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65" w14:textId="77777777" w:rsidR="003C3593" w:rsidRDefault="00000000">
      <w:pPr>
        <w:pStyle w:val="12"/>
        <w:jc w:val="center"/>
      </w:pPr>
      <w:r>
        <w:rPr>
          <w:rFonts w:hint="eastAsia"/>
          <w:sz w:val="32"/>
          <w:szCs w:val="32"/>
        </w:rPr>
        <w:t>PatchID: A Overfitting Patches Recognition</w:t>
      </w:r>
      <w:r>
        <w:rPr>
          <w:rFonts w:ascii="宋体" w:hAnsi="宋体" w:hint="eastAsia"/>
          <w:sz w:val="32"/>
          <w:szCs w:val="32"/>
        </w:rPr>
        <w:t xml:space="preserve"> </w:t>
      </w:r>
      <w:r>
        <w:rPr>
          <w:rFonts w:hint="eastAsia"/>
          <w:sz w:val="32"/>
          <w:szCs w:val="32"/>
        </w:rPr>
        <w:t>Method for Automated Program Repair</w:t>
      </w:r>
    </w:p>
    <w:p w14:paraId="507E0A99" w14:textId="77777777" w:rsidR="003C3593" w:rsidRDefault="00000000">
      <w:pPr>
        <w:pStyle w:val="a0"/>
        <w:rPr>
          <w:lang w:eastAsia="zh-CN"/>
        </w:rPr>
      </w:pPr>
      <w:r>
        <w:rPr>
          <w:b/>
          <w:bCs/>
          <w:lang w:eastAsia="zh-CN"/>
        </w:rPr>
        <w:t>abstract</w:t>
      </w:r>
      <w:r>
        <w:rPr>
          <w:lang w:eastAsia="zh-CN"/>
        </w:rPr>
        <w:t>：自动程序修复</w:t>
      </w:r>
      <w:r>
        <w:rPr>
          <w:lang w:eastAsia="zh-CN"/>
        </w:rPr>
        <w:t>(APR)</w:t>
      </w:r>
      <w:r>
        <w:rPr>
          <w:rFonts w:hint="eastAsia"/>
          <w:lang w:eastAsia="zh-CN"/>
        </w:rPr>
        <w:t xml:space="preserve"> </w:t>
      </w:r>
      <w:r>
        <w:rPr>
          <w:rFonts w:hint="eastAsia"/>
          <w:lang w:eastAsia="zh-CN"/>
        </w:rPr>
        <w:t>在生成补丁后，需要对补丁的正确性进行</w:t>
      </w:r>
      <w:r>
        <w:rPr>
          <w:lang w:eastAsia="zh-CN"/>
        </w:rPr>
        <w:t>验证，在验证过程中</w:t>
      </w:r>
      <w:r>
        <w:rPr>
          <w:lang w:eastAsia="zh-CN"/>
        </w:rPr>
        <w:t>APR</w:t>
      </w:r>
      <w:r>
        <w:rPr>
          <w:rFonts w:hint="eastAsia"/>
          <w:lang w:eastAsia="zh-CN"/>
        </w:rPr>
        <w:t>通常</w:t>
      </w:r>
      <w:r>
        <w:rPr>
          <w:lang w:eastAsia="zh-CN"/>
        </w:rPr>
        <w:t>以测试套件作为</w:t>
      </w:r>
      <w:r>
        <w:rPr>
          <w:rFonts w:hint="eastAsia"/>
          <w:lang w:eastAsia="zh-CN"/>
        </w:rPr>
        <w:t>补丁正确性验证</w:t>
      </w:r>
      <w:r>
        <w:rPr>
          <w:lang w:eastAsia="zh-CN"/>
        </w:rPr>
        <w:t>标准。然而，测试套件无法完全表示出程序的</w:t>
      </w:r>
      <w:r>
        <w:rPr>
          <w:lang w:eastAsia="zh-CN"/>
        </w:rPr>
        <w:t>oracle</w:t>
      </w:r>
      <w:r>
        <w:rPr>
          <w:lang w:eastAsia="zh-CN"/>
        </w:rPr>
        <w:t>，这会导致</w:t>
      </w:r>
      <w:r>
        <w:rPr>
          <w:lang w:eastAsia="zh-CN"/>
        </w:rPr>
        <w:t>APR</w:t>
      </w:r>
      <w:r>
        <w:rPr>
          <w:lang w:eastAsia="zh-CN"/>
        </w:rPr>
        <w:t>生成大量的过拟合补丁，这些补丁不仅没有修复原来的错误，甚至会引发新的错误。为了</w:t>
      </w:r>
      <w:r>
        <w:rPr>
          <w:rFonts w:hint="eastAsia"/>
          <w:lang w:eastAsia="zh-CN"/>
        </w:rPr>
        <w:t>帮助开发人员识别出过拟合补丁</w:t>
      </w:r>
      <w:r>
        <w:rPr>
          <w:lang w:eastAsia="zh-CN"/>
        </w:rPr>
        <w:t>，</w:t>
      </w:r>
      <w:r>
        <w:rPr>
          <w:rFonts w:hint="eastAsia"/>
          <w:lang w:eastAsia="zh-CN"/>
        </w:rPr>
        <w:t>本文</w:t>
      </w:r>
      <w:r>
        <w:rPr>
          <w:lang w:eastAsia="zh-CN"/>
        </w:rPr>
        <w:t>提出了一种</w:t>
      </w:r>
      <w:r>
        <w:rPr>
          <w:rFonts w:hint="eastAsia"/>
          <w:lang w:eastAsia="zh-CN"/>
        </w:rPr>
        <w:t>自动程序修复生成补丁的过拟合识别</w:t>
      </w:r>
      <w:r>
        <w:rPr>
          <w:lang w:eastAsia="zh-CN"/>
        </w:rPr>
        <w:t>方法</w:t>
      </w:r>
      <w:r>
        <w:rPr>
          <w:lang w:eastAsia="zh-CN"/>
        </w:rPr>
        <w:t>PatchID</w:t>
      </w:r>
      <w:r>
        <w:rPr>
          <w:lang w:eastAsia="zh-CN"/>
        </w:rPr>
        <w:t>。</w:t>
      </w:r>
      <w:bookmarkStart w:id="0" w:name="_Hlk128142319"/>
      <w:r>
        <w:rPr>
          <w:rFonts w:hint="eastAsia"/>
          <w:lang w:eastAsia="zh-CN"/>
        </w:rPr>
        <w:t>该方法的</w:t>
      </w:r>
      <w:r>
        <w:rPr>
          <w:lang w:eastAsia="zh-CN"/>
        </w:rPr>
        <w:t>核心思想是通过的测试用例在</w:t>
      </w:r>
      <w:r>
        <w:rPr>
          <w:lang w:eastAsia="zh-CN"/>
        </w:rPr>
        <w:t>bug</w:t>
      </w:r>
      <w:r>
        <w:rPr>
          <w:lang w:eastAsia="zh-CN"/>
        </w:rPr>
        <w:t>程序和</w:t>
      </w:r>
      <w:r>
        <w:rPr>
          <w:rFonts w:hint="eastAsia"/>
          <w:lang w:eastAsia="zh-CN"/>
        </w:rPr>
        <w:t>正确</w:t>
      </w:r>
      <w:r>
        <w:rPr>
          <w:lang w:eastAsia="zh-CN"/>
        </w:rPr>
        <w:t>补丁程序的程序</w:t>
      </w:r>
      <w:r>
        <w:rPr>
          <w:rFonts w:hint="eastAsia"/>
          <w:lang w:eastAsia="zh-CN"/>
        </w:rPr>
        <w:t>动态</w:t>
      </w:r>
      <w:r>
        <w:rPr>
          <w:lang w:eastAsia="zh-CN"/>
        </w:rPr>
        <w:t>行为是相同的，失败</w:t>
      </w:r>
      <w:r>
        <w:rPr>
          <w:rFonts w:hint="eastAsia"/>
          <w:lang w:eastAsia="zh-CN"/>
        </w:rPr>
        <w:t>的</w:t>
      </w:r>
      <w:r>
        <w:rPr>
          <w:lang w:eastAsia="zh-CN"/>
        </w:rPr>
        <w:t>测试用例在</w:t>
      </w:r>
      <w:r>
        <w:rPr>
          <w:lang w:eastAsia="zh-CN"/>
        </w:rPr>
        <w:t>bug</w:t>
      </w:r>
      <w:r>
        <w:rPr>
          <w:lang w:eastAsia="zh-CN"/>
        </w:rPr>
        <w:t>程序和</w:t>
      </w:r>
      <w:r>
        <w:rPr>
          <w:rFonts w:hint="eastAsia"/>
          <w:lang w:eastAsia="zh-CN"/>
        </w:rPr>
        <w:t>正确</w:t>
      </w:r>
      <w:r>
        <w:rPr>
          <w:lang w:eastAsia="zh-CN"/>
        </w:rPr>
        <w:t>补丁程序的程序</w:t>
      </w:r>
      <w:r>
        <w:rPr>
          <w:rFonts w:hint="eastAsia"/>
          <w:lang w:eastAsia="zh-CN"/>
        </w:rPr>
        <w:t>动态</w:t>
      </w:r>
      <w:r>
        <w:rPr>
          <w:lang w:eastAsia="zh-CN"/>
        </w:rPr>
        <w:t>行为是不同的。</w:t>
      </w:r>
      <w:r>
        <w:rPr>
          <w:rFonts w:hint="eastAsia"/>
          <w:lang w:eastAsia="zh-CN"/>
        </w:rPr>
        <w:t>算法</w:t>
      </w:r>
      <w:r>
        <w:rPr>
          <w:lang w:eastAsia="zh-CN"/>
        </w:rPr>
        <w:t>首先从</w:t>
      </w:r>
      <w:r>
        <w:rPr>
          <w:lang w:eastAsia="zh-CN"/>
        </w:rPr>
        <w:t>bug</w:t>
      </w:r>
      <w:r>
        <w:rPr>
          <w:lang w:eastAsia="zh-CN"/>
        </w:rPr>
        <w:t>程序和测试套件中</w:t>
      </w:r>
      <w:r>
        <w:rPr>
          <w:rFonts w:hint="eastAsia"/>
          <w:lang w:eastAsia="zh-CN"/>
        </w:rPr>
        <w:t>构造</w:t>
      </w:r>
      <w:r>
        <w:rPr>
          <w:lang w:eastAsia="zh-CN"/>
        </w:rPr>
        <w:t>导致程序发生错误的</w:t>
      </w:r>
      <w:r>
        <w:rPr>
          <w:rFonts w:hint="eastAsia"/>
          <w:lang w:eastAsia="zh-CN"/>
        </w:rPr>
        <w:t>动态行为</w:t>
      </w:r>
      <w:r>
        <w:rPr>
          <w:lang w:eastAsia="zh-CN"/>
        </w:rPr>
        <w:t>表达式</w:t>
      </w:r>
      <w:r>
        <w:rPr>
          <w:rFonts w:hint="eastAsia"/>
          <w:lang w:eastAsia="zh-CN"/>
        </w:rPr>
        <w:t>，</w:t>
      </w:r>
      <w:r>
        <w:rPr>
          <w:lang w:eastAsia="zh-CN"/>
        </w:rPr>
        <w:t>然后生成新的测试用例来增强原始测试套件</w:t>
      </w:r>
      <w:r>
        <w:rPr>
          <w:rFonts w:hint="eastAsia"/>
          <w:lang w:eastAsia="zh-CN"/>
        </w:rPr>
        <w:t>，</w:t>
      </w:r>
      <w:r>
        <w:rPr>
          <w:lang w:eastAsia="zh-CN"/>
        </w:rPr>
        <w:t>最后从补丁程序中读取</w:t>
      </w:r>
      <w:r>
        <w:rPr>
          <w:rFonts w:hint="eastAsia"/>
          <w:lang w:eastAsia="zh-CN"/>
        </w:rPr>
        <w:t>相同的动态行为</w:t>
      </w:r>
      <w:r>
        <w:rPr>
          <w:lang w:eastAsia="zh-CN"/>
        </w:rPr>
        <w:t>表达式，根据</w:t>
      </w:r>
      <w:r>
        <w:rPr>
          <w:rFonts w:hint="eastAsia"/>
          <w:lang w:eastAsia="zh-CN"/>
        </w:rPr>
        <w:t>动态行为</w:t>
      </w:r>
      <w:r>
        <w:rPr>
          <w:lang w:eastAsia="zh-CN"/>
        </w:rPr>
        <w:t>表达式的值是否随着使用补丁而变化来判断补丁是否过拟合</w:t>
      </w:r>
      <w:bookmarkEnd w:id="0"/>
      <w:r>
        <w:rPr>
          <w:lang w:eastAsia="zh-CN"/>
        </w:rPr>
        <w:t>。</w:t>
      </w:r>
      <w:r>
        <w:rPr>
          <w:rFonts w:hint="eastAsia"/>
          <w:lang w:eastAsia="zh-CN"/>
        </w:rPr>
        <w:t>论文在</w:t>
      </w:r>
      <w:r>
        <w:rPr>
          <w:rFonts w:hint="eastAsia"/>
          <w:lang w:eastAsia="zh-CN"/>
        </w:rPr>
        <w:t>1</w:t>
      </w:r>
      <w:r>
        <w:rPr>
          <w:lang w:eastAsia="zh-CN"/>
        </w:rPr>
        <w:t>57</w:t>
      </w:r>
      <w:r>
        <w:rPr>
          <w:rFonts w:hint="eastAsia"/>
          <w:lang w:eastAsia="zh-CN"/>
        </w:rPr>
        <w:t>个</w:t>
      </w:r>
      <w:r>
        <w:rPr>
          <w:rFonts w:hint="eastAsia"/>
          <w:lang w:eastAsia="zh-CN"/>
        </w:rPr>
        <w:t>Defects</w:t>
      </w:r>
      <w:r>
        <w:rPr>
          <w:lang w:eastAsia="zh-CN"/>
        </w:rPr>
        <w:t>4J</w:t>
      </w:r>
      <w:r>
        <w:rPr>
          <w:rFonts w:hint="eastAsia"/>
          <w:lang w:eastAsia="zh-CN"/>
        </w:rPr>
        <w:t>补丁和</w:t>
      </w:r>
      <w:r>
        <w:rPr>
          <w:rFonts w:hint="eastAsia"/>
          <w:lang w:eastAsia="zh-CN"/>
        </w:rPr>
        <w:t>3</w:t>
      </w:r>
      <w:r>
        <w:rPr>
          <w:lang w:eastAsia="zh-CN"/>
        </w:rPr>
        <w:t>80</w:t>
      </w:r>
      <w:r>
        <w:rPr>
          <w:rFonts w:hint="eastAsia"/>
          <w:lang w:eastAsia="zh-CN"/>
        </w:rPr>
        <w:t>个</w:t>
      </w:r>
      <w:r>
        <w:rPr>
          <w:lang w:eastAsia="zh-CN"/>
        </w:rPr>
        <w:t>Java+JML</w:t>
      </w:r>
      <w:r>
        <w:rPr>
          <w:rFonts w:hint="eastAsia"/>
          <w:lang w:eastAsia="zh-CN"/>
        </w:rPr>
        <w:t>补丁组成的两个数据集上进行评估，</w:t>
      </w:r>
      <w:r>
        <w:rPr>
          <w:lang w:eastAsia="zh-CN"/>
        </w:rPr>
        <w:t>PatchID</w:t>
      </w:r>
      <w:r>
        <w:rPr>
          <w:rFonts w:hint="eastAsia"/>
          <w:lang w:eastAsia="zh-CN"/>
        </w:rPr>
        <w:t>在第一个数据集上</w:t>
      </w:r>
      <w:r>
        <w:rPr>
          <w:lang w:eastAsia="zh-CN"/>
        </w:rPr>
        <w:t>成功判断出</w:t>
      </w:r>
      <w:r>
        <w:rPr>
          <w:lang w:eastAsia="zh-CN"/>
        </w:rPr>
        <w:t>63</w:t>
      </w:r>
      <w:r>
        <w:rPr>
          <w:lang w:eastAsia="zh-CN"/>
        </w:rPr>
        <w:t>个过拟合补丁和</w:t>
      </w:r>
      <w:r>
        <w:rPr>
          <w:lang w:eastAsia="zh-CN"/>
        </w:rPr>
        <w:t>15</w:t>
      </w:r>
      <w:r>
        <w:rPr>
          <w:lang w:eastAsia="zh-CN"/>
        </w:rPr>
        <w:t>个正确的补丁，</w:t>
      </w:r>
      <w:r>
        <w:rPr>
          <w:rFonts w:hint="eastAsia"/>
          <w:lang w:eastAsia="zh-CN"/>
        </w:rPr>
        <w:t>在第二个数据集上成功判断出</w:t>
      </w:r>
      <w:r>
        <w:rPr>
          <w:rFonts w:hint="eastAsia"/>
          <w:lang w:eastAsia="zh-CN"/>
        </w:rPr>
        <w:t>1</w:t>
      </w:r>
      <w:r>
        <w:rPr>
          <w:lang w:eastAsia="zh-CN"/>
        </w:rPr>
        <w:t>69</w:t>
      </w:r>
      <w:r>
        <w:rPr>
          <w:rFonts w:hint="eastAsia"/>
          <w:lang w:eastAsia="zh-CN"/>
        </w:rPr>
        <w:t>个补丁，此外</w:t>
      </w:r>
      <w:r>
        <w:rPr>
          <w:lang w:eastAsia="zh-CN"/>
        </w:rPr>
        <w:t>PatchID</w:t>
      </w:r>
      <w:r>
        <w:rPr>
          <w:rFonts w:hint="eastAsia"/>
          <w:lang w:eastAsia="zh-CN"/>
        </w:rPr>
        <w:t>进一步</w:t>
      </w:r>
      <w:r>
        <w:rPr>
          <w:lang w:eastAsia="zh-CN"/>
        </w:rPr>
        <w:t>把过拟合补丁细分成三类补丁。</w:t>
      </w:r>
      <w:r>
        <w:rPr>
          <w:rFonts w:hint="eastAsia"/>
          <w:lang w:eastAsia="zh-CN"/>
        </w:rPr>
        <w:t>实验表明，本文提出的方法优于现有的同类方法。</w:t>
      </w:r>
    </w:p>
    <w:p w14:paraId="0E695F4F" w14:textId="77777777" w:rsidR="003C3593" w:rsidRDefault="003C3593">
      <w:pPr>
        <w:pStyle w:val="a0"/>
        <w:rPr>
          <w:lang w:eastAsia="zh-CN"/>
        </w:rPr>
      </w:pPr>
    </w:p>
    <w:p w14:paraId="7B7A175D" w14:textId="77777777" w:rsidR="003C3593" w:rsidRDefault="00000000">
      <w:pPr>
        <w:pStyle w:val="3"/>
        <w:rPr>
          <w:sz w:val="44"/>
          <w:szCs w:val="44"/>
          <w:lang w:eastAsia="zh-CN"/>
        </w:rPr>
      </w:pPr>
      <w:bookmarkStart w:id="1" w:name="Xe3d0fc0bea9a42ce7605565d0964033d7f6ee47"/>
      <w:r>
        <w:rPr>
          <w:sz w:val="44"/>
          <w:szCs w:val="44"/>
          <w:lang w:eastAsia="zh-CN"/>
        </w:rPr>
        <w:t>1 INTRODUCTION</w:t>
      </w:r>
    </w:p>
    <w:p w14:paraId="15DF376F" w14:textId="77777777" w:rsidR="003C3593" w:rsidRDefault="00000000">
      <w:pPr>
        <w:pStyle w:val="FirstParagraph"/>
        <w:ind w:firstLineChars="200" w:firstLine="480"/>
        <w:rPr>
          <w:lang w:eastAsia="zh-CN"/>
        </w:rPr>
      </w:pPr>
      <w:bookmarkStart w:id="2" w:name="_Hlk128140720"/>
      <w:r>
        <w:rPr>
          <w:lang w:eastAsia="zh-CN"/>
        </w:rPr>
        <w:t>自动程序修复</w:t>
      </w:r>
      <w:r>
        <w:rPr>
          <w:lang w:eastAsia="zh-CN"/>
        </w:rPr>
        <w:t>(APR)</w:t>
      </w:r>
      <w:r>
        <w:rPr>
          <w:lang w:eastAsia="zh-CN"/>
        </w:rPr>
        <w:t>在过去的十多年里引发了人们的广泛研究，大量的修复技术被提出。特别是</w:t>
      </w:r>
      <w:r>
        <w:rPr>
          <w:lang w:eastAsia="zh-CN"/>
        </w:rPr>
        <w:t>GenPro</w:t>
      </w:r>
      <w:r>
        <w:rPr>
          <w:rFonts w:hint="eastAsia"/>
          <w:lang w:eastAsia="zh-CN"/>
        </w:rPr>
        <w:t>g</w:t>
      </w:r>
      <w:r>
        <w:rPr>
          <w:vertAlign w:val="superscript"/>
          <w:lang w:eastAsia="zh-CN"/>
        </w:rPr>
        <w:fldChar w:fldCharType="begin"/>
      </w:r>
      <w:r>
        <w:rPr>
          <w:vertAlign w:val="superscript"/>
          <w:lang w:eastAsia="zh-CN"/>
        </w:rPr>
        <w:instrText xml:space="preserve"> </w:instrText>
      </w:r>
      <w:r>
        <w:rPr>
          <w:rFonts w:hint="eastAsia"/>
          <w:vertAlign w:val="superscript"/>
          <w:lang w:eastAsia="zh-CN"/>
        </w:rPr>
        <w:instrText>REF _Hlk118818233 \r \h</w:instrText>
      </w:r>
      <w:r>
        <w:rPr>
          <w:vertAlign w:val="superscript"/>
          <w:lang w:eastAsia="zh-CN"/>
        </w:rPr>
        <w:instrText xml:space="preserve">  \* MERGEFORMAT </w:instrText>
      </w:r>
      <w:r>
        <w:rPr>
          <w:vertAlign w:val="superscript"/>
          <w:lang w:eastAsia="zh-CN"/>
        </w:rPr>
      </w:r>
      <w:r>
        <w:rPr>
          <w:vertAlign w:val="superscript"/>
          <w:lang w:eastAsia="zh-CN"/>
        </w:rPr>
        <w:fldChar w:fldCharType="separate"/>
      </w:r>
      <w:r>
        <w:rPr>
          <w:vertAlign w:val="superscript"/>
          <w:lang w:eastAsia="zh-CN"/>
        </w:rPr>
        <w:t>[1-3]</w:t>
      </w:r>
      <w:r>
        <w:rPr>
          <w:vertAlign w:val="superscript"/>
          <w:lang w:eastAsia="zh-CN"/>
        </w:rPr>
        <w:fldChar w:fldCharType="end"/>
      </w:r>
      <w:r>
        <w:rPr>
          <w:lang w:eastAsia="zh-CN"/>
        </w:rPr>
        <w:t>提出以来，基于测试套件的修复技术占据了其中的大部分。基于测试套件的修复工具以给定的测试套件为</w:t>
      </w:r>
      <w:r>
        <w:rPr>
          <w:lang w:eastAsia="zh-CN"/>
        </w:rPr>
        <w:t>oracle</w:t>
      </w:r>
      <w:r>
        <w:rPr>
          <w:lang w:eastAsia="zh-CN"/>
        </w:rPr>
        <w:t>，生成的补丁如果能够通过测试套件，那么补丁将被视为正确的。但是在实际过程中，测试套件是弱的，并不能完全表达出程序的</w:t>
      </w:r>
      <w:r>
        <w:rPr>
          <w:lang w:eastAsia="zh-CN"/>
        </w:rPr>
        <w:t>oracle</w:t>
      </w:r>
      <w:r>
        <w:rPr>
          <w:lang w:eastAsia="zh-CN"/>
        </w:rPr>
        <w:t>，</w:t>
      </w:r>
      <w:r>
        <w:rPr>
          <w:rFonts w:hint="eastAsia"/>
          <w:lang w:eastAsia="zh-CN"/>
        </w:rPr>
        <w:t>导致</w:t>
      </w:r>
      <w:r>
        <w:rPr>
          <w:lang w:eastAsia="zh-CN"/>
        </w:rPr>
        <w:t>通过所有测试用例的补丁并不是完全正确的，存在</w:t>
      </w:r>
      <w:r>
        <w:rPr>
          <w:rFonts w:ascii="Times New Roman" w:hint="eastAsia"/>
          <w:lang w:eastAsia="zh-CN"/>
        </w:rPr>
        <w:t>着通过了所有的测试用例，但仍然是错误的补丁，即</w:t>
      </w:r>
      <w:r>
        <w:rPr>
          <w:rFonts w:ascii="Times New Roman"/>
          <w:lang w:eastAsia="zh-CN"/>
        </w:rPr>
        <w:t>过拟合</w:t>
      </w:r>
      <w:r>
        <w:rPr>
          <w:rFonts w:ascii="Times New Roman" w:hint="eastAsia"/>
          <w:lang w:eastAsia="zh-CN"/>
        </w:rPr>
        <w:t>补丁</w:t>
      </w:r>
      <w:r>
        <w:rPr>
          <w:lang w:eastAsia="zh-CN"/>
        </w:rPr>
        <w:t>。这就导致了</w:t>
      </w:r>
      <w:r>
        <w:rPr>
          <w:lang w:eastAsia="zh-CN"/>
        </w:rPr>
        <w:t>APR</w:t>
      </w:r>
      <w:r>
        <w:rPr>
          <w:lang w:eastAsia="zh-CN"/>
        </w:rPr>
        <w:t>技术产生了大量的无效的补丁。目前的修复技术远远不够成熟，绝大部分修复技术只会简单接受通过测试套件的补丁</w:t>
      </w:r>
      <w:bookmarkEnd w:id="2"/>
      <w:r>
        <w:rPr>
          <w:lang w:eastAsia="zh-CN"/>
        </w:rPr>
        <w:t>。</w:t>
      </w:r>
      <w:r>
        <w:t>According to [5], the majority of patches generated by GenProg, AE  and RSRepair are incorrect. More recent techniques look at many other methods (e.g., using human-written patches, repair templates and condition synthesis, bug-fixing instances  and forbidden modifications) for repair</w:t>
      </w:r>
      <w:r>
        <w:rPr>
          <w:lang w:eastAsia="zh-CN"/>
        </w:rPr>
        <w:t>，仍具有较低的修复性能。</w:t>
      </w:r>
    </w:p>
    <w:p w14:paraId="2F5E5F7D" w14:textId="77777777" w:rsidR="003C3593" w:rsidRDefault="00000000">
      <w:pPr>
        <w:pStyle w:val="a0"/>
        <w:ind w:firstLineChars="200" w:firstLine="480"/>
        <w:rPr>
          <w:lang w:eastAsia="zh-CN"/>
        </w:rPr>
      </w:pPr>
      <w:bookmarkStart w:id="3" w:name="_Hlk128140862"/>
      <w:r>
        <w:rPr>
          <w:lang w:eastAsia="zh-CN"/>
        </w:rPr>
        <w:t>由于修复技术的低性能，开发人员必须</w:t>
      </w:r>
      <w:r>
        <w:rPr>
          <w:rFonts w:hint="eastAsia"/>
          <w:lang w:eastAsia="zh-CN"/>
        </w:rPr>
        <w:t>手工</w:t>
      </w:r>
      <w:r>
        <w:rPr>
          <w:lang w:eastAsia="zh-CN"/>
        </w:rPr>
        <w:t>验证大量的</w:t>
      </w:r>
      <w:r>
        <w:rPr>
          <w:rFonts w:hint="eastAsia"/>
          <w:lang w:eastAsia="zh-CN"/>
        </w:rPr>
        <w:t>过拟合</w:t>
      </w:r>
      <w:r>
        <w:rPr>
          <w:lang w:eastAsia="zh-CN"/>
        </w:rPr>
        <w:t>补丁</w:t>
      </w:r>
      <w:r>
        <w:rPr>
          <w:rFonts w:hint="eastAsia"/>
          <w:lang w:eastAsia="zh-CN"/>
        </w:rPr>
        <w:t>，</w:t>
      </w:r>
      <w:r>
        <w:rPr>
          <w:lang w:eastAsia="zh-CN"/>
        </w:rPr>
        <w:t>这耗费了太多资源。</w:t>
      </w:r>
      <w:r>
        <w:rPr>
          <w:rFonts w:hint="eastAsia"/>
          <w:lang w:eastAsia="zh-CN"/>
        </w:rPr>
        <w:t>因此，</w:t>
      </w:r>
      <w:r>
        <w:rPr>
          <w:lang w:eastAsia="zh-CN"/>
        </w:rPr>
        <w:t>解决补丁的过拟合成为一个</w:t>
      </w:r>
      <w:r>
        <w:rPr>
          <w:rFonts w:hint="eastAsia"/>
          <w:lang w:eastAsia="zh-CN"/>
        </w:rPr>
        <w:t>急需</w:t>
      </w:r>
      <w:r>
        <w:rPr>
          <w:lang w:eastAsia="zh-CN"/>
        </w:rPr>
        <w:t>研究</w:t>
      </w:r>
      <w:r>
        <w:rPr>
          <w:rFonts w:hint="eastAsia"/>
          <w:lang w:eastAsia="zh-CN"/>
        </w:rPr>
        <w:t>和解决</w:t>
      </w:r>
      <w:r>
        <w:rPr>
          <w:lang w:eastAsia="zh-CN"/>
        </w:rPr>
        <w:t>的</w:t>
      </w:r>
      <w:r>
        <w:rPr>
          <w:rFonts w:hint="eastAsia"/>
          <w:lang w:eastAsia="zh-CN"/>
        </w:rPr>
        <w:t>问题</w:t>
      </w:r>
      <w:bookmarkStart w:id="4" w:name="_Hlk128141081"/>
      <w:bookmarkEnd w:id="3"/>
      <w:r>
        <w:rPr>
          <w:lang w:eastAsia="zh-CN"/>
        </w:rPr>
        <w:t>。</w:t>
      </w:r>
      <w:r>
        <w:rPr>
          <w:rFonts w:hint="eastAsia"/>
          <w:lang w:eastAsia="zh-CN"/>
        </w:rPr>
        <w:t>过拟合补丁检测方法一般采用以下的方案：</w:t>
      </w:r>
      <w:bookmarkEnd w:id="4"/>
      <w:r>
        <w:rPr>
          <w:rFonts w:hint="eastAsia"/>
          <w:lang w:eastAsia="zh-CN"/>
        </w:rPr>
        <w:t>在</w:t>
      </w:r>
      <w:r>
        <w:rPr>
          <w:rFonts w:hint="eastAsia"/>
          <w:lang w:eastAsia="zh-CN"/>
        </w:rPr>
        <w:t>A</w:t>
      </w:r>
      <w:r>
        <w:rPr>
          <w:lang w:eastAsia="zh-CN"/>
        </w:rPr>
        <w:t>PR</w:t>
      </w:r>
      <w:r>
        <w:rPr>
          <w:rFonts w:hint="eastAsia"/>
          <w:lang w:eastAsia="zh-CN"/>
        </w:rPr>
        <w:t>工具生成补丁后，对这些补丁进行过滤，最终排除过拟合补丁，从而避免过拟合问题。但是当前的过拟合补丁检测方法存在准确率低、结果中额外信息太少，导致开发人员修复错误的速度没有太大的提升。</w:t>
      </w:r>
    </w:p>
    <w:p w14:paraId="528200CC" w14:textId="77777777" w:rsidR="003C3593" w:rsidRDefault="00000000">
      <w:pPr>
        <w:ind w:firstLineChars="200" w:firstLine="480"/>
        <w:rPr>
          <w:lang w:eastAsia="zh-CN"/>
        </w:rPr>
      </w:pPr>
      <w:bookmarkStart w:id="5" w:name="_Hlk128141098"/>
      <w:r>
        <w:rPr>
          <w:lang w:eastAsia="zh-CN"/>
        </w:rPr>
        <w:t>目前，能够识别出一个补丁是否过拟合已经是很成功的事了。</w:t>
      </w:r>
      <w:commentRangeStart w:id="6"/>
      <w:r>
        <w:rPr>
          <w:lang w:eastAsia="zh-CN"/>
        </w:rPr>
        <w:t>因为</w:t>
      </w:r>
      <w:commentRangeEnd w:id="6"/>
      <w:r>
        <w:rPr>
          <w:rStyle w:val="afa"/>
        </w:rPr>
        <w:commentReference w:id="6"/>
      </w:r>
      <w:r>
        <w:rPr>
          <w:lang w:eastAsia="zh-CN"/>
        </w:rPr>
        <w:t>快速识别过拟合补丁能够提高</w:t>
      </w:r>
      <w:r>
        <w:rPr>
          <w:lang w:eastAsia="zh-CN"/>
        </w:rPr>
        <w:t>APR</w:t>
      </w:r>
      <w:r>
        <w:rPr>
          <w:lang w:eastAsia="zh-CN"/>
        </w:rPr>
        <w:t>技术和开发人员修复错误的成功率，但是如果有技术能够</w:t>
      </w:r>
      <w:r>
        <w:rPr>
          <w:lang w:eastAsia="zh-CN"/>
        </w:rPr>
        <w:lastRenderedPageBreak/>
        <w:t>对过拟合补丁</w:t>
      </w:r>
      <w:r>
        <w:rPr>
          <w:rFonts w:hint="eastAsia"/>
          <w:lang w:eastAsia="zh-CN"/>
        </w:rPr>
        <w:t>进行细分</w:t>
      </w:r>
      <w:r>
        <w:rPr>
          <w:lang w:eastAsia="zh-CN"/>
        </w:rPr>
        <w:t>，那么</w:t>
      </w:r>
      <w:r>
        <w:rPr>
          <w:rFonts w:hint="eastAsia"/>
          <w:lang w:eastAsia="zh-CN"/>
        </w:rPr>
        <w:t>就</w:t>
      </w:r>
      <w:r>
        <w:rPr>
          <w:lang w:eastAsia="zh-CN"/>
        </w:rPr>
        <w:t>能够</w:t>
      </w:r>
      <w:r>
        <w:rPr>
          <w:rFonts w:hint="eastAsia"/>
          <w:lang w:eastAsia="zh-CN"/>
        </w:rPr>
        <w:t>进一步</w:t>
      </w:r>
      <w:r>
        <w:rPr>
          <w:lang w:eastAsia="zh-CN"/>
        </w:rPr>
        <w:t>提高开发人员修复程序错误的速度</w:t>
      </w:r>
      <w:bookmarkEnd w:id="5"/>
      <w:r>
        <w:rPr>
          <w:rFonts w:hint="eastAsia"/>
          <w:lang w:eastAsia="zh-CN"/>
        </w:rPr>
        <w:t>。根据文献</w:t>
      </w:r>
      <w:r>
        <w:rPr>
          <w:rFonts w:hint="eastAsia"/>
          <w:lang w:eastAsia="zh-CN"/>
        </w:rPr>
        <w:t>[</w:t>
      </w:r>
      <w:r>
        <w:rPr>
          <w:lang w:eastAsia="zh-CN"/>
        </w:rPr>
        <w:t>4]</w:t>
      </w:r>
      <w:bookmarkStart w:id="7" w:name="_Hlk128141444"/>
      <w:r>
        <w:rPr>
          <w:lang w:eastAsia="zh-CN"/>
        </w:rPr>
        <w:t>过拟合补丁</w:t>
      </w:r>
      <w:r>
        <w:rPr>
          <w:rFonts w:hint="eastAsia"/>
          <w:lang w:eastAsia="zh-CN"/>
        </w:rPr>
        <w:t>可以</w:t>
      </w:r>
      <w:r>
        <w:rPr>
          <w:lang w:eastAsia="zh-CN"/>
        </w:rPr>
        <w:t>分为</w:t>
      </w:r>
      <w:r>
        <w:rPr>
          <w:rFonts w:hint="eastAsia"/>
          <w:lang w:eastAsia="zh-CN"/>
        </w:rPr>
        <w:t>如下</w:t>
      </w:r>
      <w:r>
        <w:rPr>
          <w:lang w:eastAsia="zh-CN"/>
        </w:rPr>
        <w:t>三</w:t>
      </w:r>
      <w:commentRangeStart w:id="8"/>
      <w:r>
        <w:rPr>
          <w:lang w:eastAsia="zh-CN"/>
        </w:rPr>
        <w:t>类</w:t>
      </w:r>
      <w:bookmarkEnd w:id="7"/>
      <w:commentRangeEnd w:id="8"/>
      <w:r>
        <w:rPr>
          <w:rStyle w:val="afa"/>
        </w:rPr>
        <w:commentReference w:id="8"/>
      </w:r>
      <w:r>
        <w:rPr>
          <w:lang w:eastAsia="zh-CN"/>
        </w:rPr>
        <w:t>：</w:t>
      </w:r>
    </w:p>
    <w:p w14:paraId="61A48873" w14:textId="77777777" w:rsidR="003C3593" w:rsidRDefault="00000000">
      <w:pPr>
        <w:numPr>
          <w:ilvl w:val="0"/>
          <w:numId w:val="1"/>
        </w:numPr>
      </w:pPr>
      <w:bookmarkStart w:id="9" w:name="_Hlk128141476"/>
      <w:r>
        <w:t>A-Overfitting Patch</w:t>
      </w:r>
      <w:r>
        <w:t>：补丁</w:t>
      </w:r>
      <w:r>
        <w:rPr>
          <w:rFonts w:hint="eastAsia"/>
          <w:lang w:eastAsia="zh-CN"/>
        </w:rPr>
        <w:t>既</w:t>
      </w:r>
      <w:r>
        <w:t>没有完全修复不正确的行为</w:t>
      </w:r>
      <w:r>
        <w:rPr>
          <w:rFonts w:hint="eastAsia"/>
          <w:lang w:eastAsia="zh-CN"/>
        </w:rPr>
        <w:t>也</w:t>
      </w:r>
      <w:r>
        <w:t>没有破坏原来正确的行为</w:t>
      </w:r>
      <w:bookmarkEnd w:id="9"/>
      <w:r>
        <w:t>。</w:t>
      </w:r>
    </w:p>
    <w:p w14:paraId="00139A8B" w14:textId="77777777" w:rsidR="003C3593" w:rsidRDefault="00000000">
      <w:pPr>
        <w:numPr>
          <w:ilvl w:val="0"/>
          <w:numId w:val="1"/>
        </w:numPr>
      </w:pPr>
      <w:bookmarkStart w:id="10" w:name="_Hlk128141494"/>
      <w:r>
        <w:t>B-Overfitting Patch</w:t>
      </w:r>
      <w:r>
        <w:t>：补丁修复了原来不正确的行为但是破坏了原来正确的行为，这被称为回归错误</w:t>
      </w:r>
      <w:bookmarkEnd w:id="10"/>
      <w:r>
        <w:rPr>
          <w:rFonts w:hint="eastAsia"/>
          <w:lang w:eastAsia="zh-CN"/>
        </w:rPr>
        <w:t>。</w:t>
      </w:r>
    </w:p>
    <w:p w14:paraId="0B1C7627" w14:textId="77777777" w:rsidR="003C3593" w:rsidRDefault="00000000">
      <w:pPr>
        <w:numPr>
          <w:ilvl w:val="0"/>
          <w:numId w:val="1"/>
        </w:numPr>
      </w:pPr>
      <w:bookmarkStart w:id="11" w:name="_Hlk128141514"/>
      <w:r>
        <w:t>AB-Overfitting Patch</w:t>
      </w:r>
      <w:r>
        <w:t>：补丁</w:t>
      </w:r>
      <w:r>
        <w:rPr>
          <w:rFonts w:hint="eastAsia"/>
          <w:lang w:eastAsia="zh-CN"/>
        </w:rPr>
        <w:t>不但</w:t>
      </w:r>
      <w:r>
        <w:t>没有修复不正确的行为</w:t>
      </w:r>
      <w:r>
        <w:rPr>
          <w:rFonts w:hint="eastAsia"/>
          <w:lang w:eastAsia="zh-CN"/>
        </w:rPr>
        <w:t>还</w:t>
      </w:r>
      <w:r>
        <w:t>破坏了原来正确的行为</w:t>
      </w:r>
      <w:bookmarkEnd w:id="11"/>
      <w:r>
        <w:t>。</w:t>
      </w:r>
    </w:p>
    <w:p w14:paraId="5DED7DB9" w14:textId="77777777" w:rsidR="003C3593" w:rsidRDefault="00000000">
      <w:pPr>
        <w:pStyle w:val="a0"/>
        <w:ind w:firstLineChars="200" w:firstLine="480"/>
        <w:rPr>
          <w:lang w:eastAsia="zh-CN"/>
        </w:rPr>
      </w:pPr>
      <w:r>
        <w:rPr>
          <w:lang w:eastAsia="zh-CN"/>
        </w:rPr>
        <w:t>由于</w:t>
      </w:r>
      <w:r>
        <w:rPr>
          <w:rFonts w:hint="eastAsia"/>
          <w:lang w:eastAsia="zh-CN"/>
        </w:rPr>
        <w:t>测试套件是不完备的</w:t>
      </w:r>
      <w:r>
        <w:rPr>
          <w:lang w:eastAsia="zh-CN"/>
        </w:rPr>
        <w:t>，仅仅</w:t>
      </w:r>
      <w:r>
        <w:rPr>
          <w:rFonts w:hint="eastAsia"/>
          <w:lang w:eastAsia="zh-CN"/>
        </w:rPr>
        <w:t>依靠</w:t>
      </w:r>
      <w:r>
        <w:rPr>
          <w:lang w:eastAsia="zh-CN"/>
        </w:rPr>
        <w:t>程序的</w:t>
      </w:r>
      <w:r>
        <w:rPr>
          <w:rFonts w:hint="eastAsia"/>
          <w:lang w:eastAsia="zh-CN"/>
        </w:rPr>
        <w:t>实际</w:t>
      </w:r>
      <w:r>
        <w:rPr>
          <w:lang w:eastAsia="zh-CN"/>
        </w:rPr>
        <w:t>输出符合测试输出是远远不够的，也就是说当前</w:t>
      </w:r>
      <w:r>
        <w:rPr>
          <w:lang w:eastAsia="zh-CN"/>
        </w:rPr>
        <w:t>APR</w:t>
      </w:r>
      <w:r>
        <w:rPr>
          <w:lang w:eastAsia="zh-CN"/>
        </w:rPr>
        <w:t>技术对测试套件的利用率太低，只利用了测试套件的测试输入和测试输出，并没有深层次地挖掘隐藏在测试套件中的信息</w:t>
      </w:r>
      <w:r>
        <w:rPr>
          <w:rFonts w:hint="eastAsia"/>
          <w:lang w:eastAsia="zh-CN"/>
        </w:rPr>
        <w:t>，</w:t>
      </w:r>
      <w:r>
        <w:rPr>
          <w:lang w:eastAsia="zh-CN"/>
        </w:rPr>
        <w:t>人</w:t>
      </w:r>
      <w:r>
        <w:rPr>
          <w:rFonts w:hint="eastAsia"/>
          <w:lang w:eastAsia="zh-CN"/>
        </w:rPr>
        <w:t>们</w:t>
      </w:r>
      <w:r>
        <w:rPr>
          <w:lang w:eastAsia="zh-CN"/>
        </w:rPr>
        <w:t>开始逐步改变</w:t>
      </w:r>
      <w:r>
        <w:rPr>
          <w:rFonts w:hint="eastAsia"/>
          <w:lang w:eastAsia="zh-CN"/>
        </w:rPr>
        <w:t>验证</w:t>
      </w:r>
      <w:r>
        <w:rPr>
          <w:lang w:eastAsia="zh-CN"/>
        </w:rPr>
        <w:t>策略。</w:t>
      </w:r>
      <w:bookmarkStart w:id="12" w:name="_Hlk128141605"/>
      <w:r>
        <w:rPr>
          <w:rFonts w:hint="eastAsia"/>
          <w:lang w:eastAsia="zh-CN"/>
        </w:rPr>
        <w:t>目前人们提出了不同的过拟合检测方法</w:t>
      </w:r>
      <w:r>
        <w:rPr>
          <w:lang w:eastAsia="zh-CN"/>
        </w:rPr>
        <w:t>，其中</w:t>
      </w:r>
      <w:r>
        <w:rPr>
          <w:lang w:eastAsia="zh-CN"/>
        </w:rPr>
        <w:t>Xiong</w:t>
      </w:r>
      <w:r>
        <w:rPr>
          <w:rFonts w:hint="eastAsia"/>
          <w:vertAlign w:val="superscript"/>
          <w:lang w:eastAsia="zh-CN"/>
        </w:rPr>
        <w:t>[</w:t>
      </w:r>
      <w:r>
        <w:rPr>
          <w:vertAlign w:val="superscript"/>
          <w:lang w:eastAsia="zh-CN"/>
        </w:rPr>
        <w:t>8]</w:t>
      </w:r>
      <w:r>
        <w:rPr>
          <w:lang w:eastAsia="zh-CN"/>
        </w:rPr>
        <w:t>提出的策略是第一种挖掘测试套件和程序深层行为的技术，通过</w:t>
      </w:r>
      <w:r>
        <w:rPr>
          <w:lang w:eastAsia="zh-CN"/>
        </w:rPr>
        <w:t>TEST-SIM</w:t>
      </w:r>
      <w:r>
        <w:rPr>
          <w:lang w:eastAsia="zh-CN"/>
        </w:rPr>
        <w:t>和</w:t>
      </w:r>
      <w:r>
        <w:rPr>
          <w:lang w:eastAsia="zh-CN"/>
        </w:rPr>
        <w:t>PATCH-SIM</w:t>
      </w:r>
      <w:r>
        <w:rPr>
          <w:lang w:eastAsia="zh-CN"/>
        </w:rPr>
        <w:t>的思想，能够使过拟合补丁排除的成功率达到</w:t>
      </w:r>
      <w:r>
        <w:rPr>
          <w:lang w:eastAsia="zh-CN"/>
        </w:rPr>
        <w:t>56%</w:t>
      </w:r>
      <w:bookmarkEnd w:id="12"/>
      <w:r>
        <w:rPr>
          <w:lang w:eastAsia="zh-CN"/>
        </w:rPr>
        <w:t>。而</w:t>
      </w:r>
      <w:r>
        <w:rPr>
          <w:lang w:eastAsia="zh-CN"/>
        </w:rPr>
        <w:t>Yang</w:t>
      </w:r>
      <w:r>
        <w:rPr>
          <w:vertAlign w:val="superscript"/>
          <w:lang w:eastAsia="zh-CN"/>
        </w:rPr>
        <w:t>[6]</w:t>
      </w:r>
      <w:r>
        <w:rPr>
          <w:lang w:eastAsia="zh-CN"/>
        </w:rPr>
        <w:t>的实验说明了补丁会修改程序的行为，他们试图利用程序不变量来描述程序的行为，从另一个角度来观察程序的</w:t>
      </w:r>
      <w:r>
        <w:rPr>
          <w:lang w:eastAsia="zh-CN"/>
        </w:rPr>
        <w:t>oracle</w:t>
      </w:r>
      <w:r>
        <w:rPr>
          <w:lang w:eastAsia="zh-CN"/>
        </w:rPr>
        <w:t>。而我们从这里得到启发，</w:t>
      </w:r>
      <w:bookmarkStart w:id="13" w:name="_Hlk128142216"/>
      <w:r>
        <w:rPr>
          <w:lang w:eastAsia="zh-CN"/>
        </w:rPr>
        <w:t>对过拟合的问题提出了一种新的技术</w:t>
      </w:r>
      <w:r>
        <w:rPr>
          <w:lang w:eastAsia="zh-CN"/>
        </w:rPr>
        <w:t>-----PatchID</w:t>
      </w:r>
      <w:bookmarkEnd w:id="13"/>
      <w:r>
        <w:rPr>
          <w:lang w:eastAsia="zh-CN"/>
        </w:rPr>
        <w:t>.</w:t>
      </w:r>
    </w:p>
    <w:p w14:paraId="7AFD1B9B" w14:textId="77777777" w:rsidR="003C3593" w:rsidRDefault="00000000">
      <w:pPr>
        <w:pStyle w:val="a0"/>
        <w:ind w:firstLineChars="200" w:firstLine="480"/>
        <w:rPr>
          <w:lang w:eastAsia="zh-CN"/>
        </w:rPr>
      </w:pPr>
      <w:r>
        <w:rPr>
          <w:lang w:eastAsia="zh-CN"/>
        </w:rPr>
        <w:t xml:space="preserve"> PatchID</w:t>
      </w:r>
      <w:r>
        <w:rPr>
          <w:lang w:eastAsia="zh-CN"/>
        </w:rPr>
        <w:t>的目标是依靠给定的测试套件挖掘出深层的程序正确行为，</w:t>
      </w:r>
      <w:r>
        <w:rPr>
          <w:rFonts w:hint="eastAsia"/>
          <w:lang w:eastAsia="zh-CN"/>
        </w:rPr>
        <w:t>为</w:t>
      </w:r>
      <w:r>
        <w:rPr>
          <w:lang w:eastAsia="zh-CN"/>
        </w:rPr>
        <w:t>此来判断补丁的类别。补丁</w:t>
      </w:r>
      <w:r>
        <w:rPr>
          <w:rFonts w:hint="eastAsia"/>
          <w:lang w:eastAsia="zh-CN"/>
        </w:rPr>
        <w:t>均是</w:t>
      </w:r>
      <w:r>
        <w:rPr>
          <w:lang w:eastAsia="zh-CN"/>
        </w:rPr>
        <w:t>能够通过测试套件</w:t>
      </w:r>
      <w:r>
        <w:rPr>
          <w:rFonts w:hint="eastAsia"/>
          <w:lang w:eastAsia="zh-CN"/>
        </w:rPr>
        <w:t>的</w:t>
      </w:r>
      <w:r>
        <w:rPr>
          <w:lang w:eastAsia="zh-CN"/>
        </w:rPr>
        <w:t>，通过的测试用例反映了程序的正确行为，失败的测试用例反映了程序的错误行为。从这个角度出发，补丁应该保持程序正确的行为，修改程序错误的行为。我们认为一个正确的程序中变量与变量间是</w:t>
      </w:r>
      <w:r>
        <w:rPr>
          <w:rFonts w:hint="eastAsia"/>
          <w:lang w:eastAsia="zh-CN"/>
        </w:rPr>
        <w:t>存在</w:t>
      </w:r>
      <w:r>
        <w:rPr>
          <w:lang w:eastAsia="zh-CN"/>
        </w:rPr>
        <w:t>特定的关系，这些关系是通过它们运行时的值体现出来的，而这些关系就是程序正确行为的一种表现形式。所以</w:t>
      </w:r>
      <w:r>
        <w:rPr>
          <w:lang w:eastAsia="zh-CN"/>
        </w:rPr>
        <w:t>PatchID</w:t>
      </w:r>
      <w:r>
        <w:rPr>
          <w:lang w:eastAsia="zh-CN"/>
        </w:rPr>
        <w:t>是基于以下两个重要的观察来判断一个补丁，</w:t>
      </w:r>
      <w:r>
        <w:rPr>
          <w:rFonts w:hint="eastAsia"/>
          <w:lang w:eastAsia="zh-CN"/>
        </w:rPr>
        <w:t>它</w:t>
      </w:r>
      <w:r>
        <w:rPr>
          <w:lang w:eastAsia="zh-CN"/>
        </w:rPr>
        <w:t>是从程序运行时变量的角度出发：</w:t>
      </w:r>
    </w:p>
    <w:p w14:paraId="5B190B88" w14:textId="77777777" w:rsidR="003C3593" w:rsidRDefault="00000000">
      <w:pPr>
        <w:numPr>
          <w:ilvl w:val="0"/>
          <w:numId w:val="2"/>
        </w:numPr>
        <w:rPr>
          <w:lang w:eastAsia="zh-CN"/>
        </w:rPr>
      </w:pPr>
      <w:r>
        <w:rPr>
          <w:lang w:eastAsia="zh-CN"/>
        </w:rPr>
        <w:t>PATCH-SIM</w:t>
      </w:r>
      <w:r>
        <w:rPr>
          <w:lang w:eastAsia="zh-CN"/>
        </w:rPr>
        <w:t>：</w:t>
      </w:r>
      <w:bookmarkStart w:id="14" w:name="_Hlk128160891"/>
      <w:r>
        <w:rPr>
          <w:lang w:eastAsia="zh-CN"/>
        </w:rPr>
        <w:t>应用补丁后，通过的测试</w:t>
      </w:r>
      <w:r>
        <w:rPr>
          <w:rFonts w:hint="eastAsia"/>
          <w:lang w:eastAsia="zh-CN"/>
        </w:rPr>
        <w:t>用例</w:t>
      </w:r>
      <w:r>
        <w:rPr>
          <w:lang w:eastAsia="zh-CN"/>
        </w:rPr>
        <w:t>的</w:t>
      </w:r>
      <w:r>
        <w:rPr>
          <w:rFonts w:hint="eastAsia"/>
          <w:lang w:eastAsia="zh-CN"/>
        </w:rPr>
        <w:t>程序的动态</w:t>
      </w:r>
      <w:r>
        <w:rPr>
          <w:lang w:eastAsia="zh-CN"/>
        </w:rPr>
        <w:t>行为</w:t>
      </w:r>
      <w:r>
        <w:rPr>
          <w:rFonts w:hint="eastAsia"/>
          <w:lang w:eastAsia="zh-CN"/>
        </w:rPr>
        <w:t>（变量与变量间的特定关系，本文用五元组来表示）</w:t>
      </w:r>
      <w:r>
        <w:rPr>
          <w:lang w:eastAsia="zh-CN"/>
        </w:rPr>
        <w:t>与之前类似，而失败</w:t>
      </w:r>
      <w:r>
        <w:rPr>
          <w:rFonts w:hint="eastAsia"/>
          <w:lang w:eastAsia="zh-CN"/>
        </w:rPr>
        <w:t>的</w:t>
      </w:r>
      <w:r>
        <w:rPr>
          <w:lang w:eastAsia="zh-CN"/>
        </w:rPr>
        <w:t>测试</w:t>
      </w:r>
      <w:r>
        <w:rPr>
          <w:rFonts w:hint="eastAsia"/>
          <w:lang w:eastAsia="zh-CN"/>
        </w:rPr>
        <w:t>用例的程序的动态</w:t>
      </w:r>
      <w:r>
        <w:rPr>
          <w:lang w:eastAsia="zh-CN"/>
        </w:rPr>
        <w:t>行为不同。</w:t>
      </w:r>
      <w:bookmarkEnd w:id="14"/>
    </w:p>
    <w:p w14:paraId="6ADC54EB" w14:textId="77777777" w:rsidR="003C3593" w:rsidRDefault="00000000">
      <w:pPr>
        <w:numPr>
          <w:ilvl w:val="0"/>
          <w:numId w:val="2"/>
        </w:numPr>
        <w:rPr>
          <w:lang w:eastAsia="zh-CN"/>
        </w:rPr>
      </w:pPr>
      <w:r>
        <w:rPr>
          <w:lang w:eastAsia="zh-CN"/>
        </w:rPr>
        <w:t>TEST-SIM</w:t>
      </w:r>
      <w:r>
        <w:rPr>
          <w:lang w:eastAsia="zh-CN"/>
        </w:rPr>
        <w:t>：当两个测试</w:t>
      </w:r>
      <w:r>
        <w:rPr>
          <w:rFonts w:hint="eastAsia"/>
          <w:lang w:eastAsia="zh-CN"/>
        </w:rPr>
        <w:t>用例</w:t>
      </w:r>
      <w:r>
        <w:rPr>
          <w:lang w:eastAsia="zh-CN"/>
        </w:rPr>
        <w:t>具有相同的</w:t>
      </w:r>
      <w:r>
        <w:rPr>
          <w:rFonts w:hint="eastAsia"/>
          <w:lang w:eastAsia="zh-CN"/>
        </w:rPr>
        <w:t>动态</w:t>
      </w:r>
      <w:r>
        <w:rPr>
          <w:lang w:eastAsia="zh-CN"/>
        </w:rPr>
        <w:t>行为时，则这两个测试</w:t>
      </w:r>
      <w:r>
        <w:rPr>
          <w:rFonts w:hint="eastAsia"/>
          <w:lang w:eastAsia="zh-CN"/>
        </w:rPr>
        <w:t>用例</w:t>
      </w:r>
      <w:r>
        <w:rPr>
          <w:lang w:eastAsia="zh-CN"/>
        </w:rPr>
        <w:t>是</w:t>
      </w:r>
      <w:r>
        <w:rPr>
          <w:rFonts w:hint="eastAsia"/>
          <w:lang w:eastAsia="zh-CN"/>
        </w:rPr>
        <w:t>属于</w:t>
      </w:r>
      <w:r>
        <w:rPr>
          <w:lang w:eastAsia="zh-CN"/>
        </w:rPr>
        <w:t>同一</w:t>
      </w:r>
      <w:r>
        <w:rPr>
          <w:rFonts w:hint="eastAsia"/>
          <w:lang w:eastAsia="zh-CN"/>
        </w:rPr>
        <w:t>类别</w:t>
      </w:r>
      <w:r>
        <w:rPr>
          <w:lang w:eastAsia="zh-CN"/>
        </w:rPr>
        <w:t>的，即它们</w:t>
      </w:r>
      <w:r>
        <w:rPr>
          <w:rFonts w:hint="eastAsia"/>
          <w:lang w:eastAsia="zh-CN"/>
        </w:rPr>
        <w:t>或者同属于</w:t>
      </w:r>
      <w:r>
        <w:rPr>
          <w:lang w:eastAsia="zh-CN"/>
        </w:rPr>
        <w:t>通过的测试用例或</w:t>
      </w:r>
      <w:r>
        <w:rPr>
          <w:rFonts w:hint="eastAsia"/>
          <w:lang w:eastAsia="zh-CN"/>
        </w:rPr>
        <w:t>者同属于</w:t>
      </w:r>
      <w:r>
        <w:rPr>
          <w:lang w:eastAsia="zh-CN"/>
        </w:rPr>
        <w:t>失败的测试用例。</w:t>
      </w:r>
    </w:p>
    <w:p w14:paraId="21B2A685" w14:textId="77777777" w:rsidR="003C3593" w:rsidRDefault="00000000">
      <w:pPr>
        <w:pStyle w:val="FirstParagraph"/>
        <w:ind w:firstLineChars="200" w:firstLine="480"/>
        <w:rPr>
          <w:lang w:eastAsia="zh-CN"/>
        </w:rPr>
      </w:pPr>
      <w:r>
        <w:rPr>
          <w:rFonts w:hint="eastAsia"/>
          <w:lang w:eastAsia="zh-CN"/>
        </w:rPr>
        <w:t>本文基于上述两点，设计并实现了</w:t>
      </w:r>
      <w:r>
        <w:rPr>
          <w:rFonts w:hint="eastAsia"/>
          <w:lang w:eastAsia="zh-CN"/>
        </w:rPr>
        <w:t>PatchID</w:t>
      </w:r>
      <w:r>
        <w:rPr>
          <w:rFonts w:hint="eastAsia"/>
          <w:lang w:eastAsia="zh-CN"/>
        </w:rPr>
        <w:t>算法</w:t>
      </w:r>
      <w:r>
        <w:rPr>
          <w:lang w:eastAsia="zh-CN"/>
        </w:rPr>
        <w:t>，</w:t>
      </w:r>
      <w:r>
        <w:rPr>
          <w:rFonts w:hint="eastAsia"/>
          <w:lang w:eastAsia="zh-CN"/>
        </w:rPr>
        <w:t>同时在</w:t>
      </w:r>
      <w:r>
        <w:rPr>
          <w:lang w:eastAsia="zh-CN"/>
        </w:rPr>
        <w:t>157</w:t>
      </w:r>
      <w:r>
        <w:rPr>
          <w:lang w:eastAsia="zh-CN"/>
        </w:rPr>
        <w:t>个补丁组成的数据集上验证了</w:t>
      </w:r>
      <w:r>
        <w:rPr>
          <w:rFonts w:hint="eastAsia"/>
          <w:lang w:eastAsia="zh-CN"/>
        </w:rPr>
        <w:t>该</w:t>
      </w:r>
      <w:r>
        <w:rPr>
          <w:lang w:eastAsia="zh-CN"/>
        </w:rPr>
        <w:t>方法。这些补丁都是</w:t>
      </w:r>
      <w:r>
        <w:rPr>
          <w:lang w:eastAsia="zh-CN"/>
        </w:rPr>
        <w:t>APR</w:t>
      </w:r>
      <w:r>
        <w:rPr>
          <w:lang w:eastAsia="zh-CN"/>
        </w:rPr>
        <w:t>技术基于</w:t>
      </w:r>
      <w:r>
        <w:rPr>
          <w:lang w:eastAsia="zh-CN"/>
        </w:rPr>
        <w:t>Defects4J</w:t>
      </w:r>
      <w:r>
        <w:rPr>
          <w:lang w:eastAsia="zh-CN"/>
        </w:rPr>
        <w:t>生成的</w:t>
      </w:r>
      <w:r>
        <w:rPr>
          <w:rFonts w:hint="eastAsia"/>
          <w:lang w:eastAsia="zh-CN"/>
        </w:rPr>
        <w:t>，</w:t>
      </w:r>
      <w:r>
        <w:rPr>
          <w:lang w:eastAsia="zh-CN"/>
        </w:rPr>
        <w:t>包括</w:t>
      </w:r>
      <w:r>
        <w:rPr>
          <w:lang w:eastAsia="zh-CN"/>
        </w:rPr>
        <w:t>HDRepair</w:t>
      </w:r>
      <w:r>
        <w:rPr>
          <w:lang w:eastAsia="zh-CN"/>
        </w:rPr>
        <w:t>、</w:t>
      </w:r>
      <w:r>
        <w:rPr>
          <w:lang w:eastAsia="zh-CN"/>
        </w:rPr>
        <w:t>jGenprog</w:t>
      </w:r>
      <w:r>
        <w:rPr>
          <w:vertAlign w:val="superscript"/>
          <w:lang w:eastAsia="zh-CN"/>
        </w:rPr>
        <w:t>[64]</w:t>
      </w:r>
      <w:r>
        <w:rPr>
          <w:lang w:eastAsia="zh-CN"/>
        </w:rPr>
        <w:t>、</w:t>
      </w:r>
      <w:r>
        <w:rPr>
          <w:lang w:eastAsia="zh-CN"/>
        </w:rPr>
        <w:t>ACS</w:t>
      </w:r>
      <w:r>
        <w:rPr>
          <w:vertAlign w:val="superscript"/>
          <w:lang w:eastAsia="zh-CN"/>
        </w:rPr>
        <w:t>[65]</w:t>
      </w:r>
      <w:r>
        <w:rPr>
          <w:lang w:eastAsia="zh-CN"/>
        </w:rPr>
        <w:t>、</w:t>
      </w:r>
      <w:r>
        <w:rPr>
          <w:lang w:eastAsia="zh-CN"/>
        </w:rPr>
        <w:t>jKail</w:t>
      </w:r>
      <w:r>
        <w:rPr>
          <w:vertAlign w:val="superscript"/>
          <w:lang w:eastAsia="zh-CN"/>
        </w:rPr>
        <w:t>[66]</w:t>
      </w:r>
      <w:r>
        <w:rPr>
          <w:lang w:eastAsia="zh-CN"/>
        </w:rPr>
        <w:t>、</w:t>
      </w:r>
      <w:r>
        <w:rPr>
          <w:rFonts w:hint="eastAsia"/>
          <w:lang w:eastAsia="zh-CN"/>
        </w:rPr>
        <w:t>和</w:t>
      </w:r>
      <w:r>
        <w:rPr>
          <w:lang w:eastAsia="zh-CN"/>
        </w:rPr>
        <w:t>Nopol</w:t>
      </w:r>
      <w:r>
        <w:rPr>
          <w:vertAlign w:val="superscript"/>
          <w:lang w:eastAsia="zh-CN"/>
        </w:rPr>
        <w:t>[39]</w:t>
      </w:r>
      <w:r>
        <w:rPr>
          <w:lang w:eastAsia="zh-CN"/>
        </w:rPr>
        <w:t>。</w:t>
      </w:r>
      <w:r>
        <w:rPr>
          <w:rFonts w:hint="eastAsia"/>
          <w:lang w:eastAsia="zh-CN"/>
        </w:rPr>
        <w:t>本文</w:t>
      </w:r>
      <w:r>
        <w:rPr>
          <w:lang w:eastAsia="zh-CN"/>
        </w:rPr>
        <w:t>方法成功</w:t>
      </w:r>
      <w:r>
        <w:rPr>
          <w:rFonts w:hint="eastAsia"/>
          <w:lang w:eastAsia="zh-CN"/>
        </w:rPr>
        <w:t>地</w:t>
      </w:r>
      <w:r>
        <w:rPr>
          <w:lang w:eastAsia="zh-CN"/>
        </w:rPr>
        <w:t>从</w:t>
      </w:r>
      <w:r>
        <w:rPr>
          <w:lang w:eastAsia="zh-CN"/>
        </w:rPr>
        <w:t>157</w:t>
      </w:r>
      <w:r>
        <w:rPr>
          <w:lang w:eastAsia="zh-CN"/>
        </w:rPr>
        <w:t>个补丁中识别出</w:t>
      </w:r>
      <w:r>
        <w:rPr>
          <w:lang w:eastAsia="zh-CN"/>
        </w:rPr>
        <w:t>63</w:t>
      </w:r>
      <w:r>
        <w:rPr>
          <w:lang w:eastAsia="zh-CN"/>
        </w:rPr>
        <w:t>个过拟合补丁，</w:t>
      </w:r>
      <w:r>
        <w:rPr>
          <w:rFonts w:hint="eastAsia"/>
          <w:lang w:eastAsia="zh-CN"/>
        </w:rPr>
        <w:t>以及</w:t>
      </w:r>
      <w:r>
        <w:rPr>
          <w:lang w:eastAsia="zh-CN"/>
        </w:rPr>
        <w:t>15</w:t>
      </w:r>
      <w:r>
        <w:rPr>
          <w:lang w:eastAsia="zh-CN"/>
        </w:rPr>
        <w:t>个正确的补丁。此外，</w:t>
      </w:r>
      <w:r>
        <w:rPr>
          <w:lang w:eastAsia="zh-CN"/>
        </w:rPr>
        <w:t>PatchID</w:t>
      </w:r>
      <w:r>
        <w:rPr>
          <w:lang w:eastAsia="zh-CN"/>
        </w:rPr>
        <w:t>对</w:t>
      </w:r>
      <w:r>
        <w:rPr>
          <w:lang w:eastAsia="zh-CN"/>
        </w:rPr>
        <w:t>63</w:t>
      </w:r>
      <w:r>
        <w:rPr>
          <w:lang w:eastAsia="zh-CN"/>
        </w:rPr>
        <w:t>个过拟合补丁进一步细分，将它们分为三个种类，这是目前其他技术所没有的功能。</w:t>
      </w:r>
      <w:r>
        <w:rPr>
          <w:rFonts w:hint="eastAsia"/>
          <w:lang w:eastAsia="zh-CN"/>
        </w:rPr>
        <w:t>我们还在</w:t>
      </w:r>
      <w:r>
        <w:rPr>
          <w:rFonts w:hint="eastAsia"/>
          <w:lang w:eastAsia="zh-CN"/>
        </w:rPr>
        <w:t>3</w:t>
      </w:r>
      <w:r>
        <w:rPr>
          <w:lang w:eastAsia="zh-CN"/>
        </w:rPr>
        <w:t>80</w:t>
      </w:r>
      <w:r>
        <w:rPr>
          <w:rFonts w:hint="eastAsia"/>
          <w:lang w:eastAsia="zh-CN"/>
        </w:rPr>
        <w:t>个</w:t>
      </w:r>
      <w:r>
        <w:rPr>
          <w:lang w:eastAsia="zh-CN"/>
        </w:rPr>
        <w:t>Java+JML</w:t>
      </w:r>
      <w:r>
        <w:rPr>
          <w:rFonts w:hint="eastAsia"/>
          <w:lang w:eastAsia="zh-CN"/>
        </w:rPr>
        <w:t>补丁组成的数据集上进行验证，成功判断出</w:t>
      </w:r>
      <w:r>
        <w:rPr>
          <w:rFonts w:hint="eastAsia"/>
          <w:lang w:eastAsia="zh-CN"/>
        </w:rPr>
        <w:t>1</w:t>
      </w:r>
      <w:r>
        <w:rPr>
          <w:lang w:eastAsia="zh-CN"/>
        </w:rPr>
        <w:t>69</w:t>
      </w:r>
      <w:r>
        <w:rPr>
          <w:rFonts w:hint="eastAsia"/>
          <w:lang w:eastAsia="zh-CN"/>
        </w:rPr>
        <w:t>个补丁。</w:t>
      </w:r>
    </w:p>
    <w:p w14:paraId="5DAB0C90" w14:textId="77777777" w:rsidR="003C3593" w:rsidRDefault="00000000">
      <w:pPr>
        <w:pStyle w:val="a0"/>
      </w:pPr>
      <w:r>
        <w:rPr>
          <w:lang w:eastAsia="zh-CN"/>
        </w:rPr>
        <w:lastRenderedPageBreak/>
        <w:t xml:space="preserve"> </w:t>
      </w:r>
      <w:r>
        <w:t>To sum up</w:t>
      </w:r>
      <w:r>
        <w:t>，</w:t>
      </w:r>
      <w:r>
        <w:t xml:space="preserve"> the contributions of this paper are:</w:t>
      </w:r>
    </w:p>
    <w:p w14:paraId="060DDEC3" w14:textId="77777777" w:rsidR="003C3593" w:rsidRDefault="00000000">
      <w:pPr>
        <w:numPr>
          <w:ilvl w:val="0"/>
          <w:numId w:val="3"/>
        </w:numPr>
        <w:rPr>
          <w:lang w:eastAsia="zh-CN"/>
        </w:rPr>
      </w:pPr>
      <w:bookmarkStart w:id="15" w:name="_Hlk128146350"/>
      <w:r>
        <w:rPr>
          <w:rFonts w:hint="eastAsia"/>
          <w:lang w:eastAsia="zh-CN"/>
        </w:rPr>
        <w:t>提出了一种用于计算程序执行相似性的程序状态抽象表示方法</w:t>
      </w:r>
      <w:bookmarkEnd w:id="15"/>
      <w:r>
        <w:rPr>
          <w:rFonts w:hint="eastAsia"/>
          <w:lang w:eastAsia="zh-CN"/>
        </w:rPr>
        <w:t>。</w:t>
      </w:r>
    </w:p>
    <w:p w14:paraId="5D278846" w14:textId="77777777" w:rsidR="003C3593" w:rsidRDefault="00000000">
      <w:pPr>
        <w:numPr>
          <w:ilvl w:val="0"/>
          <w:numId w:val="3"/>
        </w:numPr>
        <w:rPr>
          <w:lang w:eastAsia="zh-CN"/>
        </w:rPr>
      </w:pPr>
      <w:bookmarkStart w:id="16" w:name="_Hlk128146380"/>
      <w:r>
        <w:rPr>
          <w:rFonts w:hint="eastAsia"/>
          <w:lang w:eastAsia="zh-CN"/>
        </w:rPr>
        <w:t>设计了一种用于自动补丁生成的过拟合补丁识别与细分算法</w:t>
      </w:r>
      <w:bookmarkEnd w:id="16"/>
      <w:r>
        <w:rPr>
          <w:rFonts w:hint="eastAsia"/>
          <w:lang w:eastAsia="zh-CN"/>
        </w:rPr>
        <w:t>。</w:t>
      </w:r>
    </w:p>
    <w:p w14:paraId="50A3D06D" w14:textId="77777777" w:rsidR="003C3593" w:rsidRDefault="00000000">
      <w:pPr>
        <w:numPr>
          <w:ilvl w:val="0"/>
          <w:numId w:val="3"/>
        </w:numPr>
        <w:rPr>
          <w:lang w:eastAsia="zh-CN"/>
        </w:rPr>
      </w:pPr>
      <w:r>
        <w:rPr>
          <w:rFonts w:hint="eastAsia"/>
          <w:lang w:eastAsia="zh-CN"/>
        </w:rPr>
        <w:t>实现了过拟合补丁识别的框架</w:t>
      </w:r>
      <w:r>
        <w:rPr>
          <w:lang w:eastAsia="zh-CN"/>
        </w:rPr>
        <w:t>并且用实验评估了</w:t>
      </w:r>
      <w:r>
        <w:rPr>
          <w:rFonts w:hint="eastAsia"/>
          <w:lang w:eastAsia="zh-CN"/>
        </w:rPr>
        <w:t>本文</w:t>
      </w:r>
      <w:r>
        <w:rPr>
          <w:lang w:eastAsia="zh-CN"/>
        </w:rPr>
        <w:t>方法，结果表明</w:t>
      </w:r>
      <w:r>
        <w:rPr>
          <w:rFonts w:hint="eastAsia"/>
          <w:lang w:eastAsia="zh-CN"/>
        </w:rPr>
        <w:t>本文</w:t>
      </w:r>
      <w:r>
        <w:rPr>
          <w:lang w:eastAsia="zh-CN"/>
        </w:rPr>
        <w:t>方法是有</w:t>
      </w:r>
      <w:r>
        <w:rPr>
          <w:rFonts w:hint="eastAsia"/>
          <w:lang w:eastAsia="zh-CN"/>
        </w:rPr>
        <w:t>效</w:t>
      </w:r>
      <w:r>
        <w:rPr>
          <w:lang w:eastAsia="zh-CN"/>
        </w:rPr>
        <w:t>的。</w:t>
      </w:r>
    </w:p>
    <w:p w14:paraId="377FCE20" w14:textId="12ADAC8D" w:rsidR="003C3593" w:rsidRDefault="00000000">
      <w:pPr>
        <w:ind w:left="240" w:firstLineChars="200" w:firstLine="480"/>
        <w:rPr>
          <w:lang w:eastAsia="zh-CN"/>
        </w:rPr>
      </w:pPr>
      <w:bookmarkStart w:id="17" w:name="Xe831035363742a0c7957cffd683edc86db2e5da"/>
      <w:bookmarkEnd w:id="1"/>
      <w:r>
        <w:rPr>
          <w:lang w:eastAsia="zh-CN"/>
        </w:rPr>
        <w:t>本文的其余部分</w:t>
      </w:r>
      <w:r>
        <w:rPr>
          <w:rFonts w:hint="eastAsia"/>
          <w:lang w:eastAsia="zh-CN"/>
        </w:rPr>
        <w:t>组织</w:t>
      </w:r>
      <w:r>
        <w:rPr>
          <w:lang w:eastAsia="zh-CN"/>
        </w:rPr>
        <w:t>如下。第</w:t>
      </w:r>
      <w:r>
        <w:rPr>
          <w:lang w:eastAsia="zh-CN"/>
        </w:rPr>
        <w:t>2</w:t>
      </w:r>
      <w:r>
        <w:rPr>
          <w:lang w:eastAsia="zh-CN"/>
        </w:rPr>
        <w:t>节首先讨论了相关工作。第</w:t>
      </w:r>
      <w:r>
        <w:rPr>
          <w:lang w:eastAsia="zh-CN"/>
        </w:rPr>
        <w:t>3</w:t>
      </w:r>
      <w:r>
        <w:rPr>
          <w:lang w:eastAsia="zh-CN"/>
        </w:rPr>
        <w:t>节描述了</w:t>
      </w:r>
      <w:r>
        <w:rPr>
          <w:rFonts w:hint="eastAsia"/>
          <w:lang w:eastAsia="zh-CN"/>
        </w:rPr>
        <w:t>本文</w:t>
      </w:r>
      <w:r>
        <w:rPr>
          <w:lang w:eastAsia="zh-CN"/>
        </w:rPr>
        <w:t>方法</w:t>
      </w:r>
      <w:r>
        <w:rPr>
          <w:rFonts w:hint="eastAsia"/>
          <w:lang w:eastAsia="zh-CN"/>
        </w:rPr>
        <w:t>涉及</w:t>
      </w:r>
      <w:r>
        <w:rPr>
          <w:lang w:eastAsia="zh-CN"/>
        </w:rPr>
        <w:t>的一些必要概念。第</w:t>
      </w:r>
      <w:r>
        <w:rPr>
          <w:lang w:eastAsia="zh-CN"/>
        </w:rPr>
        <w:t>4</w:t>
      </w:r>
      <w:r>
        <w:rPr>
          <w:lang w:eastAsia="zh-CN"/>
        </w:rPr>
        <w:t>节详细介绍了</w:t>
      </w:r>
      <w:r>
        <w:rPr>
          <w:rFonts w:hint="eastAsia"/>
          <w:lang w:eastAsia="zh-CN"/>
        </w:rPr>
        <w:t>本文</w:t>
      </w:r>
      <w:r>
        <w:rPr>
          <w:lang w:eastAsia="zh-CN"/>
        </w:rPr>
        <w:t>方法。第</w:t>
      </w:r>
      <w:r>
        <w:rPr>
          <w:lang w:eastAsia="zh-CN"/>
        </w:rPr>
        <w:t>5</w:t>
      </w:r>
      <w:r>
        <w:rPr>
          <w:lang w:eastAsia="zh-CN"/>
        </w:rPr>
        <w:t>节</w:t>
      </w:r>
      <w:r>
        <w:rPr>
          <w:rFonts w:hint="eastAsia"/>
          <w:lang w:eastAsia="zh-CN"/>
        </w:rPr>
        <w:t>对本文方法进行实验</w:t>
      </w:r>
      <w:r>
        <w:rPr>
          <w:lang w:eastAsia="zh-CN"/>
        </w:rPr>
        <w:t>评估。</w:t>
      </w:r>
      <w:ins w:id="18" w:author="HDULAB601" w:date="2023-05-15T15:49:00Z">
        <w:r w:rsidR="00977C94">
          <w:rPr>
            <w:rFonts w:hint="eastAsia"/>
            <w:lang w:eastAsia="zh-CN"/>
          </w:rPr>
          <w:t>第</w:t>
        </w:r>
        <w:r w:rsidR="00977C94">
          <w:rPr>
            <w:rFonts w:hint="eastAsia"/>
            <w:lang w:eastAsia="zh-CN"/>
          </w:rPr>
          <w:t>6</w:t>
        </w:r>
        <w:r w:rsidR="00977C94">
          <w:rPr>
            <w:rFonts w:hint="eastAsia"/>
            <w:lang w:eastAsia="zh-CN"/>
          </w:rPr>
          <w:t>节</w:t>
        </w:r>
      </w:ins>
      <w:ins w:id="19" w:author="HDULAB601" w:date="2023-05-15T15:50:00Z">
        <w:r w:rsidR="00977C94">
          <w:rPr>
            <w:rFonts w:hint="eastAsia"/>
            <w:lang w:eastAsia="zh-CN"/>
          </w:rPr>
          <w:t>描述了有效性的威胁。</w:t>
        </w:r>
      </w:ins>
      <w:r>
        <w:rPr>
          <w:lang w:eastAsia="zh-CN"/>
        </w:rPr>
        <w:t>最后，</w:t>
      </w:r>
      <w:r>
        <w:rPr>
          <w:rFonts w:hint="eastAsia"/>
          <w:lang w:eastAsia="zh-CN"/>
        </w:rPr>
        <w:t>在</w:t>
      </w:r>
      <w:r>
        <w:rPr>
          <w:lang w:eastAsia="zh-CN"/>
        </w:rPr>
        <w:t>第</w:t>
      </w:r>
      <w:ins w:id="20" w:author="HDULAB601" w:date="2023-05-15T15:50:00Z">
        <w:r w:rsidR="00977C94">
          <w:rPr>
            <w:lang w:eastAsia="zh-CN"/>
          </w:rPr>
          <w:t>7</w:t>
        </w:r>
      </w:ins>
      <w:del w:id="21" w:author="HDULAB601" w:date="2023-05-15T15:50:00Z">
        <w:r w:rsidDel="00977C94">
          <w:rPr>
            <w:lang w:eastAsia="zh-CN"/>
          </w:rPr>
          <w:delText>6</w:delText>
        </w:r>
      </w:del>
      <w:r>
        <w:rPr>
          <w:lang w:eastAsia="zh-CN"/>
        </w:rPr>
        <w:t>节</w:t>
      </w:r>
      <w:r>
        <w:rPr>
          <w:rFonts w:hint="eastAsia"/>
          <w:lang w:eastAsia="zh-CN"/>
        </w:rPr>
        <w:t>对全文进行</w:t>
      </w:r>
      <w:r>
        <w:rPr>
          <w:lang w:eastAsia="zh-CN"/>
        </w:rPr>
        <w:t>总结。</w:t>
      </w:r>
    </w:p>
    <w:p w14:paraId="3D136403" w14:textId="77777777" w:rsidR="003C3593" w:rsidRDefault="00000000">
      <w:pPr>
        <w:pStyle w:val="3"/>
        <w:rPr>
          <w:sz w:val="44"/>
          <w:szCs w:val="44"/>
          <w:lang w:eastAsia="zh-CN"/>
        </w:rPr>
      </w:pPr>
      <w:r>
        <w:rPr>
          <w:sz w:val="44"/>
          <w:szCs w:val="44"/>
          <w:lang w:eastAsia="zh-CN"/>
        </w:rPr>
        <w:t>2 RELATED WORK</w:t>
      </w:r>
    </w:p>
    <w:p w14:paraId="2BF09E62" w14:textId="77777777" w:rsidR="003C3593" w:rsidRDefault="00000000">
      <w:pPr>
        <w:pStyle w:val="FirstParagraph"/>
        <w:rPr>
          <w:lang w:eastAsia="zh-CN"/>
        </w:rPr>
      </w:pPr>
      <w:r>
        <w:rPr>
          <w:b/>
          <w:bCs/>
          <w:lang w:eastAsia="zh-CN"/>
        </w:rPr>
        <w:t>Automatic Program Repair.</w:t>
      </w:r>
      <w:r>
        <w:rPr>
          <w:lang w:eastAsia="zh-CN"/>
        </w:rPr>
        <w:t xml:space="preserve"> </w:t>
      </w:r>
      <w:r>
        <w:rPr>
          <w:rFonts w:hint="eastAsia"/>
          <w:lang w:eastAsia="zh-CN"/>
        </w:rPr>
        <w:t>通常地，</w:t>
      </w:r>
      <w:r>
        <w:rPr>
          <w:lang w:eastAsia="zh-CN"/>
        </w:rPr>
        <w:t>程序自动修复方法包括错误定位、补丁生成和补丁验证等三个步骤。它们</w:t>
      </w:r>
      <w:r>
        <w:rPr>
          <w:rFonts w:hint="eastAsia"/>
          <w:lang w:eastAsia="zh-CN"/>
        </w:rPr>
        <w:t>首先</w:t>
      </w:r>
      <w:r>
        <w:rPr>
          <w:lang w:eastAsia="zh-CN"/>
        </w:rPr>
        <w:t>会生成一些候选补丁，然后用现有的测试套件去验证这些候选补丁，通过测试套件的候选补丁将被视为</w:t>
      </w:r>
      <w:r>
        <w:rPr>
          <w:rFonts w:hint="eastAsia"/>
          <w:lang w:eastAsia="zh-CN"/>
        </w:rPr>
        <w:t>正确补丁</w:t>
      </w:r>
      <w:r>
        <w:rPr>
          <w:lang w:eastAsia="zh-CN"/>
        </w:rPr>
        <w:t>。</w:t>
      </w:r>
      <w:r>
        <w:rPr>
          <w:rFonts w:ascii="Times New Roman" w:hint="eastAsia"/>
          <w:lang w:eastAsia="zh-CN"/>
        </w:rPr>
        <w:t>目前已有方法可以大体上分为如下三类：</w:t>
      </w:r>
    </w:p>
    <w:p w14:paraId="48F8E088" w14:textId="77777777" w:rsidR="003C3593" w:rsidRDefault="00000000">
      <w:pPr>
        <w:numPr>
          <w:ilvl w:val="0"/>
          <w:numId w:val="3"/>
        </w:numPr>
        <w:rPr>
          <w:lang w:eastAsia="zh-CN"/>
        </w:rPr>
      </w:pPr>
      <w:r>
        <w:rPr>
          <w:lang w:eastAsia="zh-CN"/>
        </w:rPr>
        <w:t>基于启发式搜索</w:t>
      </w:r>
      <w:r>
        <w:rPr>
          <w:rFonts w:hint="eastAsia"/>
          <w:lang w:eastAsia="zh-CN"/>
        </w:rPr>
        <w:t>的</w:t>
      </w:r>
      <w:r>
        <w:rPr>
          <w:rFonts w:hint="eastAsia"/>
          <w:lang w:eastAsia="zh-CN"/>
        </w:rPr>
        <w:t>A</w:t>
      </w:r>
      <w:r>
        <w:rPr>
          <w:lang w:eastAsia="zh-CN"/>
        </w:rPr>
        <w:t>PR</w:t>
      </w:r>
      <w:r>
        <w:rPr>
          <w:lang w:eastAsia="zh-CN"/>
        </w:rPr>
        <w:t>：基于启发式搜索的自动修复技术通过人工定义启发式规则，指导修复补丁的生成过程。</w:t>
      </w:r>
      <w:r>
        <w:rPr>
          <w:lang w:eastAsia="zh-CN"/>
        </w:rPr>
        <w:t>GenProg</w:t>
      </w:r>
      <w:r>
        <w:rPr>
          <w:lang w:eastAsia="zh-CN"/>
        </w:rPr>
        <w:t>、</w:t>
      </w:r>
      <w:r>
        <w:rPr>
          <w:lang w:eastAsia="zh-CN"/>
        </w:rPr>
        <w:t>ARJA</w:t>
      </w:r>
      <w:r>
        <w:rPr>
          <w:rFonts w:hint="eastAsia"/>
          <w:lang w:eastAsia="zh-CN"/>
        </w:rPr>
        <w:t>-e</w:t>
      </w:r>
      <w:r>
        <w:rPr>
          <w:vertAlign w:val="superscript"/>
          <w:lang w:eastAsia="zh-CN"/>
        </w:rPr>
        <w:t>[11-14]</w:t>
      </w:r>
      <w:r>
        <w:rPr>
          <w:rFonts w:hint="eastAsia"/>
          <w:lang w:eastAsia="zh-CN"/>
        </w:rPr>
        <w:t>、</w:t>
      </w:r>
      <w:r>
        <w:rPr>
          <w:rFonts w:hint="eastAsia"/>
          <w:lang w:eastAsia="zh-CN"/>
        </w:rPr>
        <w:t>Pra</w:t>
      </w:r>
      <w:r>
        <w:rPr>
          <w:lang w:eastAsia="zh-CN"/>
        </w:rPr>
        <w:t>PR</w:t>
      </w:r>
      <w:r>
        <w:rPr>
          <w:vertAlign w:val="superscript"/>
          <w:lang w:eastAsia="zh-CN"/>
        </w:rPr>
        <w:t>[9]</w:t>
      </w:r>
      <w:r>
        <w:rPr>
          <w:lang w:eastAsia="zh-CN"/>
        </w:rPr>
        <w:t>等</w:t>
      </w:r>
      <w:r>
        <w:rPr>
          <w:rFonts w:ascii="Times New Roman" w:hint="eastAsia"/>
          <w:lang w:eastAsia="zh-CN"/>
        </w:rPr>
        <w:t>属于这一类算法，它们</w:t>
      </w:r>
      <w:r>
        <w:rPr>
          <w:rFonts w:ascii="Times New Roman"/>
          <w:lang w:eastAsia="zh-CN"/>
        </w:rPr>
        <w:t>用遗传算</w:t>
      </w:r>
      <w:r>
        <w:rPr>
          <w:lang w:eastAsia="zh-CN"/>
        </w:rPr>
        <w:t>法</w:t>
      </w:r>
      <w:r>
        <w:rPr>
          <w:rFonts w:hint="eastAsia"/>
          <w:lang w:eastAsia="zh-CN"/>
        </w:rPr>
        <w:t>将原程序作为搜索空间</w:t>
      </w:r>
      <w:r>
        <w:rPr>
          <w:lang w:eastAsia="zh-CN"/>
        </w:rPr>
        <w:t>寻</w:t>
      </w:r>
      <w:r>
        <w:rPr>
          <w:rFonts w:ascii="Times New Roman"/>
          <w:lang w:eastAsia="zh-CN"/>
        </w:rPr>
        <w:t>找补丁</w:t>
      </w:r>
      <w:r>
        <w:rPr>
          <w:rFonts w:hint="eastAsia"/>
          <w:lang w:eastAsia="zh-CN"/>
        </w:rPr>
        <w:t>，此外还有</w:t>
      </w:r>
      <w:r>
        <w:rPr>
          <w:rFonts w:ascii="Times New Roman"/>
          <w:lang w:eastAsia="zh-CN"/>
        </w:rPr>
        <w:t>HistoricalFix</w:t>
      </w:r>
      <w:r>
        <w:rPr>
          <w:rFonts w:ascii="Times New Roman"/>
          <w:vertAlign w:val="superscript"/>
          <w:lang w:eastAsia="zh-CN"/>
        </w:rPr>
        <w:t>[14]</w:t>
      </w:r>
      <w:r>
        <w:rPr>
          <w:rFonts w:ascii="Times New Roman" w:hint="eastAsia"/>
          <w:lang w:eastAsia="zh-CN"/>
        </w:rPr>
        <w:t>、</w:t>
      </w:r>
      <w:r>
        <w:rPr>
          <w:lang w:eastAsia="zh-CN"/>
        </w:rPr>
        <w:t>CapGen</w:t>
      </w:r>
      <w:r>
        <w:rPr>
          <w:vertAlign w:val="superscript"/>
          <w:lang w:eastAsia="zh-CN"/>
        </w:rPr>
        <w:t>[15]</w:t>
      </w:r>
      <w:r>
        <w:rPr>
          <w:rFonts w:hint="eastAsia"/>
          <w:lang w:eastAsia="zh-CN"/>
        </w:rPr>
        <w:t>、</w:t>
      </w:r>
      <w:r>
        <w:rPr>
          <w:lang w:eastAsia="zh-CN"/>
        </w:rPr>
        <w:t>ConFix</w:t>
      </w:r>
      <w:r>
        <w:rPr>
          <w:vertAlign w:val="superscript"/>
          <w:lang w:eastAsia="zh-CN"/>
        </w:rPr>
        <w:t>[16]</w:t>
      </w:r>
      <w:r>
        <w:rPr>
          <w:rFonts w:hint="eastAsia"/>
          <w:lang w:eastAsia="zh-CN"/>
        </w:rPr>
        <w:t>等从历史修复补丁中寻找补丁的修复技术和</w:t>
      </w:r>
      <w:r>
        <w:rPr>
          <w:lang w:eastAsia="zh-CN"/>
        </w:rPr>
        <w:t>SCRepair</w:t>
      </w:r>
      <w:r>
        <w:rPr>
          <w:vertAlign w:val="superscript"/>
          <w:lang w:eastAsia="zh-CN"/>
        </w:rPr>
        <w:t>[17]</w:t>
      </w:r>
      <w:r>
        <w:rPr>
          <w:rFonts w:hint="eastAsia"/>
          <w:lang w:eastAsia="zh-CN"/>
        </w:rPr>
        <w:t>、</w:t>
      </w:r>
      <w:r>
        <w:rPr>
          <w:lang w:eastAsia="zh-CN"/>
        </w:rPr>
        <w:t>CRSearcher</w:t>
      </w:r>
      <w:r>
        <w:rPr>
          <w:vertAlign w:val="superscript"/>
          <w:lang w:eastAsia="zh-CN"/>
        </w:rPr>
        <w:t>[18]</w:t>
      </w:r>
      <w:r>
        <w:rPr>
          <w:rFonts w:hint="eastAsia"/>
          <w:lang w:eastAsia="zh-CN"/>
        </w:rPr>
        <w:t>、</w:t>
      </w:r>
      <w:r>
        <w:rPr>
          <w:lang w:eastAsia="zh-CN"/>
        </w:rPr>
        <w:t>ssFix</w:t>
      </w:r>
      <w:r>
        <w:rPr>
          <w:vertAlign w:val="superscript"/>
          <w:lang w:eastAsia="zh-CN"/>
        </w:rPr>
        <w:t>[19]</w:t>
      </w:r>
      <w:r>
        <w:rPr>
          <w:rFonts w:hint="eastAsia"/>
          <w:lang w:eastAsia="zh-CN"/>
        </w:rPr>
        <w:t>、</w:t>
      </w:r>
      <w:r>
        <w:rPr>
          <w:lang w:eastAsia="zh-CN"/>
        </w:rPr>
        <w:t>SimFix</w:t>
      </w:r>
      <w:r>
        <w:rPr>
          <w:vertAlign w:val="superscript"/>
          <w:lang w:eastAsia="zh-CN"/>
        </w:rPr>
        <w:t>[20]</w:t>
      </w:r>
      <w:r>
        <w:rPr>
          <w:rFonts w:hint="eastAsia"/>
          <w:lang w:eastAsia="zh-CN"/>
        </w:rPr>
        <w:t>、</w:t>
      </w:r>
      <w:r>
        <w:rPr>
          <w:lang w:eastAsia="zh-CN"/>
        </w:rPr>
        <w:t>Refactory</w:t>
      </w:r>
      <w:r>
        <w:rPr>
          <w:vertAlign w:val="superscript"/>
          <w:lang w:eastAsia="zh-CN"/>
        </w:rPr>
        <w:t>[21]</w:t>
      </w:r>
      <w:r>
        <w:rPr>
          <w:rFonts w:hint="eastAsia"/>
          <w:lang w:eastAsia="zh-CN"/>
        </w:rPr>
        <w:t>等利用代码相似度的修复技术。</w:t>
      </w:r>
    </w:p>
    <w:p w14:paraId="0ECA8D76" w14:textId="77777777" w:rsidR="003C3593" w:rsidRDefault="00000000">
      <w:pPr>
        <w:numPr>
          <w:ilvl w:val="0"/>
          <w:numId w:val="3"/>
        </w:numPr>
        <w:rPr>
          <w:lang w:eastAsia="zh-CN"/>
        </w:rPr>
      </w:pPr>
      <w:r>
        <w:rPr>
          <w:lang w:eastAsia="zh-CN"/>
        </w:rPr>
        <w:t>基于人工修复模板</w:t>
      </w:r>
      <w:r>
        <w:rPr>
          <w:rFonts w:hint="eastAsia"/>
          <w:lang w:eastAsia="zh-CN"/>
        </w:rPr>
        <w:t>的</w:t>
      </w:r>
      <w:r>
        <w:rPr>
          <w:rFonts w:hint="eastAsia"/>
          <w:lang w:eastAsia="zh-CN"/>
        </w:rPr>
        <w:t>A</w:t>
      </w:r>
      <w:r>
        <w:rPr>
          <w:lang w:eastAsia="zh-CN"/>
        </w:rPr>
        <w:t>PR</w:t>
      </w:r>
      <w:r>
        <w:rPr>
          <w:lang w:eastAsia="zh-CN"/>
        </w:rPr>
        <w:t>：基于人工模板的补丁生成，根据开发者或研究人员的经验预定义一些补丁模板或者补丁生成策略</w:t>
      </w:r>
      <w:r>
        <w:rPr>
          <w:rFonts w:hint="eastAsia"/>
          <w:lang w:eastAsia="zh-CN"/>
        </w:rPr>
        <w:t>，</w:t>
      </w:r>
      <w:r>
        <w:rPr>
          <w:lang w:eastAsia="zh-CN"/>
        </w:rPr>
        <w:t>用于指导修复的过程。</w:t>
      </w:r>
      <w:r>
        <w:rPr>
          <w:lang w:eastAsia="zh-CN"/>
        </w:rPr>
        <w:t>PAR</w:t>
      </w:r>
      <w:r>
        <w:rPr>
          <w:vertAlign w:val="superscript"/>
          <w:lang w:eastAsia="zh-CN"/>
        </w:rPr>
        <w:t>[19]</w:t>
      </w:r>
      <w:r>
        <w:rPr>
          <w:rFonts w:hint="eastAsia"/>
          <w:lang w:eastAsia="zh-CN"/>
        </w:rPr>
        <w:t>、</w:t>
      </w:r>
      <w:r>
        <w:rPr>
          <w:lang w:eastAsia="zh-CN"/>
        </w:rPr>
        <w:t>iFixR</w:t>
      </w:r>
      <w:r>
        <w:rPr>
          <w:vertAlign w:val="superscript"/>
          <w:lang w:eastAsia="zh-CN"/>
        </w:rPr>
        <w:t>[23]</w:t>
      </w:r>
      <w:r>
        <w:rPr>
          <w:rFonts w:hint="eastAsia"/>
          <w:lang w:eastAsia="zh-CN"/>
        </w:rPr>
        <w:t>、</w:t>
      </w:r>
      <w:r>
        <w:rPr>
          <w:lang w:eastAsia="zh-CN"/>
        </w:rPr>
        <w:t>SapFix</w:t>
      </w:r>
      <w:r>
        <w:rPr>
          <w:vertAlign w:val="superscript"/>
          <w:lang w:eastAsia="zh-CN"/>
        </w:rPr>
        <w:t>[24]</w:t>
      </w:r>
      <w:r>
        <w:rPr>
          <w:rFonts w:hint="eastAsia"/>
          <w:lang w:eastAsia="zh-CN"/>
        </w:rPr>
        <w:t>、</w:t>
      </w:r>
      <w:r>
        <w:rPr>
          <w:lang w:eastAsia="zh-CN"/>
        </w:rPr>
        <w:t>ErrDoc</w:t>
      </w:r>
      <w:r>
        <w:rPr>
          <w:vertAlign w:val="superscript"/>
          <w:lang w:eastAsia="zh-CN"/>
        </w:rPr>
        <w:t>[25]</w:t>
      </w:r>
      <w:r>
        <w:rPr>
          <w:rFonts w:hint="eastAsia"/>
          <w:lang w:eastAsia="zh-CN"/>
        </w:rPr>
        <w:t>、</w:t>
      </w:r>
      <w:r>
        <w:rPr>
          <w:lang w:eastAsia="zh-CN"/>
        </w:rPr>
        <w:t>BovInspector</w:t>
      </w:r>
      <w:r>
        <w:rPr>
          <w:vertAlign w:val="superscript"/>
          <w:lang w:eastAsia="zh-CN"/>
        </w:rPr>
        <w:t>[26]</w:t>
      </w:r>
      <w:r>
        <w:rPr>
          <w:rFonts w:hint="eastAsia"/>
          <w:lang w:eastAsia="zh-CN"/>
        </w:rPr>
        <w:t>、</w:t>
      </w:r>
      <w:r>
        <w:rPr>
          <w:lang w:eastAsia="zh-CN"/>
        </w:rPr>
        <w:t>LeakFix</w:t>
      </w:r>
      <w:r>
        <w:rPr>
          <w:vertAlign w:val="superscript"/>
          <w:lang w:eastAsia="zh-CN"/>
        </w:rPr>
        <w:t>[27]</w:t>
      </w:r>
      <w:r>
        <w:rPr>
          <w:rFonts w:hint="eastAsia"/>
          <w:lang w:eastAsia="zh-CN"/>
        </w:rPr>
        <w:t>、</w:t>
      </w:r>
      <w:r>
        <w:rPr>
          <w:lang w:eastAsia="zh-CN"/>
        </w:rPr>
        <w:t>AutoFix</w:t>
      </w:r>
      <w:r>
        <w:rPr>
          <w:vertAlign w:val="superscript"/>
          <w:lang w:eastAsia="zh-CN"/>
        </w:rPr>
        <w:t>[28]</w:t>
      </w:r>
      <w:r>
        <w:rPr>
          <w:rFonts w:hint="eastAsia"/>
          <w:lang w:eastAsia="zh-CN"/>
        </w:rPr>
        <w:t>、</w:t>
      </w:r>
      <w:r>
        <w:rPr>
          <w:lang w:eastAsia="zh-CN"/>
        </w:rPr>
        <w:t>GumTree</w:t>
      </w:r>
      <w:r>
        <w:rPr>
          <w:vertAlign w:val="superscript"/>
          <w:lang w:eastAsia="zh-CN"/>
        </w:rPr>
        <w:t>[29]</w:t>
      </w:r>
      <w:r>
        <w:rPr>
          <w:rFonts w:hint="eastAsia"/>
          <w:lang w:eastAsia="zh-CN"/>
        </w:rPr>
        <w:t>、</w:t>
      </w:r>
      <w:r>
        <w:rPr>
          <w:lang w:eastAsia="zh-CN"/>
        </w:rPr>
        <w:t>SketchFix</w:t>
      </w:r>
      <w:r>
        <w:rPr>
          <w:vertAlign w:val="superscript"/>
          <w:lang w:eastAsia="zh-CN"/>
        </w:rPr>
        <w:t>[30]</w:t>
      </w:r>
      <w:r>
        <w:rPr>
          <w:rFonts w:hint="eastAsia"/>
          <w:lang w:eastAsia="zh-CN"/>
        </w:rPr>
        <w:t>、</w:t>
      </w:r>
      <w:r>
        <w:rPr>
          <w:lang w:eastAsia="zh-CN"/>
        </w:rPr>
        <w:t>NPEfix</w:t>
      </w:r>
      <w:r>
        <w:rPr>
          <w:vertAlign w:val="superscript"/>
          <w:lang w:eastAsia="zh-CN"/>
        </w:rPr>
        <w:t>[31]</w:t>
      </w:r>
      <w:r>
        <w:rPr>
          <w:rFonts w:hint="eastAsia"/>
          <w:lang w:eastAsia="zh-CN"/>
        </w:rPr>
        <w:t>、</w:t>
      </w:r>
      <w:r>
        <w:rPr>
          <w:lang w:eastAsia="zh-CN"/>
        </w:rPr>
        <w:t>F1X</w:t>
      </w:r>
      <w:r>
        <w:rPr>
          <w:vertAlign w:val="superscript"/>
          <w:lang w:eastAsia="zh-CN"/>
        </w:rPr>
        <w:t>[32]</w:t>
      </w:r>
      <w:r>
        <w:rPr>
          <w:rFonts w:hint="eastAsia"/>
          <w:lang w:eastAsia="zh-CN"/>
        </w:rPr>
        <w:t>、</w:t>
      </w:r>
      <w:r>
        <w:rPr>
          <w:lang w:eastAsia="zh-CN"/>
        </w:rPr>
        <w:t>HERCULES</w:t>
      </w:r>
      <w:r>
        <w:rPr>
          <w:vertAlign w:val="superscript"/>
          <w:lang w:eastAsia="zh-CN"/>
        </w:rPr>
        <w:t>[33]</w:t>
      </w:r>
      <w:r>
        <w:rPr>
          <w:rFonts w:hint="eastAsia"/>
          <w:lang w:eastAsia="zh-CN"/>
        </w:rPr>
        <w:t>以及</w:t>
      </w:r>
      <w:r>
        <w:rPr>
          <w:lang w:eastAsia="zh-CN"/>
        </w:rPr>
        <w:t>Tan</w:t>
      </w:r>
      <w:r>
        <w:rPr>
          <w:vertAlign w:val="superscript"/>
          <w:lang w:eastAsia="zh-CN"/>
        </w:rPr>
        <w:t>[34]</w:t>
      </w:r>
      <w:r>
        <w:rPr>
          <w:lang w:eastAsia="zh-CN"/>
        </w:rPr>
        <w:t xml:space="preserve"> </w:t>
      </w:r>
      <w:r>
        <w:rPr>
          <w:lang w:eastAsia="zh-CN"/>
        </w:rPr>
        <w:t>等人</w:t>
      </w:r>
      <w:r>
        <w:rPr>
          <w:rFonts w:hint="eastAsia"/>
          <w:lang w:eastAsia="zh-CN"/>
        </w:rPr>
        <w:t>提出的</w:t>
      </w:r>
      <w:r>
        <w:rPr>
          <w:lang w:eastAsia="zh-CN"/>
        </w:rPr>
        <w:t>anti-pattern</w:t>
      </w:r>
      <w:r>
        <w:rPr>
          <w:rFonts w:hint="eastAsia"/>
          <w:lang w:eastAsia="zh-CN"/>
        </w:rPr>
        <w:t>方法等都属于这类算法。</w:t>
      </w:r>
    </w:p>
    <w:p w14:paraId="0BA1A95C" w14:textId="77777777" w:rsidR="003C3593" w:rsidRDefault="00000000">
      <w:pPr>
        <w:numPr>
          <w:ilvl w:val="0"/>
          <w:numId w:val="3"/>
        </w:numPr>
        <w:rPr>
          <w:lang w:eastAsia="zh-CN"/>
        </w:rPr>
      </w:pPr>
      <w:r>
        <w:rPr>
          <w:lang w:eastAsia="zh-CN"/>
        </w:rPr>
        <w:t>基于语义约束</w:t>
      </w:r>
      <w:r>
        <w:rPr>
          <w:rFonts w:hint="eastAsia"/>
          <w:lang w:eastAsia="zh-CN"/>
        </w:rPr>
        <w:t>的</w:t>
      </w:r>
      <w:r>
        <w:rPr>
          <w:lang w:eastAsia="zh-CN"/>
        </w:rPr>
        <w:t>APR</w:t>
      </w:r>
      <w:r>
        <w:rPr>
          <w:lang w:eastAsia="zh-CN"/>
        </w:rPr>
        <w:t>：基于语义约束的自动修复方法通过某种手段推断程序的正确规约</w:t>
      </w:r>
      <w:r>
        <w:rPr>
          <w:rFonts w:hint="eastAsia"/>
          <w:lang w:eastAsia="zh-CN"/>
        </w:rPr>
        <w:t>，</w:t>
      </w:r>
      <w:r>
        <w:rPr>
          <w:lang w:eastAsia="zh-CN"/>
        </w:rPr>
        <w:t>作为约束指导补丁的生成过程或对补丁的正确性进行验证。</w:t>
      </w:r>
      <w:r>
        <w:rPr>
          <w:lang w:eastAsia="zh-CN"/>
        </w:rPr>
        <w:t>SemFix</w:t>
      </w:r>
      <w:r>
        <w:rPr>
          <w:vertAlign w:val="superscript"/>
          <w:lang w:eastAsia="zh-CN"/>
        </w:rPr>
        <w:t>[35]</w:t>
      </w:r>
      <w:r>
        <w:rPr>
          <w:rFonts w:hint="eastAsia"/>
          <w:lang w:eastAsia="zh-CN"/>
        </w:rPr>
        <w:t>、</w:t>
      </w:r>
      <w:r>
        <w:rPr>
          <w:lang w:eastAsia="zh-CN"/>
        </w:rPr>
        <w:t>DirectFix</w:t>
      </w:r>
      <w:r>
        <w:rPr>
          <w:vertAlign w:val="superscript"/>
          <w:lang w:eastAsia="zh-CN"/>
        </w:rPr>
        <w:t>[36]</w:t>
      </w:r>
      <w:r>
        <w:rPr>
          <w:rFonts w:hint="eastAsia"/>
          <w:lang w:eastAsia="zh-CN"/>
        </w:rPr>
        <w:t>、</w:t>
      </w:r>
      <w:r>
        <w:rPr>
          <w:lang w:eastAsia="zh-CN"/>
        </w:rPr>
        <w:t>Angelix</w:t>
      </w:r>
      <w:r>
        <w:rPr>
          <w:vertAlign w:val="superscript"/>
          <w:lang w:eastAsia="zh-CN"/>
        </w:rPr>
        <w:t>[37]</w:t>
      </w:r>
      <w:r>
        <w:rPr>
          <w:rFonts w:hint="eastAsia"/>
          <w:lang w:eastAsia="zh-CN"/>
        </w:rPr>
        <w:t>、</w:t>
      </w:r>
      <w:r>
        <w:rPr>
          <w:lang w:eastAsia="zh-CN"/>
        </w:rPr>
        <w:t>AllRepair</w:t>
      </w:r>
      <w:r>
        <w:rPr>
          <w:vertAlign w:val="superscript"/>
          <w:lang w:eastAsia="zh-CN"/>
        </w:rPr>
        <w:t>[38]</w:t>
      </w:r>
      <w:r>
        <w:rPr>
          <w:rFonts w:hint="eastAsia"/>
          <w:lang w:eastAsia="zh-CN"/>
        </w:rPr>
        <w:t>、</w:t>
      </w:r>
      <w:r>
        <w:rPr>
          <w:lang w:eastAsia="zh-CN"/>
        </w:rPr>
        <w:t>Nopol</w:t>
      </w:r>
      <w:r>
        <w:rPr>
          <w:rFonts w:hint="eastAsia"/>
          <w:lang w:eastAsia="zh-CN"/>
        </w:rPr>
        <w:t>、</w:t>
      </w:r>
      <w:r>
        <w:rPr>
          <w:lang w:eastAsia="zh-CN"/>
        </w:rPr>
        <w:t>S3</w:t>
      </w:r>
      <w:r>
        <w:rPr>
          <w:vertAlign w:val="superscript"/>
          <w:lang w:eastAsia="zh-CN"/>
        </w:rPr>
        <w:t>[40]</w:t>
      </w:r>
      <w:r>
        <w:rPr>
          <w:rFonts w:hint="eastAsia"/>
          <w:lang w:eastAsia="zh-CN"/>
        </w:rPr>
        <w:t>、</w:t>
      </w:r>
      <w:r>
        <w:rPr>
          <w:lang w:eastAsia="zh-CN"/>
        </w:rPr>
        <w:t>SemGraft</w:t>
      </w:r>
      <w:r>
        <w:rPr>
          <w:vertAlign w:val="superscript"/>
          <w:lang w:eastAsia="zh-CN"/>
        </w:rPr>
        <w:t>[41]</w:t>
      </w:r>
      <w:r>
        <w:rPr>
          <w:rFonts w:hint="eastAsia"/>
          <w:lang w:eastAsia="zh-CN"/>
        </w:rPr>
        <w:t>、</w:t>
      </w:r>
      <w:r>
        <w:rPr>
          <w:lang w:eastAsia="zh-CN"/>
        </w:rPr>
        <w:t>MemFix</w:t>
      </w:r>
      <w:r>
        <w:rPr>
          <w:vertAlign w:val="superscript"/>
          <w:lang w:eastAsia="zh-CN"/>
        </w:rPr>
        <w:t>[42]</w:t>
      </w:r>
      <w:r>
        <w:rPr>
          <w:rFonts w:hint="eastAsia"/>
          <w:lang w:eastAsia="zh-CN"/>
        </w:rPr>
        <w:t>、</w:t>
      </w:r>
      <w:r>
        <w:rPr>
          <w:lang w:eastAsia="zh-CN"/>
        </w:rPr>
        <w:t>FootPatch</w:t>
      </w:r>
      <w:r>
        <w:rPr>
          <w:vertAlign w:val="superscript"/>
          <w:lang w:eastAsia="zh-CN"/>
        </w:rPr>
        <w:t>[43]</w:t>
      </w:r>
      <w:r>
        <w:rPr>
          <w:rFonts w:hint="eastAsia"/>
          <w:lang w:eastAsia="zh-CN"/>
        </w:rPr>
        <w:t>、</w:t>
      </w:r>
      <w:r>
        <w:rPr>
          <w:lang w:eastAsia="zh-CN"/>
        </w:rPr>
        <w:t>SearchRepair</w:t>
      </w:r>
      <w:r>
        <w:rPr>
          <w:vertAlign w:val="superscript"/>
          <w:lang w:eastAsia="zh-CN"/>
        </w:rPr>
        <w:t>[44]</w:t>
      </w:r>
      <w:r>
        <w:rPr>
          <w:rFonts w:hint="eastAsia"/>
          <w:lang w:eastAsia="zh-CN"/>
        </w:rPr>
        <w:t>、</w:t>
      </w:r>
      <w:r>
        <w:rPr>
          <w:lang w:eastAsia="zh-CN"/>
        </w:rPr>
        <w:t>SOSRepair</w:t>
      </w:r>
      <w:r>
        <w:rPr>
          <w:vertAlign w:val="superscript"/>
          <w:lang w:eastAsia="zh-CN"/>
        </w:rPr>
        <w:t>[45]</w:t>
      </w:r>
      <w:r>
        <w:rPr>
          <w:rFonts w:hint="eastAsia"/>
          <w:lang w:eastAsia="zh-CN"/>
        </w:rPr>
        <w:t>等属于这类算法。</w:t>
      </w:r>
    </w:p>
    <w:p w14:paraId="53EAD875" w14:textId="77777777" w:rsidR="003C3593" w:rsidRDefault="00000000">
      <w:pPr>
        <w:pStyle w:val="FirstParagraph"/>
        <w:ind w:firstLineChars="200" w:firstLine="480"/>
        <w:rPr>
          <w:lang w:eastAsia="zh-CN"/>
        </w:rPr>
      </w:pPr>
      <w:r>
        <w:rPr>
          <w:lang w:eastAsia="zh-CN"/>
        </w:rPr>
        <w:t>这些修复技术都使用生成</w:t>
      </w:r>
      <w:r>
        <w:rPr>
          <w:lang w:eastAsia="zh-CN"/>
        </w:rPr>
        <w:t>&amp;</w:t>
      </w:r>
      <w:r>
        <w:rPr>
          <w:lang w:eastAsia="zh-CN"/>
        </w:rPr>
        <w:t>验证的方法来产生补丁。对这些技术来说如果一个补丁能通过测试套件，那么它就是</w:t>
      </w:r>
      <w:r>
        <w:rPr>
          <w:rFonts w:hint="eastAsia"/>
          <w:lang w:eastAsia="zh-CN"/>
        </w:rPr>
        <w:t>正确</w:t>
      </w:r>
      <w:r>
        <w:rPr>
          <w:lang w:eastAsia="zh-CN"/>
        </w:rPr>
        <w:t>的补丁。但是一个程序是无法被完全测试的，现有数据集给出的测试套件都是弱测试套件</w:t>
      </w:r>
      <w:r>
        <w:rPr>
          <w:vertAlign w:val="superscript"/>
          <w:lang w:eastAsia="zh-CN"/>
        </w:rPr>
        <w:t>[10]</w:t>
      </w:r>
      <w:r>
        <w:rPr>
          <w:lang w:eastAsia="zh-CN"/>
        </w:rPr>
        <w:t>，所以修复技术在这些数据集上总是会产生大量的过拟合补丁。而这些过拟合补丁需要寻找新的技术来辨别。</w:t>
      </w:r>
    </w:p>
    <w:p w14:paraId="737ED685" w14:textId="77777777" w:rsidR="003C3593" w:rsidRDefault="00000000">
      <w:pPr>
        <w:pStyle w:val="a0"/>
        <w:rPr>
          <w:lang w:eastAsia="zh-CN"/>
        </w:rPr>
      </w:pPr>
      <w:r>
        <w:rPr>
          <w:rFonts w:hint="eastAsia"/>
          <w:b/>
          <w:bCs/>
          <w:lang w:eastAsia="zh-CN"/>
        </w:rPr>
        <w:t>过拟合</w:t>
      </w:r>
      <w:r>
        <w:rPr>
          <w:b/>
          <w:bCs/>
          <w:lang w:eastAsia="zh-CN"/>
        </w:rPr>
        <w:t>补丁</w:t>
      </w:r>
      <w:r>
        <w:rPr>
          <w:rFonts w:hint="eastAsia"/>
          <w:b/>
          <w:bCs/>
          <w:lang w:eastAsia="zh-CN"/>
        </w:rPr>
        <w:t>检测</w:t>
      </w:r>
      <w:r>
        <w:rPr>
          <w:b/>
          <w:bCs/>
          <w:lang w:eastAsia="zh-CN"/>
        </w:rPr>
        <w:t>.</w:t>
      </w:r>
      <w:r>
        <w:rPr>
          <w:lang w:eastAsia="zh-CN"/>
        </w:rPr>
        <w:t xml:space="preserve"> </w:t>
      </w:r>
    </w:p>
    <w:p w14:paraId="63F89A3C" w14:textId="77777777" w:rsidR="003C3593" w:rsidRDefault="00000000">
      <w:pPr>
        <w:pStyle w:val="a0"/>
        <w:rPr>
          <w:lang w:eastAsia="zh-CN"/>
        </w:rPr>
      </w:pPr>
      <w:r>
        <w:rPr>
          <w:rFonts w:hint="eastAsia"/>
          <w:lang w:eastAsia="zh-CN"/>
        </w:rPr>
        <w:lastRenderedPageBreak/>
        <w:t>目前，相当多的过拟合补丁检测技术被提出并实现，而这些技术通常可以被分为以下两种。</w:t>
      </w:r>
    </w:p>
    <w:p w14:paraId="5341DB9E" w14:textId="77777777" w:rsidR="003C3593" w:rsidRDefault="00000000">
      <w:pPr>
        <w:pStyle w:val="a0"/>
        <w:numPr>
          <w:ilvl w:val="0"/>
          <w:numId w:val="4"/>
          <w:ins w:id="22" w:author="HDULAB601" w:date="2023-05-10T10:15:00Z"/>
        </w:numPr>
        <w:rPr>
          <w:lang w:eastAsia="zh-CN"/>
        </w:rPr>
        <w:pPrChange w:id="23" w:author="HDULAB601" w:date="2023-05-10T10:15:00Z">
          <w:pPr>
            <w:pStyle w:val="a0"/>
          </w:pPr>
        </w:pPrChange>
      </w:pPr>
      <w:r>
        <w:rPr>
          <w:rFonts w:hint="eastAsia"/>
          <w:lang w:eastAsia="zh-CN"/>
        </w:rPr>
        <w:t>Oracle</w:t>
      </w:r>
      <w:r>
        <w:rPr>
          <w:rFonts w:hint="eastAsia"/>
          <w:lang w:eastAsia="zh-CN"/>
        </w:rPr>
        <w:t>补全方法</w:t>
      </w:r>
    </w:p>
    <w:p w14:paraId="209324DA" w14:textId="77777777" w:rsidR="003C3593" w:rsidRDefault="00000000">
      <w:pPr>
        <w:pStyle w:val="a0"/>
        <w:numPr>
          <w:ilvl w:val="255"/>
          <w:numId w:val="0"/>
        </w:numPr>
        <w:rPr>
          <w:lang w:eastAsia="zh-CN"/>
        </w:rPr>
      </w:pPr>
      <w:r>
        <w:rPr>
          <w:lang w:eastAsia="zh-CN"/>
        </w:rPr>
        <w:t>X</w:t>
      </w:r>
      <w:r>
        <w:rPr>
          <w:rFonts w:hint="eastAsia"/>
          <w:lang w:eastAsia="zh-CN"/>
        </w:rPr>
        <w:t>in</w:t>
      </w:r>
      <w:r>
        <w:rPr>
          <w:rFonts w:hint="eastAsia"/>
          <w:lang w:eastAsia="zh-CN"/>
        </w:rPr>
        <w:t>等人提出</w:t>
      </w:r>
      <w:r>
        <w:rPr>
          <w:rFonts w:hint="eastAsia"/>
          <w:lang w:eastAsia="zh-CN"/>
        </w:rPr>
        <w:t>Diff</w:t>
      </w:r>
      <w:r>
        <w:rPr>
          <w:lang w:eastAsia="zh-CN"/>
        </w:rPr>
        <w:t>TG</w:t>
      </w:r>
      <w:r>
        <w:rPr>
          <w:rFonts w:hint="eastAsia"/>
          <w:lang w:eastAsia="zh-CN"/>
        </w:rPr>
        <w:t>en</w:t>
      </w:r>
      <w:r>
        <w:rPr>
          <w:rFonts w:hint="eastAsia"/>
          <w:lang w:eastAsia="zh-CN"/>
        </w:rPr>
        <w:t>，尝试生成新的测试用例，对</w:t>
      </w:r>
      <w:r>
        <w:rPr>
          <w:rFonts w:hint="eastAsia"/>
          <w:lang w:eastAsia="zh-CN"/>
        </w:rPr>
        <w:t>buggy</w:t>
      </w:r>
      <w:r>
        <w:rPr>
          <w:rFonts w:hint="eastAsia"/>
          <w:lang w:eastAsia="zh-CN"/>
        </w:rPr>
        <w:t>程序与补丁进行语义差异检查，以此来解决</w:t>
      </w:r>
      <w:r>
        <w:rPr>
          <w:rFonts w:hint="eastAsia"/>
          <w:lang w:eastAsia="zh-CN"/>
        </w:rPr>
        <w:t>A</w:t>
      </w:r>
      <w:r>
        <w:rPr>
          <w:lang w:eastAsia="zh-CN"/>
        </w:rPr>
        <w:t>PR</w:t>
      </w:r>
      <w:r>
        <w:rPr>
          <w:rFonts w:hint="eastAsia"/>
          <w:lang w:eastAsia="zh-CN"/>
        </w:rPr>
        <w:t>的过拟合问题，并且再将生成的测试用例添加到测试集中增强原有的测试集。</w:t>
      </w:r>
      <w:r>
        <w:rPr>
          <w:rFonts w:hint="eastAsia"/>
          <w:lang w:eastAsia="zh-CN"/>
        </w:rPr>
        <w:t>2</w:t>
      </w:r>
      <w:r>
        <w:rPr>
          <w:lang w:eastAsia="zh-CN"/>
        </w:rPr>
        <w:t>018</w:t>
      </w:r>
      <w:r>
        <w:rPr>
          <w:rFonts w:hint="eastAsia"/>
          <w:lang w:eastAsia="zh-CN"/>
        </w:rPr>
        <w:t>年，</w:t>
      </w:r>
      <w:r>
        <w:rPr>
          <w:lang w:eastAsia="zh-CN"/>
          <w:rPrChange w:id="24" w:author="HDULAB601" w:date="2023-05-11T09:09:00Z">
            <w:rPr>
              <w:rFonts w:ascii="Times New Roman" w:hAnsi="Times New Roman" w:cs="Times New Roman"/>
              <w:color w:val="000000"/>
              <w:sz w:val="18"/>
              <w:szCs w:val="18"/>
            </w:rPr>
          </w:rPrChange>
        </w:rPr>
        <w:t>Mechtaev</w:t>
      </w:r>
      <w:r>
        <w:rPr>
          <w:rFonts w:hint="eastAsia"/>
          <w:lang w:eastAsia="zh-CN"/>
        </w:rPr>
        <w:t>等人针对过拟合问题提出了</w:t>
      </w:r>
      <w:r>
        <w:rPr>
          <w:rFonts w:hint="eastAsia"/>
          <w:lang w:eastAsia="zh-CN"/>
        </w:rPr>
        <w:t>Sem</w:t>
      </w:r>
      <w:r>
        <w:rPr>
          <w:lang w:eastAsia="zh-CN"/>
        </w:rPr>
        <w:t>G</w:t>
      </w:r>
      <w:r>
        <w:rPr>
          <w:rFonts w:hint="eastAsia"/>
          <w:lang w:eastAsia="zh-CN"/>
        </w:rPr>
        <w:t>raft</w:t>
      </w:r>
      <w:r>
        <w:rPr>
          <w:rFonts w:hint="eastAsia"/>
          <w:lang w:eastAsia="zh-CN"/>
        </w:rPr>
        <w:t>。他们引入一个参考程序作为</w:t>
      </w:r>
      <w:r>
        <w:rPr>
          <w:rFonts w:hint="eastAsia"/>
          <w:lang w:eastAsia="zh-CN"/>
        </w:rPr>
        <w:t>oracle</w:t>
      </w:r>
      <w:r>
        <w:rPr>
          <w:rFonts w:hint="eastAsia"/>
          <w:lang w:eastAsia="zh-CN"/>
        </w:rPr>
        <w:t>，即功能与</w:t>
      </w:r>
      <w:r>
        <w:rPr>
          <w:rFonts w:hint="eastAsia"/>
          <w:lang w:eastAsia="zh-CN"/>
        </w:rPr>
        <w:t>buggy</w:t>
      </w:r>
      <w:r>
        <w:rPr>
          <w:rFonts w:hint="eastAsia"/>
          <w:lang w:eastAsia="zh-CN"/>
        </w:rPr>
        <w:t>程序相同但实现方式不同的参考程序。该方法将检测过拟合补丁的问题转化为语义等价检测问题，使得参考程序的语义符号摘要作为</w:t>
      </w:r>
      <w:r>
        <w:rPr>
          <w:rFonts w:hint="eastAsia"/>
          <w:lang w:eastAsia="zh-CN"/>
        </w:rPr>
        <w:t>oracle</w:t>
      </w:r>
      <w:r>
        <w:rPr>
          <w:rFonts w:hint="eastAsia"/>
          <w:lang w:eastAsia="zh-CN"/>
        </w:rPr>
        <w:t>，以此来判断过拟合补丁。</w:t>
      </w:r>
    </w:p>
    <w:p w14:paraId="47F97A9D" w14:textId="77777777" w:rsidR="003C3593" w:rsidRDefault="00000000">
      <w:pPr>
        <w:pStyle w:val="a0"/>
        <w:numPr>
          <w:ilvl w:val="0"/>
          <w:numId w:val="4"/>
          <w:ins w:id="25" w:author="HDULAB601" w:date="2023-05-10T10:15:00Z"/>
        </w:numPr>
        <w:rPr>
          <w:lang w:eastAsia="zh-CN"/>
        </w:rPr>
      </w:pPr>
      <w:r>
        <w:rPr>
          <w:rFonts w:hint="eastAsia"/>
          <w:lang w:eastAsia="zh-CN"/>
        </w:rPr>
        <w:t>补丁择优方法</w:t>
      </w:r>
    </w:p>
    <w:p w14:paraId="48E1B473" w14:textId="77777777" w:rsidR="003C3593" w:rsidRDefault="00000000">
      <w:pPr>
        <w:pStyle w:val="a0"/>
        <w:numPr>
          <w:ins w:id="26" w:author="HDULAB601" w:date="2023-05-10T10:15:00Z"/>
        </w:numPr>
        <w:rPr>
          <w:lang w:eastAsia="zh-CN"/>
        </w:rPr>
      </w:pPr>
      <w:r>
        <w:rPr>
          <w:lang w:eastAsia="zh-CN"/>
        </w:rPr>
        <w:t>T</w:t>
      </w:r>
      <w:r>
        <w:rPr>
          <w:rFonts w:hint="eastAsia"/>
          <w:lang w:eastAsia="zh-CN"/>
        </w:rPr>
        <w:t>an</w:t>
      </w:r>
      <w:commentRangeStart w:id="27"/>
      <w:r>
        <w:rPr>
          <w:rFonts w:hint="eastAsia"/>
          <w:lang w:eastAsia="zh-CN"/>
        </w:rPr>
        <w:t>等</w:t>
      </w:r>
      <w:commentRangeEnd w:id="27"/>
      <w:r>
        <w:rPr>
          <w:rStyle w:val="afa"/>
        </w:rPr>
        <w:commentReference w:id="27"/>
      </w:r>
      <w:r>
        <w:rPr>
          <w:rFonts w:hint="eastAsia"/>
          <w:lang w:eastAsia="zh-CN"/>
        </w:rPr>
        <w:t>人从自动生成的</w:t>
      </w:r>
      <w:r>
        <w:rPr>
          <w:rFonts w:hint="eastAsia"/>
          <w:lang w:eastAsia="zh-CN"/>
        </w:rPr>
        <w:t>A</w:t>
      </w:r>
      <w:r>
        <w:rPr>
          <w:lang w:eastAsia="zh-CN"/>
        </w:rPr>
        <w:t>PR</w:t>
      </w:r>
      <w:r>
        <w:rPr>
          <w:rFonts w:hint="eastAsia"/>
          <w:lang w:eastAsia="zh-CN"/>
        </w:rPr>
        <w:t>补丁中提取了反模式</w:t>
      </w:r>
      <w:r>
        <w:rPr>
          <w:rFonts w:hint="eastAsia"/>
          <w:lang w:eastAsia="zh-CN"/>
        </w:rPr>
        <w:t>(anti-pattern)</w:t>
      </w:r>
      <w:r>
        <w:rPr>
          <w:rFonts w:hint="eastAsia"/>
          <w:lang w:eastAsia="zh-CN"/>
        </w:rPr>
        <w:t>，利用反模式来排除包含非法修复的补丁。</w:t>
      </w:r>
      <w:r>
        <w:rPr>
          <w:rFonts w:hint="eastAsia"/>
          <w:lang w:eastAsia="zh-CN"/>
        </w:rPr>
        <w:t>Fan</w:t>
      </w:r>
      <w:commentRangeStart w:id="28"/>
      <w:r>
        <w:rPr>
          <w:rFonts w:hint="eastAsia"/>
          <w:lang w:eastAsia="zh-CN"/>
        </w:rPr>
        <w:t>等</w:t>
      </w:r>
      <w:commentRangeEnd w:id="28"/>
      <w:r>
        <w:rPr>
          <w:rStyle w:val="afa"/>
        </w:rPr>
        <w:commentReference w:id="28"/>
      </w:r>
      <w:r>
        <w:rPr>
          <w:rFonts w:hint="eastAsia"/>
          <w:lang w:eastAsia="zh-CN"/>
        </w:rPr>
        <w:t>人学习人工修复的补丁获得补丁识别模型，利用该模型对候选补丁进行排序，从而排除排名较低的补丁。</w:t>
      </w:r>
      <w:r>
        <w:rPr>
          <w:lang w:eastAsia="zh-CN"/>
        </w:rPr>
        <w:t>Cashin</w:t>
      </w:r>
      <w:commentRangeStart w:id="29"/>
      <w:r>
        <w:rPr>
          <w:rFonts w:hint="eastAsia"/>
          <w:lang w:eastAsia="zh-CN"/>
        </w:rPr>
        <w:t>等</w:t>
      </w:r>
      <w:commentRangeEnd w:id="29"/>
      <w:r>
        <w:rPr>
          <w:rStyle w:val="afa"/>
        </w:rPr>
        <w:commentReference w:id="29"/>
      </w:r>
      <w:r>
        <w:rPr>
          <w:rFonts w:hint="eastAsia"/>
          <w:lang w:eastAsia="zh-CN"/>
        </w:rPr>
        <w:t>人提出</w:t>
      </w:r>
      <w:r>
        <w:rPr>
          <w:rFonts w:hint="eastAsia"/>
          <w:lang w:eastAsia="zh-CN"/>
        </w:rPr>
        <w:t>P</w:t>
      </w:r>
      <w:r>
        <w:rPr>
          <w:lang w:eastAsia="zh-CN"/>
        </w:rPr>
        <w:t>ATCHPART</w:t>
      </w:r>
      <w:r>
        <w:rPr>
          <w:rFonts w:hint="eastAsia"/>
          <w:lang w:eastAsia="zh-CN"/>
        </w:rPr>
        <w:t>，他们试图找到</w:t>
      </w:r>
      <w:r>
        <w:rPr>
          <w:rFonts w:hint="eastAsia"/>
          <w:lang w:eastAsia="zh-CN"/>
        </w:rPr>
        <w:t>buggy</w:t>
      </w:r>
      <w:r>
        <w:rPr>
          <w:rFonts w:hint="eastAsia"/>
          <w:lang w:eastAsia="zh-CN"/>
        </w:rPr>
        <w:t>程序中的程序不变量以此来验证补丁是否违背了程序不变量这一准则来排除过拟合补丁。</w:t>
      </w:r>
      <w:r>
        <w:rPr>
          <w:lang w:eastAsia="zh-CN"/>
        </w:rPr>
        <w:t>Nilizadeh</w:t>
      </w:r>
      <w:r>
        <w:rPr>
          <w:lang w:eastAsia="zh-CN"/>
          <w:rPrChange w:id="30" w:author="HDULAB601" w:date="2023-05-11T10:22:00Z">
            <w:rPr>
              <w:vertAlign w:val="superscript"/>
            </w:rPr>
          </w:rPrChange>
        </w:rPr>
        <w:t>[7]</w:t>
      </w:r>
      <w:r>
        <w:rPr>
          <w:lang w:eastAsia="zh-CN"/>
          <w:rPrChange w:id="31" w:author="HDULAB601" w:date="2023-05-11T10:22:00Z">
            <w:rPr>
              <w:rFonts w:ascii="宋体" w:hAnsi="宋体"/>
            </w:rPr>
          </w:rPrChange>
        </w:rPr>
        <w:t>在小程序上用</w:t>
      </w:r>
      <w:r>
        <w:rPr>
          <w:lang w:eastAsia="zh-CN"/>
        </w:rPr>
        <w:t>JML</w:t>
      </w:r>
      <w:r>
        <w:rPr>
          <w:lang w:eastAsia="zh-CN"/>
          <w:rPrChange w:id="32" w:author="HDULAB601" w:date="2023-05-11T10:22:00Z">
            <w:rPr>
              <w:rFonts w:ascii="宋体" w:hAnsi="宋体"/>
            </w:rPr>
          </w:rPrChange>
        </w:rPr>
        <w:t>作为</w:t>
      </w:r>
      <w:r>
        <w:rPr>
          <w:lang w:eastAsia="zh-CN"/>
        </w:rPr>
        <w:t>oracle</w:t>
      </w:r>
      <w:r>
        <w:rPr>
          <w:lang w:eastAsia="zh-CN"/>
          <w:rPrChange w:id="33" w:author="HDULAB601" w:date="2023-05-11T10:22:00Z">
            <w:rPr>
              <w:rFonts w:ascii="宋体" w:hAnsi="宋体"/>
            </w:rPr>
          </w:rPrChange>
        </w:rPr>
        <w:t>来验证</w:t>
      </w:r>
      <w:r>
        <w:rPr>
          <w:lang w:eastAsia="zh-CN"/>
        </w:rPr>
        <w:t>APR</w:t>
      </w:r>
      <w:r>
        <w:rPr>
          <w:lang w:eastAsia="zh-CN"/>
          <w:rPrChange w:id="34" w:author="HDULAB601" w:date="2023-05-11T10:22:00Z">
            <w:rPr>
              <w:rFonts w:ascii="宋体" w:hAnsi="宋体"/>
            </w:rPr>
          </w:rPrChange>
        </w:rPr>
        <w:t>技术的效果</w:t>
      </w:r>
      <w:r>
        <w:rPr>
          <w:rFonts w:hint="eastAsia"/>
          <w:lang w:eastAsia="zh-CN"/>
          <w:rPrChange w:id="35" w:author="HDULAB601" w:date="2023-05-11T10:22:00Z">
            <w:rPr>
              <w:rFonts w:ascii="宋体" w:hAnsi="宋体" w:hint="eastAsia"/>
            </w:rPr>
          </w:rPrChange>
        </w:rPr>
        <w:t>，但是面对类似</w:t>
      </w:r>
      <w:r>
        <w:rPr>
          <w:rFonts w:hint="eastAsia"/>
          <w:lang w:eastAsia="zh-CN"/>
        </w:rPr>
        <w:t>Defects</w:t>
      </w:r>
      <w:r>
        <w:rPr>
          <w:lang w:eastAsia="zh-CN"/>
        </w:rPr>
        <w:t>4J</w:t>
      </w:r>
      <w:r>
        <w:rPr>
          <w:rFonts w:hint="eastAsia"/>
          <w:lang w:eastAsia="zh-CN"/>
          <w:rPrChange w:id="36" w:author="HDULAB601" w:date="2023-05-11T10:22:00Z">
            <w:rPr>
              <w:rFonts w:ascii="宋体" w:hAnsi="宋体" w:hint="eastAsia"/>
            </w:rPr>
          </w:rPrChange>
        </w:rPr>
        <w:t>这样的大型项目时，</w:t>
      </w:r>
      <w:r>
        <w:rPr>
          <w:rFonts w:hint="eastAsia"/>
          <w:lang w:eastAsia="zh-CN"/>
        </w:rPr>
        <w:t>J</w:t>
      </w:r>
      <w:r>
        <w:rPr>
          <w:lang w:eastAsia="zh-CN"/>
        </w:rPr>
        <w:t>ML</w:t>
      </w:r>
      <w:r>
        <w:rPr>
          <w:rFonts w:hint="eastAsia"/>
          <w:lang w:eastAsia="zh-CN"/>
          <w:rPrChange w:id="37" w:author="HDULAB601" w:date="2023-05-11T10:22:00Z">
            <w:rPr>
              <w:rFonts w:ascii="宋体" w:hAnsi="宋体" w:hint="eastAsia"/>
            </w:rPr>
          </w:rPrChange>
        </w:rPr>
        <w:t>无法发挥作用</w:t>
      </w:r>
      <w:r>
        <w:rPr>
          <w:rFonts w:hint="eastAsia"/>
          <w:lang w:eastAsia="zh-CN"/>
        </w:rPr>
        <w:t>。</w:t>
      </w:r>
      <w:r>
        <w:rPr>
          <w:lang w:eastAsia="zh-CN"/>
        </w:rPr>
        <w:t>Xiong</w:t>
      </w:r>
      <w:r>
        <w:rPr>
          <w:lang w:eastAsia="zh-CN"/>
          <w:rPrChange w:id="38" w:author="HDULAB601" w:date="2023-05-11T10:23:00Z">
            <w:rPr>
              <w:vertAlign w:val="superscript"/>
            </w:rPr>
          </w:rPrChange>
        </w:rPr>
        <w:t>[5]</w:t>
      </w:r>
      <w:r>
        <w:rPr>
          <w:lang w:eastAsia="zh-CN"/>
          <w:rPrChange w:id="39" w:author="HDULAB601" w:date="2023-05-11T10:23:00Z">
            <w:rPr>
              <w:rFonts w:ascii="宋体" w:hAnsi="宋体"/>
            </w:rPr>
          </w:rPrChange>
        </w:rPr>
        <w:t>首次提出了</w:t>
      </w:r>
      <w:r>
        <w:rPr>
          <w:lang w:eastAsia="zh-CN"/>
        </w:rPr>
        <w:t>PATCH-SIM</w:t>
      </w:r>
      <w:r>
        <w:rPr>
          <w:lang w:eastAsia="zh-CN"/>
          <w:rPrChange w:id="40" w:author="HDULAB601" w:date="2023-05-11T10:23:00Z">
            <w:rPr>
              <w:rFonts w:ascii="宋体" w:hAnsi="宋体"/>
            </w:rPr>
          </w:rPrChange>
        </w:rPr>
        <w:t>、</w:t>
      </w:r>
      <w:r>
        <w:rPr>
          <w:lang w:eastAsia="zh-CN"/>
        </w:rPr>
        <w:t>TEST-SIM</w:t>
      </w:r>
      <w:r>
        <w:rPr>
          <w:lang w:eastAsia="zh-CN"/>
          <w:rPrChange w:id="41" w:author="HDULAB601" w:date="2023-05-11T10:23:00Z">
            <w:rPr>
              <w:rFonts w:ascii="宋体" w:hAnsi="宋体"/>
            </w:rPr>
          </w:rPrChange>
        </w:rPr>
        <w:t>，他们的方法不需要</w:t>
      </w:r>
      <w:r>
        <w:rPr>
          <w:lang w:eastAsia="zh-CN"/>
        </w:rPr>
        <w:t>oracle</w:t>
      </w:r>
      <w:r>
        <w:rPr>
          <w:lang w:eastAsia="zh-CN"/>
          <w:rPrChange w:id="42" w:author="HDULAB601" w:date="2023-05-11T10:23:00Z">
            <w:rPr>
              <w:rFonts w:ascii="宋体" w:hAnsi="宋体"/>
            </w:rPr>
          </w:rPrChange>
        </w:rPr>
        <w:t>，启发式地将新生成的测试用例</w:t>
      </w:r>
      <w:r>
        <w:rPr>
          <w:lang w:eastAsia="zh-CN"/>
        </w:rPr>
        <w:t>(</w:t>
      </w:r>
      <w:r>
        <w:rPr>
          <w:lang w:eastAsia="zh-CN"/>
          <w:rPrChange w:id="43" w:author="HDULAB601" w:date="2023-05-11T10:23:00Z">
            <w:rPr>
              <w:rFonts w:ascii="宋体" w:hAnsi="宋体"/>
            </w:rPr>
          </w:rPrChange>
        </w:rPr>
        <w:t>测试输入</w:t>
      </w:r>
      <w:r>
        <w:rPr>
          <w:lang w:eastAsia="zh-CN"/>
        </w:rPr>
        <w:t>)</w:t>
      </w:r>
      <w:r>
        <w:rPr>
          <w:lang w:eastAsia="zh-CN"/>
          <w:rPrChange w:id="44" w:author="HDULAB601" w:date="2023-05-11T10:23:00Z">
            <w:rPr>
              <w:rFonts w:ascii="宋体" w:hAnsi="宋体"/>
            </w:rPr>
          </w:rPrChange>
        </w:rPr>
        <w:t>进行分类，利用程序执行路径的相似度对补丁进行</w:t>
      </w:r>
      <w:r>
        <w:rPr>
          <w:rFonts w:hint="eastAsia"/>
          <w:lang w:eastAsia="zh-CN"/>
          <w:rPrChange w:id="45" w:author="HDULAB601" w:date="2023-05-11T10:23:00Z">
            <w:rPr>
              <w:rFonts w:ascii="宋体" w:hAnsi="宋体" w:hint="eastAsia"/>
            </w:rPr>
          </w:rPrChange>
        </w:rPr>
        <w:t>检测，该方法通过路径相似性检测过拟合补丁条件过于苛刻，而且它并没有对过拟合补丁进一步细分</w:t>
      </w:r>
      <w:r>
        <w:rPr>
          <w:lang w:eastAsia="zh-CN"/>
          <w:rPrChange w:id="46" w:author="HDULAB601" w:date="2023-05-11T10:23:00Z">
            <w:rPr>
              <w:rFonts w:ascii="宋体" w:hAnsi="宋体"/>
            </w:rPr>
          </w:rPrChange>
        </w:rPr>
        <w:t>。</w:t>
      </w:r>
      <w:r>
        <w:rPr>
          <w:lang w:eastAsia="zh-CN"/>
        </w:rPr>
        <w:t>Ghanbari</w:t>
      </w:r>
      <w:commentRangeStart w:id="47"/>
      <w:r>
        <w:rPr>
          <w:rFonts w:hint="eastAsia"/>
          <w:lang w:eastAsia="zh-CN"/>
        </w:rPr>
        <w:t>等</w:t>
      </w:r>
      <w:commentRangeEnd w:id="47"/>
      <w:r>
        <w:rPr>
          <w:rStyle w:val="afa"/>
        </w:rPr>
        <w:commentReference w:id="47"/>
      </w:r>
      <w:r>
        <w:rPr>
          <w:rFonts w:hint="eastAsia"/>
          <w:lang w:eastAsia="zh-CN"/>
        </w:rPr>
        <w:t>人又提出了</w:t>
      </w:r>
      <w:ins w:id="48" w:author="HDULAB601" w:date="2023-05-11T10:33:00Z">
        <w:r>
          <w:rPr>
            <w:rFonts w:hint="eastAsia"/>
            <w:lang w:eastAsia="zh-CN"/>
          </w:rPr>
          <w:t>Obj</w:t>
        </w:r>
        <w:r>
          <w:rPr>
            <w:lang w:eastAsia="zh-CN"/>
          </w:rPr>
          <w:t>S</w:t>
        </w:r>
        <w:r>
          <w:rPr>
            <w:rFonts w:hint="eastAsia"/>
            <w:lang w:eastAsia="zh-CN"/>
          </w:rPr>
          <w:t>im</w:t>
        </w:r>
      </w:ins>
      <w:ins w:id="49" w:author="HDULAB601" w:date="2023-05-11T10:34:00Z">
        <w:r>
          <w:rPr>
            <w:lang w:eastAsia="zh-CN"/>
          </w:rPr>
          <w:t>,</w:t>
        </w:r>
      </w:ins>
      <w:ins w:id="50" w:author="HDULAB601" w:date="2023-05-11T10:41:00Z">
        <w:r>
          <w:rPr>
            <w:lang w:eastAsia="zh-CN"/>
          </w:rPr>
          <w:t xml:space="preserve"> </w:t>
        </w:r>
        <w:r>
          <w:rPr>
            <w:rFonts w:hint="eastAsia"/>
            <w:lang w:eastAsia="zh-CN"/>
          </w:rPr>
          <w:t>该方法的原理是在使用补丁前后，比较</w:t>
        </w:r>
      </w:ins>
      <w:ins w:id="51" w:author="HDULAB601" w:date="2023-05-11T10:42:00Z">
        <w:r>
          <w:rPr>
            <w:rFonts w:hint="eastAsia"/>
            <w:lang w:eastAsia="zh-CN"/>
          </w:rPr>
          <w:t>补丁方法退出点的系统状态，</w:t>
        </w:r>
      </w:ins>
      <w:ins w:id="52" w:author="HDULAB601" w:date="2023-05-11T10:43:00Z">
        <w:r>
          <w:rPr>
            <w:rFonts w:hint="eastAsia"/>
            <w:lang w:eastAsia="zh-CN"/>
          </w:rPr>
          <w:t>也利用类似</w:t>
        </w:r>
        <w:r>
          <w:rPr>
            <w:rFonts w:hint="eastAsia"/>
            <w:lang w:eastAsia="zh-CN"/>
          </w:rPr>
          <w:t>P</w:t>
        </w:r>
        <w:r>
          <w:rPr>
            <w:lang w:eastAsia="zh-CN"/>
          </w:rPr>
          <w:t>ATCH-SIM</w:t>
        </w:r>
        <w:r>
          <w:rPr>
            <w:rFonts w:hint="eastAsia"/>
            <w:lang w:eastAsia="zh-CN"/>
          </w:rPr>
          <w:t>的</w:t>
        </w:r>
      </w:ins>
      <w:ins w:id="53" w:author="HDULAB601" w:date="2023-05-11T10:44:00Z">
        <w:r>
          <w:rPr>
            <w:rFonts w:hint="eastAsia"/>
            <w:lang w:eastAsia="zh-CN"/>
          </w:rPr>
          <w:t>思想来判断过拟合补丁。</w:t>
        </w:r>
      </w:ins>
    </w:p>
    <w:p w14:paraId="7A4E8B69" w14:textId="77777777" w:rsidR="003C3593" w:rsidRDefault="00000000">
      <w:pPr>
        <w:pStyle w:val="3"/>
        <w:rPr>
          <w:sz w:val="44"/>
          <w:szCs w:val="44"/>
          <w:lang w:eastAsia="zh-CN"/>
        </w:rPr>
      </w:pPr>
      <w:bookmarkStart w:id="54" w:name="Xea2dea75eef93d593d91199b8424318f6657327"/>
      <w:bookmarkEnd w:id="17"/>
      <w:r>
        <w:rPr>
          <w:sz w:val="44"/>
          <w:szCs w:val="44"/>
          <w:lang w:eastAsia="zh-CN"/>
        </w:rPr>
        <w:t>3 PRELIMINARIES</w:t>
      </w:r>
    </w:p>
    <w:p w14:paraId="3247435E" w14:textId="77777777" w:rsidR="003C3593" w:rsidRDefault="00000000">
      <w:pPr>
        <w:pStyle w:val="FirstParagraph"/>
        <w:rPr>
          <w:lang w:eastAsia="zh-CN"/>
        </w:rPr>
      </w:pPr>
      <w:r>
        <w:rPr>
          <w:lang w:eastAsia="zh-CN"/>
        </w:rPr>
        <w:t>为了识别出一个补丁是否过拟合，</w:t>
      </w:r>
      <w:r>
        <w:rPr>
          <w:lang w:eastAsia="zh-CN"/>
        </w:rPr>
        <w:t>PatchID</w:t>
      </w:r>
      <w:r>
        <w:rPr>
          <w:lang w:eastAsia="zh-CN"/>
        </w:rPr>
        <w:t>依赖以下的基本概念。</w:t>
      </w:r>
    </w:p>
    <w:p w14:paraId="72F02950" w14:textId="77777777" w:rsidR="003C3593" w:rsidRDefault="00000000">
      <w:pPr>
        <w:pStyle w:val="4"/>
        <w:rPr>
          <w:i w:val="0"/>
          <w:iCs/>
        </w:rPr>
      </w:pPr>
      <w:bookmarkStart w:id="55" w:name="a-program-state-abstraction"/>
      <w:r>
        <w:rPr>
          <w:i w:val="0"/>
          <w:iCs/>
        </w:rPr>
        <w:t>A. Program State Abstraction</w:t>
      </w:r>
    </w:p>
    <w:p w14:paraId="026DDCCD" w14:textId="789F25CF" w:rsidR="003C3593" w:rsidRDefault="00000000">
      <w:pPr>
        <w:pStyle w:val="a0"/>
        <w:rPr>
          <w:lang w:eastAsia="zh-CN"/>
        </w:rPr>
      </w:pPr>
      <w:r>
        <w:rPr>
          <w:rFonts w:hint="eastAsia"/>
          <w:lang w:eastAsia="zh-CN"/>
        </w:rPr>
        <w:t>为了描述程序运行时的动态行为，本文引入程序状态抽象</w:t>
      </w:r>
      <w:r>
        <w:rPr>
          <w:vertAlign w:val="superscript"/>
          <w:lang w:eastAsia="zh-CN"/>
        </w:rPr>
        <w:fldChar w:fldCharType="begin"/>
      </w:r>
      <w:r>
        <w:rPr>
          <w:vertAlign w:val="superscript"/>
          <w:lang w:eastAsia="zh-CN"/>
        </w:rPr>
        <w:instrText xml:space="preserve"> </w:instrText>
      </w:r>
      <w:r>
        <w:rPr>
          <w:rFonts w:hint="eastAsia"/>
          <w:vertAlign w:val="superscript"/>
          <w:lang w:eastAsia="zh-CN"/>
        </w:rPr>
        <w:instrText>REF _Ref120526380 \r \h</w:instrText>
      </w:r>
      <w:r>
        <w:rPr>
          <w:vertAlign w:val="superscript"/>
          <w:lang w:eastAsia="zh-CN"/>
        </w:rPr>
        <w:instrText xml:space="preserve">  \* MERGEFORMAT </w:instrText>
      </w:r>
      <w:r>
        <w:rPr>
          <w:vertAlign w:val="superscript"/>
          <w:lang w:eastAsia="zh-CN"/>
        </w:rPr>
      </w:r>
      <w:r>
        <w:rPr>
          <w:vertAlign w:val="superscript"/>
          <w:lang w:eastAsia="zh-CN"/>
        </w:rPr>
        <w:fldChar w:fldCharType="separate"/>
      </w:r>
      <w:r>
        <w:rPr>
          <w:vertAlign w:val="superscript"/>
          <w:lang w:eastAsia="zh-CN"/>
        </w:rPr>
        <w:t>[46</w:t>
      </w:r>
      <w:r>
        <w:rPr>
          <w:rFonts w:hint="eastAsia"/>
          <w:vertAlign w:val="superscript"/>
          <w:lang w:eastAsia="zh-CN"/>
        </w:rPr>
        <w:t>-</w:t>
      </w:r>
      <w:r>
        <w:rPr>
          <w:vertAlign w:val="superscript"/>
          <w:lang w:eastAsia="zh-CN"/>
        </w:rPr>
        <w:t>47]</w:t>
      </w:r>
      <w:r>
        <w:rPr>
          <w:vertAlign w:val="superscript"/>
          <w:lang w:eastAsia="zh-CN"/>
        </w:rPr>
        <w:fldChar w:fldCharType="end"/>
      </w:r>
      <w:r>
        <w:rPr>
          <w:rFonts w:hint="eastAsia"/>
          <w:lang w:eastAsia="zh-CN"/>
        </w:rPr>
        <w:t>的概念。程序状态抽象按照组成的层次依次为程序变量、基本表达式、扩展表达式以及布尔表达式。</w:t>
      </w:r>
      <w:ins w:id="56" w:author="HDULAB601" w:date="2023-05-15T15:48:00Z">
        <w:r w:rsidR="008531C7">
          <w:rPr>
            <w:rFonts w:hint="eastAsia"/>
            <w:lang w:eastAsia="zh-CN"/>
          </w:rPr>
          <w:t>这些表达式统称为动态行为表达式</w:t>
        </w:r>
      </w:ins>
      <w:ins w:id="57" w:author="HDULAB601" w:date="2023-05-15T15:49:00Z">
        <w:r w:rsidR="008531C7">
          <w:rPr>
            <w:rFonts w:hint="eastAsia"/>
            <w:lang w:eastAsia="zh-CN"/>
          </w:rPr>
          <w:t>。</w:t>
        </w:r>
      </w:ins>
    </w:p>
    <w:p w14:paraId="4BBC45F7" w14:textId="77777777" w:rsidR="003C3593" w:rsidRDefault="00000000">
      <w:pPr>
        <w:pStyle w:val="a0"/>
        <w:rPr>
          <w:lang w:eastAsia="zh-CN"/>
        </w:rPr>
      </w:pPr>
      <w:r>
        <w:rPr>
          <w:b/>
          <w:bCs/>
          <w:lang w:eastAsia="zh-CN"/>
        </w:rPr>
        <w:t>V</w:t>
      </w:r>
      <w:r>
        <w:rPr>
          <w:rFonts w:hint="eastAsia"/>
          <w:b/>
          <w:bCs/>
          <w:lang w:eastAsia="zh-CN"/>
        </w:rPr>
        <w:t>ariable.</w:t>
      </w:r>
      <w:r>
        <w:rPr>
          <w:lang w:eastAsia="zh-CN"/>
        </w:rPr>
        <w:t>在每一次测试用例执行期间，这些程序</w:t>
      </w:r>
      <w:r>
        <w:rPr>
          <w:rFonts w:hint="eastAsia"/>
          <w:lang w:eastAsia="zh-CN"/>
        </w:rPr>
        <w:t>变量</w:t>
      </w:r>
      <w:r>
        <w:rPr>
          <w:lang w:eastAsia="zh-CN"/>
        </w:rPr>
        <w:t>的值都会被记录到集合</w:t>
      </w:r>
      <m:oMath>
        <m:sSub>
          <m:sSubPr>
            <m:ctrlPr>
              <w:rPr>
                <w:rFonts w:ascii="Cambria Math" w:hAnsi="Cambria Math"/>
              </w:rPr>
            </m:ctrlPr>
          </m:sSubPr>
          <m:e>
            <m:r>
              <w:rPr>
                <w:rFonts w:ascii="Cambria Math" w:hAnsi="Cambria Math"/>
                <w:lang w:eastAsia="zh-CN"/>
              </w:rPr>
              <m:t>M</m:t>
            </m:r>
          </m:e>
          <m:sub>
            <m:r>
              <m:rPr>
                <m:scr m:val="script"/>
                <m:sty m:val="p"/>
              </m:rPr>
              <w:rPr>
                <w:rFonts w:ascii="Cambria Math" w:hAnsi="Cambria Math"/>
                <w:lang w:eastAsia="zh-CN"/>
              </w:rPr>
              <m:t>l</m:t>
            </m:r>
          </m:sub>
        </m:sSub>
      </m:oMath>
      <w:r>
        <w:rPr>
          <w:lang w:eastAsia="zh-CN"/>
        </w:rPr>
        <w:t>。这些程序</w:t>
      </w:r>
      <w:r>
        <w:rPr>
          <w:rFonts w:hint="eastAsia"/>
          <w:lang w:eastAsia="zh-CN"/>
        </w:rPr>
        <w:t>变量</w:t>
      </w:r>
      <w:r>
        <w:rPr>
          <w:lang w:eastAsia="zh-CN"/>
        </w:rPr>
        <w:t>来源于以下两种数据</w:t>
      </w:r>
      <w:r>
        <w:rPr>
          <w:rFonts w:hint="eastAsia"/>
          <w:lang w:eastAsia="zh-CN"/>
        </w:rPr>
        <w:t>。</w:t>
      </w:r>
    </w:p>
    <w:p w14:paraId="07F78013" w14:textId="77777777" w:rsidR="003C3593" w:rsidRDefault="00000000">
      <w:pPr>
        <w:numPr>
          <w:ilvl w:val="0"/>
          <w:numId w:val="3"/>
        </w:numPr>
        <w:rPr>
          <w:lang w:eastAsia="zh-CN"/>
        </w:rPr>
      </w:pPr>
      <w:r>
        <w:rPr>
          <w:lang w:eastAsia="zh-CN"/>
        </w:rPr>
        <w:t>数字类型和布尔类型的精确值</w:t>
      </w:r>
    </w:p>
    <w:p w14:paraId="3CF91C43" w14:textId="77777777" w:rsidR="003C3593" w:rsidRDefault="00000000">
      <w:pPr>
        <w:numPr>
          <w:ilvl w:val="0"/>
          <w:numId w:val="3"/>
        </w:numPr>
        <w:rPr>
          <w:lang w:eastAsia="zh-CN"/>
        </w:rPr>
      </w:pPr>
      <w:r>
        <w:rPr>
          <w:lang w:eastAsia="zh-CN"/>
        </w:rPr>
        <w:t>引用类型表达式的对象标识符</w:t>
      </w:r>
    </w:p>
    <w:p w14:paraId="3BBE1B7E" w14:textId="77777777" w:rsidR="003C3593" w:rsidRDefault="00000000">
      <w:pPr>
        <w:pStyle w:val="FirstParagraph"/>
        <w:rPr>
          <w:lang w:eastAsia="zh-CN"/>
        </w:rPr>
      </w:pPr>
      <w:r>
        <w:rPr>
          <w:lang w:eastAsia="zh-CN"/>
        </w:rPr>
        <w:lastRenderedPageBreak/>
        <w:t xml:space="preserve"> </w:t>
      </w:r>
      <w:r>
        <w:rPr>
          <w:b/>
          <w:bCs/>
          <w:lang w:eastAsia="zh-CN"/>
        </w:rPr>
        <w:t>Expressions</w:t>
      </w:r>
      <w:r>
        <w:rPr>
          <w:lang w:eastAsia="zh-CN"/>
        </w:rPr>
        <w:t>.</w:t>
      </w:r>
      <w:r>
        <w:rPr>
          <w:rFonts w:hint="eastAsia"/>
          <w:lang w:eastAsia="zh-CN"/>
        </w:rPr>
        <w:t>在一个程序中</w:t>
      </w:r>
      <w:r>
        <w:rPr>
          <w:lang w:eastAsia="zh-CN"/>
        </w:rPr>
        <w:t>引用类型或数值类型是可</w:t>
      </w:r>
      <w:r>
        <w:rPr>
          <w:rFonts w:hint="eastAsia"/>
          <w:lang w:eastAsia="zh-CN"/>
        </w:rPr>
        <w:t>以被</w:t>
      </w:r>
      <w:r>
        <w:rPr>
          <w:lang w:eastAsia="zh-CN"/>
        </w:rPr>
        <w:t>监视的</w:t>
      </w:r>
      <w:r>
        <w:rPr>
          <w:rFonts w:hint="eastAsia"/>
          <w:lang w:eastAsia="zh-CN"/>
        </w:rPr>
        <w:t>，这些类型组成了基本表达式，它们包括</w:t>
      </w:r>
      <w:r>
        <w:rPr>
          <w:lang w:eastAsia="zh-CN"/>
        </w:rPr>
        <w:t>1</w:t>
      </w:r>
      <w:r>
        <w:rPr>
          <w:lang w:eastAsia="zh-CN"/>
        </w:rPr>
        <w:t>）在</w:t>
      </w:r>
      <w:r>
        <w:rPr>
          <w:lang w:eastAsia="zh-CN"/>
        </w:rPr>
        <w:t>M</w:t>
      </w:r>
      <w:r>
        <w:rPr>
          <w:rFonts w:hint="eastAsia"/>
          <w:vertAlign w:val="subscript"/>
          <w:lang w:eastAsia="zh-CN"/>
        </w:rPr>
        <w:t>bug</w:t>
      </w:r>
      <w:r>
        <w:rPr>
          <w:vertAlign w:val="subscript"/>
          <w:lang w:eastAsia="zh-CN"/>
        </w:rPr>
        <w:t xml:space="preserve"> </w:t>
      </w:r>
      <w:r>
        <w:rPr>
          <w:rFonts w:hint="eastAsia"/>
          <w:lang w:eastAsia="zh-CN"/>
        </w:rPr>
        <w:t>(</w:t>
      </w:r>
      <w:r>
        <w:rPr>
          <w:rFonts w:hint="eastAsia"/>
          <w:lang w:eastAsia="zh-CN"/>
        </w:rPr>
        <w:t>出现</w:t>
      </w:r>
      <w:r>
        <w:rPr>
          <w:rFonts w:hint="eastAsia"/>
          <w:lang w:eastAsia="zh-CN"/>
        </w:rPr>
        <w:t>bug</w:t>
      </w:r>
      <w:r>
        <w:rPr>
          <w:rFonts w:hint="eastAsia"/>
          <w:lang w:eastAsia="zh-CN"/>
        </w:rPr>
        <w:t>的方法</w:t>
      </w:r>
      <w:r>
        <w:rPr>
          <w:lang w:eastAsia="zh-CN"/>
        </w:rPr>
        <w:t>)</w:t>
      </w:r>
      <w:r>
        <w:rPr>
          <w:lang w:eastAsia="zh-CN"/>
        </w:rPr>
        <w:t>内部声明的局部变量（包括</w:t>
      </w:r>
      <w:r>
        <w:rPr>
          <w:lang w:eastAsia="zh-CN"/>
        </w:rPr>
        <w:t>M</w:t>
      </w:r>
      <w:r>
        <w:rPr>
          <w:rFonts w:hint="eastAsia"/>
          <w:vertAlign w:val="subscript"/>
          <w:lang w:eastAsia="zh-CN"/>
        </w:rPr>
        <w:t>bug</w:t>
      </w:r>
      <w:r>
        <w:rPr>
          <w:lang w:eastAsia="zh-CN"/>
        </w:rPr>
        <w:t>的参数），并且这些变量在</w:t>
      </w:r>
      <m:oMath>
        <m:r>
          <m:rPr>
            <m:scr m:val="script"/>
            <m:sty m:val="p"/>
          </m:rPr>
          <w:rPr>
            <w:rFonts w:ascii="Cambria Math" w:hAnsi="Cambria Math"/>
            <w:lang w:eastAsia="zh-CN"/>
          </w:rPr>
          <m:t>l</m:t>
        </m:r>
      </m:oMath>
      <w:r>
        <w:rPr>
          <w:lang w:eastAsia="zh-CN"/>
        </w:rPr>
        <w:t>处可见；</w:t>
      </w:r>
      <w:r>
        <w:rPr>
          <w:lang w:eastAsia="zh-CN"/>
        </w:rPr>
        <w:t>2</w:t>
      </w:r>
      <w:r>
        <w:rPr>
          <w:lang w:eastAsia="zh-CN"/>
        </w:rPr>
        <w:t>）</w:t>
      </w:r>
      <w:r>
        <w:rPr>
          <w:lang w:eastAsia="zh-CN"/>
        </w:rPr>
        <w:t>M</w:t>
      </w:r>
      <w:r>
        <w:rPr>
          <w:rFonts w:hint="eastAsia"/>
          <w:vertAlign w:val="subscript"/>
          <w:lang w:eastAsia="zh-CN"/>
        </w:rPr>
        <w:t>bug</w:t>
      </w:r>
      <w:r>
        <w:rPr>
          <w:rFonts w:hint="eastAsia"/>
          <w:lang w:eastAsia="zh-CN"/>
        </w:rPr>
        <w:t>所属</w:t>
      </w:r>
      <w:r>
        <w:rPr>
          <w:lang w:eastAsia="zh-CN"/>
        </w:rPr>
        <w:t>的类的属性；</w:t>
      </w:r>
      <w:r>
        <w:rPr>
          <w:lang w:eastAsia="zh-CN"/>
        </w:rPr>
        <w:t>3</w:t>
      </w:r>
      <w:r>
        <w:rPr>
          <w:lang w:eastAsia="zh-CN"/>
        </w:rPr>
        <w:t>）在</w:t>
      </w:r>
      <m:oMath>
        <m:r>
          <m:rPr>
            <m:scr m:val="script"/>
            <m:sty m:val="p"/>
          </m:rPr>
          <w:rPr>
            <w:rFonts w:ascii="Cambria Math" w:hAnsi="Cambria Math"/>
            <w:lang w:eastAsia="zh-CN"/>
          </w:rPr>
          <m:t>l</m:t>
        </m:r>
      </m:oMath>
      <w:r>
        <w:rPr>
          <w:lang w:eastAsia="zh-CN"/>
        </w:rPr>
        <w:t>中任何可以计算的表达式，但是自增、自减、赋值和创建等带有副作用的表达式不能被监视。</w:t>
      </w:r>
      <w:r>
        <w:rPr>
          <w:rFonts w:hint="eastAsia"/>
          <w:lang w:eastAsia="zh-CN"/>
        </w:rPr>
        <w:t>本文用</w:t>
      </w:r>
      <m:oMath>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oMath>
      <w:r>
        <w:rPr>
          <w:lang w:eastAsia="zh-CN"/>
        </w:rPr>
        <w:t>表示在</w:t>
      </w:r>
      <m:oMath>
        <m:r>
          <m:rPr>
            <m:scr m:val="script"/>
            <m:sty m:val="p"/>
          </m:rPr>
          <w:rPr>
            <w:rFonts w:ascii="Cambria Math" w:hAnsi="Cambria Math"/>
            <w:lang w:eastAsia="zh-CN"/>
          </w:rPr>
          <m:t>l</m:t>
        </m:r>
      </m:oMath>
      <w:r>
        <w:rPr>
          <w:lang w:eastAsia="zh-CN"/>
        </w:rPr>
        <w:t>处（</w:t>
      </w:r>
      <m:oMath>
        <m:r>
          <m:rPr>
            <m:scr m:val="script"/>
            <m:sty m:val="p"/>
          </m:rPr>
          <w:rPr>
            <w:rFonts w:ascii="Cambria Math" w:hAnsi="Cambria Math"/>
            <w:lang w:eastAsia="zh-CN"/>
          </w:rPr>
          <m:t>l</m:t>
        </m:r>
      </m:oMath>
      <w:r>
        <w:rPr>
          <w:rFonts w:hint="eastAsia"/>
          <w:lang w:eastAsia="zh-CN"/>
        </w:rPr>
        <w:t>表示</w:t>
      </w:r>
      <w:r>
        <w:rPr>
          <w:lang w:eastAsia="zh-CN"/>
        </w:rPr>
        <w:t>每一条语句的唯一标识）所有可监视基本表达式的集合</w:t>
      </w:r>
      <w:r>
        <w:rPr>
          <w:rFonts w:hint="eastAsia"/>
          <w:lang w:eastAsia="zh-CN"/>
        </w:rPr>
        <w:t>。</w:t>
      </w:r>
      <w:r>
        <w:rPr>
          <w:lang w:eastAsia="zh-CN"/>
        </w:rPr>
        <w:t>对于每一个在</w:t>
      </w:r>
      <m:oMath>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oMath>
      <w:r>
        <w:rPr>
          <w:lang w:eastAsia="zh-CN"/>
        </w:rPr>
        <w:t>中的引用类型</w:t>
      </w:r>
      <w:r>
        <w:rPr>
          <w:lang w:eastAsia="zh-CN"/>
        </w:rPr>
        <w:t>r</w:t>
      </w:r>
      <w:r>
        <w:rPr>
          <w:lang w:eastAsia="zh-CN"/>
        </w:rPr>
        <w:t>，</w:t>
      </w:r>
      <w:r>
        <w:rPr>
          <w:rFonts w:hint="eastAsia"/>
          <w:lang w:eastAsia="zh-CN"/>
        </w:rPr>
        <w:t>如下两种形式构成了扩展表达式，</w:t>
      </w:r>
      <w:r>
        <w:rPr>
          <w:lang w:eastAsia="zh-CN"/>
        </w:rPr>
        <w:t>包括：</w:t>
      </w:r>
      <w:r>
        <w:rPr>
          <w:lang w:eastAsia="zh-CN"/>
        </w:rPr>
        <w:t>1</w:t>
      </w:r>
      <w:r>
        <w:rPr>
          <w:lang w:eastAsia="zh-CN"/>
        </w:rPr>
        <w:t>）</w:t>
      </w:r>
      <w:r>
        <w:rPr>
          <w:lang w:eastAsia="zh-CN"/>
        </w:rPr>
        <w:t>r.f()</w:t>
      </w:r>
      <w:r>
        <w:rPr>
          <w:lang w:eastAsia="zh-CN"/>
        </w:rPr>
        <w:t>，</w:t>
      </w:r>
      <w:r>
        <w:rPr>
          <w:lang w:eastAsia="zh-CN"/>
        </w:rPr>
        <w:t>f()</w:t>
      </w:r>
      <w:r>
        <w:rPr>
          <w:lang w:eastAsia="zh-CN"/>
        </w:rPr>
        <w:t>是一个无参函数而且返回的是在</w:t>
      </w:r>
      <m:oMath>
        <m:r>
          <m:rPr>
            <m:scr m:val="script"/>
            <m:sty m:val="p"/>
          </m:rPr>
          <w:rPr>
            <w:rFonts w:ascii="Cambria Math" w:hAnsi="Cambria Math"/>
            <w:lang w:eastAsia="zh-CN"/>
          </w:rPr>
          <m:t>l</m:t>
        </m:r>
      </m:oMath>
      <w:r>
        <w:rPr>
          <w:lang w:eastAsia="zh-CN"/>
        </w:rPr>
        <w:t>处一个可监视的类型。</w:t>
      </w:r>
      <w:r>
        <w:rPr>
          <w:lang w:eastAsia="zh-CN"/>
        </w:rPr>
        <w:t>2</w:t>
      </w:r>
      <w:r>
        <w:rPr>
          <w:lang w:eastAsia="zh-CN"/>
        </w:rPr>
        <w:t>）当</w:t>
      </w:r>
      <w:r>
        <w:rPr>
          <w:lang w:eastAsia="zh-CN"/>
        </w:rPr>
        <w:t>r</w:t>
      </w:r>
      <w:r>
        <w:rPr>
          <w:lang w:eastAsia="zh-CN"/>
        </w:rPr>
        <w:t>是</w:t>
      </w:r>
      <w:r>
        <w:rPr>
          <w:lang w:eastAsia="zh-CN"/>
        </w:rPr>
        <w:t>this</w:t>
      </w:r>
      <w:r>
        <w:rPr>
          <w:lang w:eastAsia="zh-CN"/>
        </w:rPr>
        <w:t>时，那么</w:t>
      </w:r>
      <w:r>
        <w:rPr>
          <w:lang w:eastAsia="zh-CN"/>
        </w:rPr>
        <w:t>r.a</w:t>
      </w:r>
      <w:r>
        <w:rPr>
          <w:lang w:eastAsia="zh-CN"/>
        </w:rPr>
        <w:t>类型的属性则在</w:t>
      </w:r>
      <m:oMath>
        <m:r>
          <m:rPr>
            <m:scr m:val="script"/>
            <m:sty m:val="p"/>
          </m:rPr>
          <w:rPr>
            <w:rFonts w:ascii="Cambria Math" w:hAnsi="Cambria Math"/>
            <w:lang w:eastAsia="zh-CN"/>
          </w:rPr>
          <m:t>l</m:t>
        </m:r>
      </m:oMath>
      <w:r>
        <w:rPr>
          <w:lang w:eastAsia="zh-CN"/>
        </w:rPr>
        <w:t>处可监视。</w:t>
      </w:r>
      <w:r>
        <w:rPr>
          <w:rFonts w:hint="eastAsia"/>
          <w:lang w:eastAsia="zh-CN"/>
        </w:rPr>
        <w:t>本文用</w:t>
      </w:r>
      <m:oMath>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表示所有可监视类型的扩展表达式的集合。</w:t>
      </w:r>
    </w:p>
    <w:p w14:paraId="2D9915E6" w14:textId="77777777" w:rsidR="003C3593" w:rsidRDefault="00000000">
      <w:pPr>
        <w:pStyle w:val="a0"/>
        <w:spacing w:line="400" w:lineRule="exact"/>
        <w:rPr>
          <w:lang w:eastAsia="zh-CN"/>
        </w:rPr>
      </w:pPr>
      <w:r>
        <w:rPr>
          <w:rFonts w:hint="eastAsia"/>
          <w:lang w:eastAsia="zh-CN"/>
        </w:rPr>
        <w:t>为了具体解释表达式的含义，下面结合</w:t>
      </w:r>
      <w:r>
        <w:rPr>
          <w:rFonts w:hint="eastAsia"/>
          <w:lang w:eastAsia="zh-CN"/>
        </w:rPr>
        <w:t>Figure</w:t>
      </w:r>
      <w:r>
        <w:rPr>
          <w:lang w:eastAsia="zh-CN"/>
        </w:rPr>
        <w:t xml:space="preserve"> 1</w:t>
      </w:r>
      <w:r>
        <w:rPr>
          <w:rFonts w:hint="eastAsia"/>
          <w:lang w:eastAsia="zh-CN"/>
        </w:rPr>
        <w:t>来加以说明。</w:t>
      </w:r>
      <w:r>
        <w:rPr>
          <w:lang w:eastAsia="zh-CN"/>
        </w:rPr>
        <w:t>F</w:t>
      </w:r>
      <w:r>
        <w:rPr>
          <w:rFonts w:hint="eastAsia"/>
          <w:lang w:eastAsia="zh-CN"/>
        </w:rPr>
        <w:t>igure</w:t>
      </w:r>
      <w:r>
        <w:rPr>
          <w:lang w:eastAsia="zh-CN"/>
        </w:rPr>
        <w:t xml:space="preserve"> 1</w:t>
      </w:r>
      <w:r>
        <w:rPr>
          <w:rFonts w:hint="eastAsia"/>
          <w:lang w:eastAsia="zh-CN"/>
        </w:rPr>
        <w:t>给出了</w:t>
      </w:r>
      <w:r>
        <w:rPr>
          <w:rFonts w:hint="eastAsia"/>
          <w:lang w:eastAsia="zh-CN"/>
        </w:rPr>
        <w:t>bug</w:t>
      </w:r>
      <w:r>
        <w:rPr>
          <w:rFonts w:hint="eastAsia"/>
          <w:lang w:eastAsia="zh-CN"/>
        </w:rPr>
        <w:t>程序以及它对应的补丁。</w:t>
      </w:r>
      <w:r>
        <w:rPr>
          <w:rFonts w:hint="eastAsia"/>
          <w:lang w:eastAsia="zh-CN"/>
        </w:rPr>
        <w:t>bug</w:t>
      </w:r>
      <w:r>
        <w:rPr>
          <w:rFonts w:hint="eastAsia"/>
          <w:lang w:eastAsia="zh-CN"/>
        </w:rPr>
        <w:t>程序的功能如下：</w:t>
      </w:r>
      <w:r>
        <w:rPr>
          <w:lang w:eastAsia="zh-CN"/>
        </w:rPr>
        <w:t>duplicate</w:t>
      </w:r>
      <w:r>
        <w:rPr>
          <w:lang w:eastAsia="zh-CN"/>
        </w:rPr>
        <w:t>方法接收两个</w:t>
      </w:r>
      <w:r>
        <w:rPr>
          <w:lang w:eastAsia="zh-CN"/>
        </w:rPr>
        <w:t>ArrayList</w:t>
      </w:r>
      <w:r>
        <w:rPr>
          <w:lang w:eastAsia="zh-CN"/>
        </w:rPr>
        <w:t>（</w:t>
      </w:r>
      <w:r>
        <w:rPr>
          <w:lang w:eastAsia="zh-CN"/>
        </w:rPr>
        <w:t>list1</w:t>
      </w:r>
      <w:r>
        <w:rPr>
          <w:lang w:eastAsia="zh-CN"/>
        </w:rPr>
        <w:t>、</w:t>
      </w:r>
      <w:r>
        <w:rPr>
          <w:lang w:eastAsia="zh-CN"/>
        </w:rPr>
        <w:t>list2</w:t>
      </w:r>
      <w:r>
        <w:rPr>
          <w:lang w:eastAsia="zh-CN"/>
        </w:rPr>
        <w:t>）和一个</w:t>
      </w:r>
      <w:r>
        <w:rPr>
          <w:lang w:eastAsia="zh-CN"/>
        </w:rPr>
        <w:t>int n</w:t>
      </w:r>
      <w:r>
        <w:rPr>
          <w:lang w:eastAsia="zh-CN"/>
        </w:rPr>
        <w:t>。它的功能就是从</w:t>
      </w:r>
      <w:r>
        <w:rPr>
          <w:lang w:eastAsia="zh-CN"/>
        </w:rPr>
        <w:t>list2</w:t>
      </w:r>
      <w:r>
        <w:rPr>
          <w:lang w:eastAsia="zh-CN"/>
        </w:rPr>
        <w:t>中复制</w:t>
      </w:r>
      <w:r>
        <w:rPr>
          <w:lang w:eastAsia="zh-CN"/>
        </w:rPr>
        <w:t>n</w:t>
      </w:r>
      <w:r>
        <w:rPr>
          <w:lang w:eastAsia="zh-CN"/>
        </w:rPr>
        <w:t>个元素到</w:t>
      </w:r>
      <w:r>
        <w:rPr>
          <w:lang w:eastAsia="zh-CN"/>
        </w:rPr>
        <w:t>list1</w:t>
      </w:r>
      <w:r>
        <w:rPr>
          <w:lang w:eastAsia="zh-CN"/>
        </w:rPr>
        <w:t>。但是这个程序有一个明显的错误，它忽略了</w:t>
      </w:r>
      <w:r>
        <w:rPr>
          <w:lang w:eastAsia="zh-CN"/>
        </w:rPr>
        <w:t>n</w:t>
      </w:r>
      <w:r>
        <w:rPr>
          <w:lang w:eastAsia="zh-CN"/>
        </w:rPr>
        <w:t>大于</w:t>
      </w:r>
      <w:r>
        <w:rPr>
          <w:lang w:eastAsia="zh-CN"/>
        </w:rPr>
        <w:t>list2</w:t>
      </w:r>
      <w:r>
        <w:rPr>
          <w:lang w:eastAsia="zh-CN"/>
        </w:rPr>
        <w:t>长度的情况：当</w:t>
      </w:r>
      <w:r>
        <w:rPr>
          <w:lang w:eastAsia="zh-CN"/>
        </w:rPr>
        <w:t>n</w:t>
      </w:r>
      <w:r>
        <w:rPr>
          <w:lang w:eastAsia="zh-CN"/>
        </w:rPr>
        <w:t>大于</w:t>
      </w:r>
      <w:r>
        <w:rPr>
          <w:lang w:eastAsia="zh-CN"/>
        </w:rPr>
        <w:t>list2</w:t>
      </w:r>
      <w:r>
        <w:rPr>
          <w:lang w:eastAsia="zh-CN"/>
        </w:rPr>
        <w:t>的元素个数时，程序将抛出</w:t>
      </w:r>
      <w:r>
        <w:rPr>
          <w:lang w:eastAsia="zh-CN"/>
        </w:rPr>
        <w:t>IndexOutOfBoundsException</w:t>
      </w:r>
      <w:r>
        <w:rPr>
          <w:lang w:eastAsia="zh-CN"/>
        </w:rPr>
        <w:t>。</w:t>
      </w:r>
      <w:r>
        <w:rPr>
          <w:rFonts w:hint="eastAsia"/>
          <w:lang w:eastAsia="zh-CN"/>
        </w:rPr>
        <w:t>而</w:t>
      </w:r>
      <w:r>
        <w:rPr>
          <w:rFonts w:hint="eastAsia"/>
          <w:lang w:eastAsia="zh-CN"/>
        </w:rPr>
        <w:t>patch</w:t>
      </w:r>
      <w:r>
        <w:rPr>
          <w:rFonts w:hint="eastAsia"/>
          <w:lang w:eastAsia="zh-CN"/>
        </w:rPr>
        <w:t>利用</w:t>
      </w:r>
      <w:r>
        <w:rPr>
          <w:rFonts w:hint="eastAsia"/>
          <w:lang w:eastAsia="zh-CN"/>
        </w:rPr>
        <w:t>if</w:t>
      </w:r>
      <w:r>
        <w:rPr>
          <w:rFonts w:hint="eastAsia"/>
          <w:lang w:eastAsia="zh-CN"/>
        </w:rPr>
        <w:t>语句避免了这个错误。</w:t>
      </w:r>
      <w:r>
        <w:rPr>
          <w:lang w:eastAsia="zh-CN"/>
        </w:rPr>
        <w:t>在</w:t>
      </w:r>
      <w:r>
        <w:rPr>
          <w:lang w:eastAsia="zh-CN"/>
        </w:rPr>
        <w:t>bug</w:t>
      </w:r>
      <w:r>
        <w:rPr>
          <w:lang w:eastAsia="zh-CN"/>
        </w:rPr>
        <w:t>程序第一行中的</w:t>
      </w:r>
      <w:r>
        <w:rPr>
          <w:lang w:eastAsia="zh-CN"/>
        </w:rPr>
        <w:t>count</w:t>
      </w:r>
      <w:r>
        <w:rPr>
          <w:lang w:eastAsia="zh-CN"/>
        </w:rPr>
        <w:t>变量、参数中的</w:t>
      </w:r>
      <w:r>
        <w:rPr>
          <w:lang w:eastAsia="zh-CN"/>
        </w:rPr>
        <w:t>list1</w:t>
      </w:r>
      <w:r>
        <w:rPr>
          <w:lang w:eastAsia="zh-CN"/>
        </w:rPr>
        <w:t>、</w:t>
      </w:r>
      <w:r>
        <w:rPr>
          <w:lang w:eastAsia="zh-CN"/>
        </w:rPr>
        <w:t>list2</w:t>
      </w:r>
      <w:r>
        <w:rPr>
          <w:lang w:eastAsia="zh-CN"/>
        </w:rPr>
        <w:t>和</w:t>
      </w:r>
      <w:r>
        <w:rPr>
          <w:lang w:eastAsia="zh-CN"/>
        </w:rPr>
        <w:t>n</w:t>
      </w:r>
      <w:r>
        <w:rPr>
          <w:lang w:eastAsia="zh-CN"/>
        </w:rPr>
        <w:t>，它们都是可监视的基本表达式。而在这一处</w:t>
      </w:r>
      <m:oMath>
        <m:r>
          <m:rPr>
            <m:scr m:val="script"/>
            <m:sty m:val="p"/>
          </m:rPr>
          <w:rPr>
            <w:rFonts w:ascii="Cambria Math" w:hAnsi="Cambria Math"/>
            <w:lang w:eastAsia="zh-CN"/>
          </w:rPr>
          <m:t>l</m:t>
        </m:r>
      </m:oMath>
      <w:r>
        <w:rPr>
          <w:lang w:eastAsia="zh-CN"/>
        </w:rPr>
        <w:t>的扩展表达式就是</w:t>
      </w:r>
      <w:r>
        <w:rPr>
          <w:lang w:eastAsia="zh-CN"/>
        </w:rPr>
        <w:t>list1.size()</w:t>
      </w:r>
      <w:r>
        <w:rPr>
          <w:lang w:eastAsia="zh-CN"/>
        </w:rPr>
        <w:t>、</w:t>
      </w:r>
      <w:r>
        <w:rPr>
          <w:lang w:eastAsia="zh-CN"/>
        </w:rPr>
        <w:t>list2.size()</w:t>
      </w:r>
      <w:r>
        <w:rPr>
          <w:lang w:eastAsia="zh-CN"/>
        </w:rPr>
        <w:t>等。</w:t>
      </w:r>
    </w:p>
    <w:p w14:paraId="64E9EB33" w14:textId="77777777" w:rsidR="003C3593" w:rsidRDefault="003C3593">
      <w:pPr>
        <w:pStyle w:val="a0"/>
        <w:rPr>
          <w:lang w:eastAsia="zh-CN"/>
        </w:rPr>
      </w:pPr>
    </w:p>
    <w:p w14:paraId="7CF0EAC6" w14:textId="77777777" w:rsidR="003C3593" w:rsidRDefault="00000000">
      <w:pPr>
        <w:pStyle w:val="CaptionedFigure"/>
        <w:jc w:val="center"/>
      </w:pPr>
      <w:r>
        <w:rPr>
          <w:noProof/>
        </w:rPr>
        <w:drawing>
          <wp:inline distT="0" distB="0" distL="0" distR="0" wp14:anchorId="2929C2DB" wp14:editId="4225016F">
            <wp:extent cx="5334000" cy="1614170"/>
            <wp:effectExtent l="0" t="0" r="0" b="0"/>
            <wp:docPr id="22" name="Picture" descr="image-202209261005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mage-20220926100510103"/>
                    <pic:cNvPicPr>
                      <a:picLocks noChangeAspect="1" noChangeArrowheads="1"/>
                    </pic:cNvPicPr>
                  </pic:nvPicPr>
                  <pic:blipFill>
                    <a:blip r:embed="rId11"/>
                    <a:stretch>
                      <a:fillRect/>
                    </a:stretch>
                  </pic:blipFill>
                  <pic:spPr>
                    <a:xfrm>
                      <a:off x="0" y="0"/>
                      <a:ext cx="5334000" cy="1614424"/>
                    </a:xfrm>
                    <a:prstGeom prst="rect">
                      <a:avLst/>
                    </a:prstGeom>
                    <a:noFill/>
                    <a:ln w="9525">
                      <a:noFill/>
                    </a:ln>
                  </pic:spPr>
                </pic:pic>
              </a:graphicData>
            </a:graphic>
          </wp:inline>
        </w:drawing>
      </w:r>
    </w:p>
    <w:p w14:paraId="416BB9AC" w14:textId="77777777" w:rsidR="003C3593" w:rsidRDefault="00000000">
      <w:pPr>
        <w:pStyle w:val="a0"/>
        <w:numPr>
          <w:ilvl w:val="0"/>
          <w:numId w:val="5"/>
        </w:numPr>
        <w:jc w:val="center"/>
        <w:rPr>
          <w:rFonts w:asciiTheme="majorHAnsi" w:hAnsiTheme="majorHAnsi" w:cstheme="majorHAnsi"/>
          <w:lang w:eastAsia="zh-CN"/>
        </w:rPr>
      </w:pPr>
      <w:r>
        <w:rPr>
          <w:rFonts w:asciiTheme="majorHAnsi" w:hAnsiTheme="majorHAnsi" w:cstheme="majorHAnsi" w:hint="eastAsia"/>
          <w:lang w:eastAsia="zh-CN"/>
        </w:rPr>
        <w:t>b</w:t>
      </w:r>
      <w:r>
        <w:rPr>
          <w:rFonts w:asciiTheme="majorHAnsi" w:hAnsiTheme="majorHAnsi" w:cstheme="majorHAnsi"/>
          <w:lang w:eastAsia="zh-CN"/>
        </w:rPr>
        <w:t>ug</w:t>
      </w:r>
      <w:r>
        <w:rPr>
          <w:rFonts w:asciiTheme="majorHAnsi" w:hAnsiTheme="majorHAnsi" w:cstheme="majorHAnsi" w:hint="eastAsia"/>
          <w:lang w:eastAsia="zh-CN"/>
        </w:rPr>
        <w:t>程序</w:t>
      </w:r>
    </w:p>
    <w:p w14:paraId="5CBECC2E" w14:textId="77777777" w:rsidR="003C3593" w:rsidRDefault="00000000">
      <w:pPr>
        <w:pStyle w:val="CaptionedFigure"/>
        <w:jc w:val="center"/>
      </w:pPr>
      <w:r>
        <w:rPr>
          <w:noProof/>
        </w:rPr>
        <w:lastRenderedPageBreak/>
        <w:drawing>
          <wp:inline distT="0" distB="0" distL="0" distR="0" wp14:anchorId="20B4C9CE" wp14:editId="52AEAC71">
            <wp:extent cx="5334000" cy="1837690"/>
            <wp:effectExtent l="0" t="0" r="0" b="0"/>
            <wp:docPr id="25" name="Picture" descr="image-2022101110051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image-20221011100513077"/>
                    <pic:cNvPicPr>
                      <a:picLocks noChangeAspect="1" noChangeArrowheads="1"/>
                    </pic:cNvPicPr>
                  </pic:nvPicPr>
                  <pic:blipFill>
                    <a:blip r:embed="rId12"/>
                    <a:stretch>
                      <a:fillRect/>
                    </a:stretch>
                  </pic:blipFill>
                  <pic:spPr>
                    <a:xfrm>
                      <a:off x="0" y="0"/>
                      <a:ext cx="5334000" cy="1838067"/>
                    </a:xfrm>
                    <a:prstGeom prst="rect">
                      <a:avLst/>
                    </a:prstGeom>
                    <a:noFill/>
                    <a:ln w="9525">
                      <a:noFill/>
                    </a:ln>
                  </pic:spPr>
                </pic:pic>
              </a:graphicData>
            </a:graphic>
          </wp:inline>
        </w:drawing>
      </w:r>
    </w:p>
    <w:p w14:paraId="1EABF29B" w14:textId="77777777" w:rsidR="003C3593" w:rsidRDefault="00000000">
      <w:pPr>
        <w:pStyle w:val="ImageCaption"/>
        <w:jc w:val="center"/>
        <w:rPr>
          <w:rFonts w:asciiTheme="majorHAnsi" w:hAnsiTheme="majorHAnsi" w:cstheme="majorHAnsi"/>
          <w:i w:val="0"/>
        </w:rPr>
      </w:pPr>
      <w:r>
        <w:rPr>
          <w:rFonts w:asciiTheme="majorHAnsi" w:hAnsiTheme="majorHAnsi" w:cstheme="majorHAnsi"/>
          <w:i w:val="0"/>
        </w:rPr>
        <w:t>(b) patch</w:t>
      </w:r>
    </w:p>
    <w:p w14:paraId="4586DB62" w14:textId="77777777" w:rsidR="003C3593" w:rsidRDefault="00000000">
      <w:pPr>
        <w:pStyle w:val="a0"/>
        <w:jc w:val="center"/>
      </w:pPr>
      <w:r>
        <w:rPr>
          <w:noProof/>
        </w:rPr>
        <w:drawing>
          <wp:inline distT="0" distB="0" distL="0" distR="0" wp14:anchorId="121A4544" wp14:editId="14E00FDB">
            <wp:extent cx="3830955" cy="1555115"/>
            <wp:effectExtent l="0" t="0" r="0" b="0"/>
            <wp:docPr id="28" name="Picture" descr="image-20220926101722455"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image-20220926101722455" title="fig:"/>
                    <pic:cNvPicPr>
                      <a:picLocks noChangeAspect="1" noChangeArrowheads="1"/>
                    </pic:cNvPicPr>
                  </pic:nvPicPr>
                  <pic:blipFill>
                    <a:blip r:embed="rId13"/>
                    <a:stretch>
                      <a:fillRect/>
                    </a:stretch>
                  </pic:blipFill>
                  <pic:spPr>
                    <a:xfrm>
                      <a:off x="0" y="0"/>
                      <a:ext cx="4013328" cy="1629103"/>
                    </a:xfrm>
                    <a:prstGeom prst="rect">
                      <a:avLst/>
                    </a:prstGeom>
                    <a:noFill/>
                    <a:ln w="9525">
                      <a:noFill/>
                    </a:ln>
                  </pic:spPr>
                </pic:pic>
              </a:graphicData>
            </a:graphic>
          </wp:inline>
        </w:drawing>
      </w:r>
    </w:p>
    <w:p w14:paraId="619B057B" w14:textId="77777777" w:rsidR="003C3593" w:rsidRDefault="00000000">
      <w:pPr>
        <w:pStyle w:val="ImageCaption"/>
        <w:jc w:val="center"/>
        <w:rPr>
          <w:rFonts w:asciiTheme="majorHAnsi" w:hAnsiTheme="majorHAnsi" w:cstheme="majorHAnsi"/>
          <w:i w:val="0"/>
          <w:lang w:eastAsia="zh-CN"/>
        </w:rPr>
      </w:pPr>
      <w:r>
        <w:rPr>
          <w:rFonts w:asciiTheme="majorHAnsi" w:hAnsiTheme="majorHAnsi" w:cstheme="majorHAnsi" w:hint="eastAsia"/>
          <w:i w:val="0"/>
          <w:lang w:eastAsia="zh-CN"/>
        </w:rPr>
        <w:t>(</w:t>
      </w:r>
      <w:r>
        <w:rPr>
          <w:rFonts w:asciiTheme="majorHAnsi" w:hAnsiTheme="majorHAnsi" w:cstheme="majorHAnsi"/>
          <w:i w:val="0"/>
          <w:lang w:eastAsia="zh-CN"/>
        </w:rPr>
        <w:t>c)</w:t>
      </w:r>
      <w:r>
        <w:rPr>
          <w:rFonts w:asciiTheme="majorHAnsi" w:hAnsiTheme="majorHAnsi" w:cstheme="majorHAnsi" w:hint="eastAsia"/>
          <w:i w:val="0"/>
          <w:lang w:eastAsia="zh-CN"/>
        </w:rPr>
        <w:t>通过的测试用例</w:t>
      </w:r>
      <w:r>
        <w:rPr>
          <w:rFonts w:asciiTheme="majorHAnsi" w:hAnsiTheme="majorHAnsi" w:cstheme="majorHAnsi"/>
          <w:i w:val="0"/>
          <w:lang w:eastAsia="zh-CN"/>
        </w:rPr>
        <w:t>test1</w:t>
      </w:r>
    </w:p>
    <w:p w14:paraId="132E3972" w14:textId="77777777" w:rsidR="003C3593" w:rsidRDefault="00000000">
      <w:pPr>
        <w:pStyle w:val="a0"/>
        <w:jc w:val="center"/>
      </w:pPr>
      <w:r>
        <w:rPr>
          <w:noProof/>
        </w:rPr>
        <w:drawing>
          <wp:inline distT="0" distB="0" distL="0" distR="0" wp14:anchorId="72CD0957" wp14:editId="3EEC4511">
            <wp:extent cx="4097655" cy="1521460"/>
            <wp:effectExtent l="0" t="0" r="0" b="0"/>
            <wp:docPr id="31" name="Picture" descr="image-20220926101755948"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image-20220926101755948" title="fig:"/>
                    <pic:cNvPicPr>
                      <a:picLocks noChangeAspect="1" noChangeArrowheads="1"/>
                    </pic:cNvPicPr>
                  </pic:nvPicPr>
                  <pic:blipFill>
                    <a:blip r:embed="rId14"/>
                    <a:stretch>
                      <a:fillRect/>
                    </a:stretch>
                  </pic:blipFill>
                  <pic:spPr>
                    <a:xfrm>
                      <a:off x="0" y="0"/>
                      <a:ext cx="4156300" cy="1543381"/>
                    </a:xfrm>
                    <a:prstGeom prst="rect">
                      <a:avLst/>
                    </a:prstGeom>
                    <a:noFill/>
                    <a:ln w="9525">
                      <a:noFill/>
                    </a:ln>
                  </pic:spPr>
                </pic:pic>
              </a:graphicData>
            </a:graphic>
          </wp:inline>
        </w:drawing>
      </w:r>
    </w:p>
    <w:p w14:paraId="6F5E8442" w14:textId="77777777" w:rsidR="003C3593" w:rsidRDefault="00000000">
      <w:pPr>
        <w:pStyle w:val="a0"/>
        <w:jc w:val="center"/>
        <w:rPr>
          <w:rFonts w:asciiTheme="majorHAnsi" w:hAnsiTheme="majorHAnsi" w:cstheme="majorHAnsi"/>
          <w:lang w:eastAsia="zh-CN"/>
        </w:rPr>
      </w:pPr>
      <w:r>
        <w:rPr>
          <w:rFonts w:asciiTheme="majorHAnsi" w:hAnsiTheme="majorHAnsi" w:cstheme="majorHAnsi"/>
          <w:lang w:eastAsia="zh-CN"/>
        </w:rPr>
        <w:t>（</w:t>
      </w:r>
      <w:r>
        <w:rPr>
          <w:rFonts w:asciiTheme="majorHAnsi" w:hAnsiTheme="majorHAnsi" w:cstheme="majorHAnsi"/>
          <w:lang w:eastAsia="zh-CN"/>
        </w:rPr>
        <w:t>d</w:t>
      </w:r>
      <w:r>
        <w:rPr>
          <w:rFonts w:asciiTheme="majorHAnsi" w:hAnsiTheme="majorHAnsi" w:cstheme="majorHAnsi"/>
          <w:lang w:eastAsia="zh-CN"/>
        </w:rPr>
        <w:t>）失败的测试用例</w:t>
      </w:r>
      <w:r>
        <w:rPr>
          <w:rFonts w:asciiTheme="majorHAnsi" w:hAnsiTheme="majorHAnsi" w:cstheme="majorHAnsi"/>
          <w:lang w:eastAsia="zh-CN"/>
        </w:rPr>
        <w:t xml:space="preserve"> test2</w:t>
      </w:r>
    </w:p>
    <w:p w14:paraId="1804BA83" w14:textId="77777777" w:rsidR="003C3593" w:rsidRDefault="00000000">
      <w:pPr>
        <w:pStyle w:val="a0"/>
        <w:jc w:val="center"/>
        <w:rPr>
          <w:rFonts w:asciiTheme="majorHAnsi" w:hAnsiTheme="majorHAnsi" w:cstheme="majorHAnsi"/>
          <w:lang w:eastAsia="zh-CN"/>
        </w:rPr>
      </w:pPr>
      <w:r>
        <w:rPr>
          <w:rFonts w:asciiTheme="majorHAnsi" w:hAnsiTheme="majorHAnsi" w:cstheme="majorHAnsi" w:hint="eastAsia"/>
          <w:lang w:eastAsia="zh-CN"/>
        </w:rPr>
        <w:t>Figure</w:t>
      </w:r>
      <w:r>
        <w:rPr>
          <w:rFonts w:asciiTheme="majorHAnsi" w:hAnsiTheme="majorHAnsi" w:cstheme="majorHAnsi"/>
          <w:lang w:eastAsia="zh-CN"/>
        </w:rPr>
        <w:t xml:space="preserve"> 1</w:t>
      </w:r>
      <w:r>
        <w:rPr>
          <w:rFonts w:asciiTheme="majorHAnsi" w:hAnsiTheme="majorHAnsi" w:cstheme="majorHAnsi" w:hint="eastAsia"/>
          <w:lang w:eastAsia="zh-CN"/>
        </w:rPr>
        <w:t>：</w:t>
      </w:r>
      <w:r>
        <w:rPr>
          <w:rFonts w:asciiTheme="majorHAnsi" w:hAnsiTheme="majorHAnsi" w:cstheme="majorHAnsi" w:hint="eastAsia"/>
          <w:lang w:eastAsia="zh-CN"/>
        </w:rPr>
        <w:t>example</w:t>
      </w:r>
    </w:p>
    <w:p w14:paraId="0873E1AD" w14:textId="77777777" w:rsidR="003C3593" w:rsidRDefault="00000000">
      <w:pPr>
        <w:pStyle w:val="a0"/>
        <w:rPr>
          <w:lang w:eastAsia="zh-CN"/>
        </w:rPr>
      </w:pPr>
      <w:r>
        <w:rPr>
          <w:b/>
          <w:bCs/>
        </w:rPr>
        <w:t>Boolean expression</w:t>
      </w:r>
      <w:r>
        <w:t xml:space="preserve">. </w:t>
      </w:r>
      <w:r>
        <w:rPr>
          <w:rFonts w:hint="eastAsia"/>
          <w:lang w:eastAsia="zh-CN"/>
        </w:rPr>
        <w:t>布尔表达式是由关系表达式和逻辑表达式组成的。本文用</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表示在</w:t>
      </w:r>
      <m:oMath>
        <m:r>
          <m:rPr>
            <m:scr m:val="script"/>
            <m:sty m:val="p"/>
          </m:rPr>
          <w:rPr>
            <w:rFonts w:ascii="Cambria Math" w:hAnsi="Cambria Math"/>
            <w:lang w:eastAsia="zh-CN"/>
          </w:rPr>
          <m:t>l</m:t>
        </m:r>
      </m:oMath>
      <w:r>
        <w:rPr>
          <w:lang w:eastAsia="zh-CN"/>
        </w:rPr>
        <w:t>处的一个布尔抽象集合。</w:t>
      </w:r>
      <w:r>
        <w:rPr>
          <w:rFonts w:hint="eastAsia"/>
          <w:lang w:eastAsia="zh-CN"/>
        </w:rPr>
        <w:t>布尔表达式可以表示为如下四种形式</w:t>
      </w:r>
      <w:r>
        <w:rPr>
          <w:lang w:eastAsia="zh-CN"/>
        </w:rPr>
        <w:t>：</w:t>
      </w:r>
      <w:r>
        <w:rPr>
          <w:lang w:eastAsia="zh-CN"/>
        </w:rPr>
        <w:t>1</w:t>
      </w:r>
      <w:r>
        <w:rPr>
          <w:lang w:eastAsia="zh-CN"/>
        </w:rPr>
        <w:t>）</w:t>
      </w:r>
      <w:r>
        <w:rPr>
          <w:lang w:eastAsia="zh-CN"/>
        </w:rPr>
        <w:t xml:space="preserve">for each pair </w:t>
      </w:r>
      <w:bookmarkStart w:id="58" w:name="_Hlk118899967"/>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w:bookmarkEnd w:id="58"/>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of expressions of the same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59" w:name="_Hlk118900007"/>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oMath>
      <w:bookmarkEnd w:id="59"/>
      <w:r>
        <w:rPr>
          <w:lang w:eastAsia="zh-CN"/>
        </w:rPr>
        <w:t xml:space="preserve"> and </w:t>
      </w:r>
      <w:bookmarkStart w:id="60" w:name="_Hlk118900015"/>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oMath>
      <w:bookmarkEnd w:id="60"/>
      <w:r>
        <w:rPr>
          <w:lang w:eastAsia="zh-CN"/>
        </w:rPr>
        <w:t>; 2</w:t>
      </w:r>
      <w:r>
        <w:rPr>
          <w:lang w:eastAsia="zh-CN"/>
        </w:rPr>
        <w:t>）</w:t>
      </w:r>
      <w:r>
        <w:rPr>
          <w:lang w:eastAsia="zh-CN"/>
        </w:rPr>
        <w:t xml:space="preserve">for each pair </w:t>
      </w:r>
      <w:bookmarkStart w:id="61" w:name="_Hlk118900027"/>
      <m:oMath>
        <m:r>
          <w:rPr>
            <w:rFonts w:ascii="Cambria Math" w:hAnsi="Cambria Math"/>
            <w:lang w:eastAsia="zh-CN"/>
          </w:rPr>
          <m:t>k1</m:t>
        </m:r>
        <m:r>
          <m:rPr>
            <m:sty m:val="p"/>
          </m:rPr>
          <w:rPr>
            <w:rFonts w:ascii="Cambria Math" w:hAnsi="Cambria Math"/>
            <w:lang w:eastAsia="zh-CN"/>
          </w:rPr>
          <m:t>，</m:t>
        </m:r>
        <m:r>
          <w:rPr>
            <w:rFonts w:ascii="Cambria Math" w:hAnsi="Cambria Math"/>
            <w:lang w:eastAsia="zh-CN"/>
          </w:rPr>
          <m:t>k2</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w:t>
      </w:r>
      <w:bookmarkEnd w:id="61"/>
      <w:r>
        <w:rPr>
          <w:lang w:eastAsia="zh-CN"/>
        </w:rPr>
        <w:t>of expressions of integer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62" w:name="_Hlk118900056"/>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oMath>
      <w:bookmarkEnd w:id="62"/>
      <w:r>
        <w:rPr>
          <w:lang w:eastAsia="zh-CN"/>
        </w:rPr>
        <w:t>，</w:t>
      </w:r>
      <w:r>
        <w:rPr>
          <w:lang w:eastAsia="zh-CN"/>
        </w:rPr>
        <w:t xml:space="preserve">for </w:t>
      </w:r>
      <w:bookmarkStart w:id="63" w:name="_Hlk118900076"/>
      <m:oMath>
        <m:r>
          <m:rPr>
            <m:sty m:val="p"/>
          </m:rPr>
          <w:rPr>
            <w:rFonts w:ascii="Cambria Math" w:hAnsi="Cambria Math"/>
            <w:lang w:eastAsia="zh-CN"/>
          </w:rPr>
          <m:t>⋈∈{&lt;</m:t>
        </m:r>
        <m:r>
          <m:rPr>
            <m:sty m:val="p"/>
          </m:rPr>
          <w:rPr>
            <w:rFonts w:ascii="Cambria Math" w:hAnsi="Cambria Math"/>
            <w:lang w:eastAsia="zh-CN"/>
          </w:rPr>
          <m:t>，</m:t>
        </m:r>
        <m:r>
          <m:rPr>
            <m:sty m:val="p"/>
          </m:rPr>
          <w:rPr>
            <w:rFonts w:ascii="Cambria Math" w:hAnsi="Cambria Math"/>
            <w:lang w:eastAsia="zh-CN"/>
          </w:rPr>
          <m:t>&gt;</m:t>
        </m:r>
        <m:r>
          <m:rPr>
            <m:sty m:val="p"/>
          </m:rPr>
          <w:rPr>
            <w:rFonts w:ascii="Cambria Math" w:hAnsi="Cambria Math"/>
            <w:lang w:eastAsia="zh-CN"/>
          </w:rPr>
          <m:t>，</m:t>
        </m:r>
        <m:r>
          <m:rPr>
            <m:sty m:val="p"/>
          </m:rPr>
          <w:rPr>
            <w:rFonts w:ascii="Cambria Math" w:hAnsi="Cambria Math"/>
            <w:lang w:eastAsia="zh-CN"/>
          </w:rPr>
          <m:t>≥</m:t>
        </m:r>
        <m:r>
          <m:rPr>
            <m:sty m:val="p"/>
          </m:rPr>
          <w:rPr>
            <w:rFonts w:ascii="Cambria Math" w:hAnsi="Cambria Math"/>
            <w:lang w:eastAsia="zh-CN"/>
          </w:rPr>
          <m:t>，</m:t>
        </m:r>
        <m:r>
          <m:rPr>
            <m:sty m:val="p"/>
          </m:rPr>
          <w:rPr>
            <w:rFonts w:ascii="Cambria Math" w:hAnsi="Cambria Math"/>
            <w:lang w:eastAsia="zh-CN"/>
          </w:rPr>
          <m:t>≤}</m:t>
        </m:r>
      </m:oMath>
      <w:bookmarkEnd w:id="63"/>
      <w:r>
        <w:rPr>
          <w:lang w:eastAsia="zh-CN"/>
        </w:rPr>
        <w:t>；</w:t>
      </w:r>
      <w:r>
        <w:rPr>
          <w:lang w:eastAsia="zh-CN"/>
        </w:rPr>
        <w:t>3</w:t>
      </w:r>
      <w:r>
        <w:rPr>
          <w:lang w:eastAsia="zh-CN"/>
        </w:rPr>
        <w:t>）</w:t>
      </w:r>
      <w:r>
        <w:rPr>
          <w:lang w:eastAsia="zh-CN"/>
        </w:rPr>
        <w:t xml:space="preserve">for each expression </w:t>
      </w:r>
      <w:bookmarkStart w:id="64" w:name="_Hlk118900087"/>
      <m:oMath>
        <m:r>
          <w:rPr>
            <w:rFonts w:ascii="Cambria Math" w:hAnsi="Cambria Math"/>
            <w:lang w:eastAsia="zh-CN"/>
          </w:rPr>
          <m:t>b</m:t>
        </m:r>
        <m:r>
          <m:rPr>
            <m:sty m:val="p"/>
          </m:rPr>
          <w:rPr>
            <w:rFonts w:ascii="Cambria Math" w:hAnsi="Cambria Math"/>
            <w:lang w:eastAsia="zh-CN"/>
          </w:rPr>
          <m:t>∈</m:t>
        </m:r>
        <w:bookmarkEnd w:id="64"/>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of Boolean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65" w:name="_Hlk118900109"/>
      <m:oMath>
        <m:r>
          <w:rPr>
            <w:rFonts w:ascii="Cambria Math" w:hAnsi="Cambria Math"/>
            <w:lang w:eastAsia="zh-CN"/>
          </w:rPr>
          <m:t>b</m:t>
        </m:r>
      </m:oMath>
      <w:bookmarkEnd w:id="65"/>
      <w:r>
        <w:rPr>
          <w:lang w:eastAsia="zh-CN"/>
        </w:rPr>
        <w:t xml:space="preserve"> and</w:t>
      </w:r>
      <w:bookmarkStart w:id="66" w:name="_Hlk118900122"/>
      <w:r>
        <w:rPr>
          <w:lang w:eastAsia="zh-CN"/>
        </w:rPr>
        <w:t xml:space="preserve"> </w:t>
      </w:r>
      <m:oMath>
        <m:r>
          <m:rPr>
            <m:sty m:val="p"/>
          </m:rPr>
          <w:rPr>
            <w:rFonts w:ascii="Cambria Math" w:hAnsi="Cambria Math"/>
            <w:lang w:eastAsia="zh-CN"/>
          </w:rPr>
          <m:t>!</m:t>
        </m:r>
        <m:r>
          <w:rPr>
            <w:rFonts w:ascii="Cambria Math" w:hAnsi="Cambria Math"/>
            <w:lang w:eastAsia="zh-CN"/>
          </w:rPr>
          <m:t>b</m:t>
        </m:r>
      </m:oMath>
      <w:bookmarkEnd w:id="66"/>
      <w:r>
        <w:rPr>
          <w:lang w:eastAsia="zh-CN"/>
        </w:rPr>
        <w:t>；</w:t>
      </w:r>
      <w:r>
        <w:rPr>
          <w:lang w:eastAsia="zh-CN"/>
        </w:rPr>
        <w:t>4</w:t>
      </w:r>
      <w:r>
        <w:rPr>
          <w:lang w:eastAsia="zh-CN"/>
        </w:rPr>
        <w:t>）</w:t>
      </w:r>
      <w:r>
        <w:rPr>
          <w:lang w:eastAsia="zh-CN"/>
        </w:rPr>
        <w:t xml:space="preserve">for each pair </w:t>
      </w:r>
      <w:bookmarkStart w:id="67" w:name="_Hlk118900189"/>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r>
          <m:rPr>
            <m:sty m:val="p"/>
          </m:rPr>
          <w:rPr>
            <w:rFonts w:ascii="Cambria Math" w:hAnsi="Cambria Math"/>
            <w:lang w:eastAsia="zh-CN"/>
          </w:rPr>
          <m:t>∈</m:t>
        </m:r>
        <w:bookmarkEnd w:id="67"/>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of expressions of Boolean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68" w:name="_Hlk118900214"/>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w:rPr>
            <w:rFonts w:ascii="Cambria Math" w:hAnsi="Cambria Math"/>
            <w:lang w:eastAsia="zh-CN"/>
          </w:rPr>
          <m:t>δδ</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oMath>
      <w:bookmarkEnd w:id="68"/>
      <w:r>
        <w:rPr>
          <w:lang w:eastAsia="zh-CN"/>
        </w:rPr>
        <w:t xml:space="preserve"> and </w:t>
      </w:r>
      <w:bookmarkStart w:id="69" w:name="_Hlk118900232"/>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oMath>
      <w:bookmarkEnd w:id="69"/>
      <w:r>
        <w:rPr>
          <w:lang w:eastAsia="zh-CN"/>
        </w:rPr>
        <w:t>.</w:t>
      </w:r>
    </w:p>
    <w:p w14:paraId="2E1C9BBD" w14:textId="77777777" w:rsidR="003C3593" w:rsidRDefault="00000000">
      <w:pPr>
        <w:pStyle w:val="a0"/>
        <w:rPr>
          <w:lang w:eastAsia="zh-CN"/>
        </w:rPr>
      </w:pPr>
      <w:r>
        <w:rPr>
          <w:lang w:eastAsia="zh-CN"/>
        </w:rPr>
        <w:lastRenderedPageBreak/>
        <w:t>例如在</w:t>
      </w:r>
      <w:r>
        <w:rPr>
          <w:rFonts w:hint="eastAsia"/>
          <w:lang w:eastAsia="zh-CN"/>
        </w:rPr>
        <w:t>Figure</w:t>
      </w:r>
      <w:r>
        <w:rPr>
          <w:lang w:eastAsia="zh-CN"/>
        </w:rPr>
        <w:t>1(a)</w:t>
      </w:r>
      <w:r>
        <w:rPr>
          <w:lang w:eastAsia="zh-CN"/>
        </w:rPr>
        <w:t>第一行中，</w:t>
      </w:r>
      <w:r>
        <w:rPr>
          <w:lang w:eastAsia="zh-CN"/>
        </w:rPr>
        <w:t>n</w:t>
      </w:r>
      <w:r>
        <w:rPr>
          <w:lang w:eastAsia="zh-CN"/>
        </w:rPr>
        <w:t>和</w:t>
      </w:r>
      <w:r>
        <w:rPr>
          <w:lang w:eastAsia="zh-CN"/>
        </w:rPr>
        <w:t>list2.size()</w:t>
      </w:r>
      <w:r>
        <w:rPr>
          <w:lang w:eastAsia="zh-CN"/>
        </w:rPr>
        <w:t>都是可监视的表达式，并且这两个表达式都是相同的</w:t>
      </w:r>
      <w:r>
        <w:rPr>
          <w:lang w:eastAsia="zh-CN"/>
        </w:rPr>
        <w:t>Integer</w:t>
      </w:r>
      <w:r>
        <w:rPr>
          <w:lang w:eastAsia="zh-CN"/>
        </w:rPr>
        <w:t>类型，那么可以组成以下六个布尔表达式</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&lt;=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&lt;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oMath>
      <w:r>
        <w:rPr>
          <w:lang w:eastAsia="zh-CN"/>
        </w:rPr>
        <w:t>而程序出现错误的原因就是布尔表达式</w:t>
      </w:r>
      <w:bookmarkStart w:id="70" w:name="_Hlk118900577"/>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w:bookmarkEnd w:id="70"/>
        <m:d>
          <m:dPr>
            <m:ctrlPr>
              <w:rPr>
                <w:rFonts w:ascii="Cambria Math" w:hAnsi="Cambria Math"/>
              </w:rPr>
            </m:ctrlPr>
          </m:dPr>
          <m:e/>
        </m:d>
      </m:oMath>
      <w:r>
        <w:rPr>
          <w:lang w:eastAsia="zh-CN"/>
        </w:rPr>
        <w:t>。如果测试用例满足这个布尔表达式，程序进入</w:t>
      </w:r>
      <w:r>
        <w:rPr>
          <w:lang w:eastAsia="zh-CN"/>
        </w:rPr>
        <w:t>while</w:t>
      </w:r>
      <w:r>
        <w:rPr>
          <w:lang w:eastAsia="zh-CN"/>
        </w:rPr>
        <w:t>循环时，</w:t>
      </w:r>
      <w:r>
        <w:rPr>
          <w:lang w:eastAsia="zh-CN"/>
        </w:rPr>
        <w:t>count</w:t>
      </w:r>
      <w:r>
        <w:rPr>
          <w:lang w:eastAsia="zh-CN"/>
        </w:rPr>
        <w:t>的值最终会等于</w:t>
      </w:r>
      <w:r>
        <w:rPr>
          <w:lang w:eastAsia="zh-CN"/>
        </w:rPr>
        <w:t>list2.size()</w:t>
      </w:r>
      <w:r>
        <w:rPr>
          <w:rFonts w:hint="eastAsia"/>
          <w:lang w:eastAsia="zh-CN"/>
        </w:rPr>
        <w:t>，</w:t>
      </w:r>
      <w:r>
        <w:rPr>
          <w:lang w:eastAsia="zh-CN"/>
        </w:rPr>
        <w:t>这会导致程序抛出越界错误。所以这导致了</w:t>
      </w:r>
      <w:r>
        <w:rPr>
          <w:lang w:eastAsia="zh-CN"/>
        </w:rPr>
        <w:t>test1</w:t>
      </w:r>
      <w:r>
        <w:rPr>
          <w:lang w:eastAsia="zh-CN"/>
        </w:rPr>
        <w:t>是通过的测试用例，</w:t>
      </w:r>
      <w:r>
        <w:rPr>
          <w:lang w:eastAsia="zh-CN"/>
        </w:rPr>
        <w:t>test2</w:t>
      </w:r>
      <w:r>
        <w:rPr>
          <w:lang w:eastAsia="zh-CN"/>
        </w:rPr>
        <w:t>是失败的测试用例，因为</w:t>
      </w:r>
      <w:r>
        <w:rPr>
          <w:lang w:eastAsia="zh-CN"/>
        </w:rPr>
        <w:t>test2</w:t>
      </w:r>
      <w:r>
        <w:rPr>
          <w:lang w:eastAsia="zh-CN"/>
        </w:rPr>
        <w:t>中</w:t>
      </w:r>
      <w:r>
        <w:rPr>
          <w:lang w:eastAsia="zh-CN"/>
        </w:rPr>
        <w:t>list2</w:t>
      </w:r>
      <w:r>
        <w:rPr>
          <w:lang w:eastAsia="zh-CN"/>
        </w:rPr>
        <w:t>的个数比</w:t>
      </w:r>
      <w:r>
        <w:rPr>
          <w:lang w:eastAsia="zh-CN"/>
        </w:rPr>
        <w:t>3</w:t>
      </w:r>
      <w:r>
        <w:rPr>
          <w:lang w:eastAsia="zh-CN"/>
        </w:rPr>
        <w:t>小。</w:t>
      </w:r>
    </w:p>
    <w:p w14:paraId="3E7E404C" w14:textId="77777777" w:rsidR="003C3593" w:rsidRDefault="00000000">
      <w:pPr>
        <w:pStyle w:val="4"/>
        <w:rPr>
          <w:i w:val="0"/>
          <w:iCs/>
        </w:rPr>
      </w:pPr>
      <w:bookmarkStart w:id="71" w:name="b-patch-sim-and-test-sim"/>
      <w:bookmarkEnd w:id="55"/>
      <w:r>
        <w:rPr>
          <w:i w:val="0"/>
          <w:iCs/>
        </w:rPr>
        <w:t>B PATCH-SIM and TEST-SIM</w:t>
      </w:r>
    </w:p>
    <w:p w14:paraId="0C75877E" w14:textId="77777777" w:rsidR="003C3593" w:rsidRDefault="00000000">
      <w:pPr>
        <w:pStyle w:val="FirstParagraph"/>
        <w:rPr>
          <w:lang w:eastAsia="zh-CN"/>
        </w:rPr>
      </w:pPr>
      <w:r>
        <w:rPr>
          <w:lang w:eastAsia="zh-CN"/>
        </w:rPr>
        <w:t>如前所述，一个测试套件不像正式规范，它的编码规范是弱的和不完整的。低质量的测试套件是自动修复技术生成过拟合补丁的关键原因。为了充分利用现有的测试套件和增强测试套件来判断过拟合补丁，我们需要以下两个定义：</w:t>
      </w:r>
    </w:p>
    <w:p w14:paraId="13DBA51F" w14:textId="77777777" w:rsidR="003C3593" w:rsidRDefault="00000000">
      <w:pPr>
        <w:pStyle w:val="a0"/>
        <w:rPr>
          <w:lang w:eastAsia="zh-CN"/>
        </w:rPr>
      </w:pPr>
      <w:r>
        <w:rPr>
          <w:b/>
          <w:bCs/>
          <w:lang w:eastAsia="zh-CN"/>
        </w:rPr>
        <w:t>TEST-SIM</w:t>
      </w:r>
      <w:r>
        <w:rPr>
          <w:lang w:eastAsia="zh-CN"/>
        </w:rPr>
        <w:t xml:space="preserve">. </w:t>
      </w:r>
      <w:r>
        <w:rPr>
          <w:lang w:eastAsia="zh-CN"/>
        </w:rPr>
        <w:t>当两个测试用例都有相同的程序行为时，则它们会有相同的测试结果，</w:t>
      </w:r>
      <w:r>
        <w:rPr>
          <w:lang w:eastAsia="zh-CN"/>
        </w:rPr>
        <w:t xml:space="preserve"> </w:t>
      </w:r>
      <w:r>
        <w:rPr>
          <w:lang w:eastAsia="zh-CN"/>
        </w:rPr>
        <w:t>即，在同一语句处的布尔表达式</w:t>
      </w:r>
      <m:oMath>
        <m:r>
          <w:rPr>
            <w:rFonts w:ascii="Cambria Math" w:hAnsi="Cambria Math"/>
            <w:lang w:eastAsia="zh-CN"/>
          </w:rPr>
          <m:t>b</m:t>
        </m:r>
      </m:oMath>
      <w:r>
        <w:rPr>
          <w:lang w:eastAsia="zh-CN"/>
        </w:rPr>
        <w:t>以及对应的值相同，那么这两个测试用例应该都是通过的测试用例或者都是失败的测试用例。自动修复技术通常以通过所有测试用例的补丁作为正确的补丁，但是测试套件是无法表达出完整的</w:t>
      </w:r>
      <w:r>
        <w:rPr>
          <w:lang w:eastAsia="zh-CN"/>
        </w:rPr>
        <w:t>oracle</w:t>
      </w:r>
      <w:r>
        <w:rPr>
          <w:lang w:eastAsia="zh-CN"/>
        </w:rPr>
        <w:t>。为了增强测试套件，我们需要生成新的测试用例，但是</w:t>
      </w:r>
      <w:r>
        <w:rPr>
          <w:lang w:eastAsia="zh-CN"/>
        </w:rPr>
        <w:t>PatchID</w:t>
      </w:r>
      <w:r>
        <w:rPr>
          <w:lang w:eastAsia="zh-CN"/>
        </w:rPr>
        <w:t>的生成新测试用例的方法并不需要</w:t>
      </w:r>
      <w:r>
        <w:rPr>
          <w:rFonts w:hint="eastAsia"/>
          <w:lang w:eastAsia="zh-CN"/>
        </w:rPr>
        <w:t>也无法</w:t>
      </w:r>
      <w:r>
        <w:rPr>
          <w:lang w:eastAsia="zh-CN"/>
        </w:rPr>
        <w:t>知道测试输出是什么，只需要关注它在语句中的布尔表达式。例如有一个新的测试用例使得</w:t>
      </w:r>
      <w:r>
        <w:rPr>
          <w:lang w:eastAsia="zh-CN"/>
        </w:rPr>
        <w:t>list1.size = 0</w:t>
      </w:r>
      <w:r>
        <w:rPr>
          <w:lang w:eastAsia="zh-CN"/>
        </w:rPr>
        <w:t>，</w:t>
      </w:r>
      <w:r>
        <w:rPr>
          <w:lang w:eastAsia="zh-CN"/>
        </w:rPr>
        <w:t xml:space="preserve"> list2.size = 5</w:t>
      </w:r>
      <w:r>
        <w:rPr>
          <w:lang w:eastAsia="zh-CN"/>
        </w:rPr>
        <w:t>，</w:t>
      </w:r>
      <w:r>
        <w:rPr>
          <w:lang w:eastAsia="zh-CN"/>
        </w:rPr>
        <w:t xml:space="preserve"> n = 10</w:t>
      </w:r>
      <w:r>
        <w:rPr>
          <w:lang w:eastAsia="zh-CN"/>
        </w:rPr>
        <w:t>。则在</w:t>
      </w:r>
      <w:r>
        <w:rPr>
          <w:rFonts w:hint="eastAsia"/>
          <w:lang w:eastAsia="zh-CN"/>
        </w:rPr>
        <w:t>Figure 1</w:t>
      </w:r>
      <w:r>
        <w:rPr>
          <w:rFonts w:hint="eastAsia"/>
          <w:lang w:eastAsia="zh-CN"/>
        </w:rPr>
        <w:t>中的</w:t>
      </w:r>
      <w:r>
        <w:rPr>
          <w:lang w:eastAsia="zh-CN"/>
        </w:rPr>
        <w:t>bug</w:t>
      </w:r>
      <w:r>
        <w:rPr>
          <w:lang w:eastAsia="zh-CN"/>
        </w:rPr>
        <w:t>程序第三行语句里该测试用例的布尔表达式有</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true</m:t>
        </m:r>
      </m:oMath>
      <w:r>
        <w:rPr>
          <w:lang w:eastAsia="zh-CN"/>
        </w:rPr>
        <w:t>，与</w:t>
      </w:r>
      <w:r>
        <w:rPr>
          <w:lang w:eastAsia="zh-CN"/>
        </w:rPr>
        <w:t>test2</w:t>
      </w:r>
      <w:r>
        <w:rPr>
          <w:lang w:eastAsia="zh-CN"/>
        </w:rPr>
        <w:t>在这一处的布尔表达式相同，那么这个测试用例被认为是失败的测试用例。</w:t>
      </w:r>
    </w:p>
    <w:p w14:paraId="0AF851AD" w14:textId="77777777" w:rsidR="003C3593" w:rsidRDefault="00000000">
      <w:pPr>
        <w:pStyle w:val="a0"/>
        <w:rPr>
          <w:lang w:eastAsia="zh-CN"/>
        </w:rPr>
      </w:pPr>
      <w:r>
        <w:rPr>
          <w:b/>
          <w:bCs/>
          <w:lang w:eastAsia="zh-CN"/>
        </w:rPr>
        <w:t>PATCH-SIM</w:t>
      </w:r>
      <w:r>
        <w:rPr>
          <w:lang w:eastAsia="zh-CN"/>
        </w:rPr>
        <w:t xml:space="preserve">. </w:t>
      </w:r>
      <w:r>
        <w:rPr>
          <w:lang w:eastAsia="zh-CN"/>
        </w:rPr>
        <w:t>使用正确补丁后，通过的测试用例与之前的布尔表达式</w:t>
      </w:r>
      <w:r>
        <w:rPr>
          <w:rFonts w:hint="eastAsia"/>
          <w:lang w:eastAsia="zh-CN"/>
        </w:rPr>
        <w:t>及其取值</w:t>
      </w:r>
      <w:r>
        <w:rPr>
          <w:lang w:eastAsia="zh-CN"/>
        </w:rPr>
        <w:t>相同，而失败的测试应该不同。比如</w:t>
      </w:r>
      <w:r>
        <w:rPr>
          <w:rFonts w:hint="eastAsia"/>
          <w:lang w:eastAsia="zh-CN"/>
        </w:rPr>
        <w:t>有一个</w:t>
      </w:r>
      <w:r>
        <w:rPr>
          <w:rFonts w:hint="eastAsia"/>
          <w:lang w:eastAsia="zh-CN"/>
        </w:rPr>
        <w:t>bug</w:t>
      </w:r>
      <w:r>
        <w:rPr>
          <w:rFonts w:hint="eastAsia"/>
          <w:lang w:eastAsia="zh-CN"/>
        </w:rPr>
        <w:t>程序，</w:t>
      </w:r>
      <w:r>
        <w:rPr>
          <w:lang w:eastAsia="zh-CN"/>
        </w:rPr>
        <w:t>所有通过的测试用例使一个</w:t>
      </w:r>
      <w:r>
        <w:rPr>
          <w:lang w:eastAsia="zh-CN"/>
        </w:rPr>
        <w:t xml:space="preserve">Boolean abstraction </w:t>
      </w:r>
      <m:oMath>
        <m:r>
          <w:rPr>
            <w:rFonts w:ascii="Cambria Math" w:hAnsi="Cambria Math"/>
            <w:lang w:eastAsia="zh-CN"/>
          </w:rPr>
          <m:t>b</m:t>
        </m:r>
      </m:oMath>
      <w:r>
        <w:rPr>
          <w:lang w:eastAsia="zh-CN"/>
        </w:rPr>
        <w:t>的值为</w:t>
      </w:r>
      <w:r>
        <w:rPr>
          <w:lang w:eastAsia="zh-CN"/>
        </w:rPr>
        <w:t>false</w:t>
      </w:r>
      <w:r>
        <w:rPr>
          <w:lang w:eastAsia="zh-CN"/>
        </w:rPr>
        <w:t>，所有失败的测试用例使</w:t>
      </w:r>
      <m:oMath>
        <m:r>
          <w:rPr>
            <w:rFonts w:ascii="Cambria Math" w:hAnsi="Cambria Math"/>
            <w:lang w:eastAsia="zh-CN"/>
          </w:rPr>
          <m:t>b</m:t>
        </m:r>
      </m:oMath>
      <w:r>
        <w:rPr>
          <w:lang w:eastAsia="zh-CN"/>
        </w:rPr>
        <w:t>的值为</w:t>
      </w:r>
      <w:r>
        <w:rPr>
          <w:lang w:eastAsia="zh-CN"/>
        </w:rPr>
        <w:t>true</w:t>
      </w:r>
      <w:r>
        <w:rPr>
          <w:lang w:eastAsia="zh-CN"/>
        </w:rPr>
        <w:t>。那么判断补丁是否过拟合就不仅仅是观察程序的输出这种单一的方式，而是可以通过比较使用补丁前后在某条语句中</w:t>
      </w:r>
      <m:oMath>
        <m:r>
          <w:rPr>
            <w:rFonts w:ascii="Cambria Math" w:hAnsi="Cambria Math"/>
            <w:lang w:eastAsia="zh-CN"/>
          </w:rPr>
          <m:t>b</m:t>
        </m:r>
      </m:oMath>
      <w:r>
        <w:rPr>
          <w:lang w:eastAsia="zh-CN"/>
        </w:rPr>
        <w:t>的值。通过的测试用例测试补丁时，</w:t>
      </w:r>
      <m:oMath>
        <m:r>
          <w:rPr>
            <w:rFonts w:ascii="Cambria Math" w:hAnsi="Cambria Math"/>
            <w:lang w:eastAsia="zh-CN"/>
          </w:rPr>
          <m:t>b</m:t>
        </m:r>
      </m:oMath>
      <w:r>
        <w:rPr>
          <w:lang w:eastAsia="zh-CN"/>
        </w:rPr>
        <w:t>的值应该和</w:t>
      </w:r>
      <w:r>
        <w:rPr>
          <w:lang w:eastAsia="zh-CN"/>
        </w:rPr>
        <w:t>bug</w:t>
      </w:r>
      <w:r>
        <w:rPr>
          <w:lang w:eastAsia="zh-CN"/>
        </w:rPr>
        <w:t>程序一致；失败的测试用例测试补丁时，</w:t>
      </w:r>
      <m:oMath>
        <m:r>
          <w:rPr>
            <w:rFonts w:ascii="Cambria Math" w:hAnsi="Cambria Math"/>
            <w:lang w:eastAsia="zh-CN"/>
          </w:rPr>
          <m:t>b</m:t>
        </m:r>
      </m:oMath>
      <w:r>
        <w:rPr>
          <w:lang w:eastAsia="zh-CN"/>
        </w:rPr>
        <w:t>的值应该和</w:t>
      </w:r>
      <w:r>
        <w:rPr>
          <w:lang w:eastAsia="zh-CN"/>
        </w:rPr>
        <w:t>bug</w:t>
      </w:r>
      <w:r>
        <w:rPr>
          <w:lang w:eastAsia="zh-CN"/>
        </w:rPr>
        <w:t>程序不同。根据</w:t>
      </w:r>
      <w:r>
        <w:rPr>
          <w:lang w:eastAsia="zh-CN"/>
        </w:rPr>
        <w:t>PATCH-SIM</w:t>
      </w:r>
      <w:r>
        <w:rPr>
          <w:lang w:eastAsia="zh-CN"/>
        </w:rPr>
        <w:t>，我们可以得到前面的例子中，</w:t>
      </w:r>
      <w:r>
        <w:rPr>
          <w:lang w:eastAsia="zh-CN"/>
        </w:rPr>
        <w:t>patch</w:t>
      </w:r>
      <w:r>
        <w:rPr>
          <w:lang w:eastAsia="zh-CN"/>
        </w:rPr>
        <w:t>是正确的，因为在第四行（对应</w:t>
      </w:r>
      <w:r>
        <w:rPr>
          <w:lang w:eastAsia="zh-CN"/>
        </w:rPr>
        <w:t>bug</w:t>
      </w:r>
      <w:r>
        <w:rPr>
          <w:lang w:eastAsia="zh-CN"/>
        </w:rPr>
        <w:t>程序的第三行），</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oMath>
      <w:r>
        <w:rPr>
          <w:lang w:eastAsia="zh-CN"/>
        </w:rPr>
        <w:t>已经不存在了，所有使得这个布尔表达式</w:t>
      </w:r>
      <w:r>
        <w:rPr>
          <w:rFonts w:hint="eastAsia"/>
          <w:lang w:eastAsia="zh-CN"/>
        </w:rPr>
        <w:t>成立</w:t>
      </w:r>
      <w:r>
        <w:rPr>
          <w:lang w:eastAsia="zh-CN"/>
        </w:rPr>
        <w:t>的测试用例都会转到</w:t>
      </w:r>
      <w:r>
        <w:rPr>
          <w:lang w:eastAsia="zh-CN"/>
        </w:rPr>
        <w:t>return</w:t>
      </w:r>
      <w:r>
        <w:rPr>
          <w:lang w:eastAsia="zh-CN"/>
        </w:rPr>
        <w:t>语句。</w:t>
      </w:r>
    </w:p>
    <w:p w14:paraId="71036B58" w14:textId="77777777" w:rsidR="003C3593" w:rsidRDefault="00000000">
      <w:pPr>
        <w:pStyle w:val="a0"/>
        <w:ind w:firstLineChars="200" w:firstLine="480"/>
        <w:rPr>
          <w:lang w:eastAsia="zh-CN"/>
        </w:rPr>
      </w:pPr>
      <w:r>
        <w:rPr>
          <w:lang w:eastAsia="zh-CN"/>
        </w:rPr>
        <w:t>通过这两个观察，我们可以从</w:t>
      </w:r>
      <w:r>
        <w:rPr>
          <w:lang w:eastAsia="zh-CN"/>
        </w:rPr>
        <w:t>bug</w:t>
      </w:r>
      <w:r>
        <w:rPr>
          <w:lang w:eastAsia="zh-CN"/>
        </w:rPr>
        <w:t>程序和测试套件中挖掘出更多的信息，从而对补丁的判断不需要</w:t>
      </w:r>
      <w:r>
        <w:rPr>
          <w:lang w:eastAsia="zh-CN"/>
        </w:rPr>
        <w:t>oracle</w:t>
      </w:r>
      <w:r>
        <w:rPr>
          <w:lang w:eastAsia="zh-CN"/>
        </w:rPr>
        <w:t>。利用</w:t>
      </w:r>
      <w:r>
        <w:rPr>
          <w:lang w:eastAsia="zh-CN"/>
        </w:rPr>
        <w:t>TEST-SIM</w:t>
      </w:r>
      <w:r>
        <w:rPr>
          <w:lang w:eastAsia="zh-CN"/>
        </w:rPr>
        <w:t>对新测试用例启发式地分类，利用</w:t>
      </w:r>
      <w:r>
        <w:rPr>
          <w:lang w:eastAsia="zh-CN"/>
        </w:rPr>
        <w:t>PATCH-SIM</w:t>
      </w:r>
      <w:r>
        <w:rPr>
          <w:lang w:eastAsia="zh-CN"/>
        </w:rPr>
        <w:t>对补丁进行启发式地分类。</w:t>
      </w:r>
    </w:p>
    <w:p w14:paraId="2B39FF23" w14:textId="77777777" w:rsidR="003C3593" w:rsidRDefault="00000000">
      <w:pPr>
        <w:pStyle w:val="3"/>
        <w:rPr>
          <w:rFonts w:ascii="Times New Roman" w:hAnsi="Times New Roman" w:cs="Times New Roman"/>
          <w:sz w:val="44"/>
          <w:szCs w:val="44"/>
        </w:rPr>
      </w:pPr>
      <w:bookmarkStart w:id="72" w:name="Xcc99eeb11d0c726888177a60ae0b3a682ca7d6c"/>
      <w:bookmarkEnd w:id="54"/>
      <w:bookmarkEnd w:id="71"/>
      <w:r>
        <w:rPr>
          <w:rFonts w:ascii="Times New Roman" w:hAnsi="Times New Roman" w:cs="Times New Roman"/>
          <w:sz w:val="44"/>
          <w:szCs w:val="44"/>
        </w:rPr>
        <w:t>4 APPROACH</w:t>
      </w:r>
    </w:p>
    <w:p w14:paraId="6AFDB868" w14:textId="77777777" w:rsidR="003C3593" w:rsidRDefault="00000000">
      <w:pPr>
        <w:pStyle w:val="a0"/>
        <w:rPr>
          <w:lang w:eastAsia="zh-CN"/>
        </w:rPr>
      </w:pPr>
      <w:r>
        <w:rPr>
          <w:rFonts w:hint="eastAsia"/>
          <w:lang w:eastAsia="zh-CN"/>
        </w:rPr>
        <w:t>本部分主要介绍了</w:t>
      </w:r>
      <w:r>
        <w:rPr>
          <w:lang w:eastAsia="zh-CN"/>
        </w:rPr>
        <w:t>PatchID</w:t>
      </w:r>
      <w:r>
        <w:rPr>
          <w:rFonts w:hint="eastAsia"/>
          <w:lang w:eastAsia="zh-CN"/>
        </w:rPr>
        <w:t>的详细流程，包括它的</w:t>
      </w:r>
      <w:r>
        <w:rPr>
          <w:rFonts w:hint="eastAsia"/>
          <w:lang w:eastAsia="zh-CN"/>
        </w:rPr>
        <w:t>Overview</w:t>
      </w:r>
      <w:r>
        <w:rPr>
          <w:rFonts w:hint="eastAsia"/>
          <w:lang w:eastAsia="zh-CN"/>
        </w:rPr>
        <w:t>和三个主要的模块，即</w:t>
      </w:r>
      <w:r>
        <w:rPr>
          <w:lang w:eastAsia="zh-CN"/>
        </w:rPr>
        <w:t>Snapshot finder</w:t>
      </w:r>
      <w:r>
        <w:rPr>
          <w:rFonts w:hint="eastAsia"/>
          <w:lang w:eastAsia="zh-CN"/>
        </w:rPr>
        <w:t>、</w:t>
      </w:r>
      <w:r>
        <w:t>Test generation</w:t>
      </w:r>
      <w:r>
        <w:rPr>
          <w:rFonts w:hint="eastAsia"/>
          <w:lang w:eastAsia="zh-CN"/>
        </w:rPr>
        <w:t>、</w:t>
      </w:r>
      <w:r>
        <w:rPr>
          <w:rFonts w:hint="eastAsia"/>
          <w:lang w:eastAsia="zh-CN"/>
        </w:rPr>
        <w:t>Detection</w:t>
      </w:r>
      <w:r>
        <w:rPr>
          <w:rFonts w:hint="eastAsia"/>
          <w:lang w:eastAsia="zh-CN"/>
        </w:rPr>
        <w:t>。</w:t>
      </w:r>
    </w:p>
    <w:p w14:paraId="22984DB1" w14:textId="77777777" w:rsidR="003C3593" w:rsidRDefault="00000000">
      <w:pPr>
        <w:pStyle w:val="3"/>
        <w:rPr>
          <w:sz w:val="36"/>
          <w:szCs w:val="36"/>
        </w:rPr>
      </w:pPr>
      <w:bookmarkStart w:id="73" w:name="X4e640066bc2aaf7152d59a8f504a4169cafa087"/>
      <w:r>
        <w:rPr>
          <w:sz w:val="36"/>
          <w:szCs w:val="36"/>
        </w:rPr>
        <w:lastRenderedPageBreak/>
        <w:t>4.1 Overview</w:t>
      </w:r>
    </w:p>
    <w:p w14:paraId="47E945F5" w14:textId="77777777" w:rsidR="003C3593" w:rsidRDefault="00000000">
      <w:pPr>
        <w:pStyle w:val="a0"/>
        <w:rPr>
          <w:lang w:eastAsia="zh-CN"/>
        </w:rPr>
      </w:pPr>
      <w:r>
        <w:rPr>
          <w:rFonts w:hint="eastAsia"/>
          <w:lang w:eastAsia="zh-CN"/>
        </w:rPr>
        <w:t>下图</w:t>
      </w:r>
      <w:r>
        <w:rPr>
          <w:lang w:eastAsia="zh-CN"/>
        </w:rPr>
        <w:t>2</w:t>
      </w:r>
      <w:r>
        <w:rPr>
          <w:rFonts w:hint="eastAsia"/>
          <w:lang w:eastAsia="zh-CN"/>
        </w:rPr>
        <w:t>给出</w:t>
      </w:r>
      <w:r>
        <w:rPr>
          <w:lang w:eastAsia="zh-CN"/>
        </w:rPr>
        <w:t>了</w:t>
      </w:r>
      <w:r>
        <w:rPr>
          <w:rFonts w:hint="eastAsia"/>
          <w:lang w:eastAsia="zh-CN"/>
        </w:rPr>
        <w:t>本文</w:t>
      </w:r>
      <w:r>
        <w:rPr>
          <w:lang w:eastAsia="zh-CN"/>
        </w:rPr>
        <w:t>方法的整体</w:t>
      </w:r>
      <w:r>
        <w:rPr>
          <w:rFonts w:hint="eastAsia"/>
          <w:lang w:eastAsia="zh-CN"/>
        </w:rPr>
        <w:t>流程</w:t>
      </w:r>
      <w:r>
        <w:rPr>
          <w:lang w:eastAsia="zh-CN"/>
        </w:rPr>
        <w:t>。</w:t>
      </w:r>
    </w:p>
    <w:p w14:paraId="5B2DACDB" w14:textId="77777777" w:rsidR="003C3593" w:rsidRDefault="00000000">
      <w:pPr>
        <w:pStyle w:val="CaptionedFigure"/>
        <w:jc w:val="center"/>
      </w:pPr>
      <w:r>
        <w:rPr>
          <w:noProof/>
        </w:rPr>
        <w:drawing>
          <wp:inline distT="0" distB="0" distL="0" distR="0" wp14:anchorId="09227DC3" wp14:editId="0B3F5A7D">
            <wp:extent cx="5486400" cy="1927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86400" cy="1927860"/>
                    </a:xfrm>
                    <a:prstGeom prst="rect">
                      <a:avLst/>
                    </a:prstGeom>
                  </pic:spPr>
                </pic:pic>
              </a:graphicData>
            </a:graphic>
          </wp:inline>
        </w:drawing>
      </w:r>
    </w:p>
    <w:p w14:paraId="024D3A22" w14:textId="77777777" w:rsidR="003C3593" w:rsidRDefault="00000000">
      <w:pPr>
        <w:pStyle w:val="CaptionedFigure"/>
        <w:jc w:val="center"/>
        <w:rPr>
          <w:lang w:eastAsia="zh-CN"/>
        </w:rPr>
      </w:pPr>
      <w:r>
        <w:rPr>
          <w:rFonts w:hint="eastAsia"/>
          <w:lang w:eastAsia="zh-CN"/>
        </w:rPr>
        <w:t>Figure</w:t>
      </w:r>
      <w:r>
        <w:rPr>
          <w:lang w:eastAsia="zh-CN"/>
        </w:rPr>
        <w:t xml:space="preserve"> 2</w:t>
      </w:r>
      <w:r>
        <w:rPr>
          <w:rFonts w:hint="eastAsia"/>
          <w:lang w:eastAsia="zh-CN"/>
        </w:rPr>
        <w:t>：</w:t>
      </w:r>
      <w:r>
        <w:rPr>
          <w:lang w:eastAsia="zh-CN"/>
        </w:rPr>
        <w:t>Approach overview</w:t>
      </w:r>
    </w:p>
    <w:p w14:paraId="67BBE565" w14:textId="77777777" w:rsidR="003C3593" w:rsidRDefault="00000000">
      <w:pPr>
        <w:pStyle w:val="a0"/>
        <w:ind w:firstLineChars="200" w:firstLine="480"/>
        <w:rPr>
          <w:lang w:eastAsia="zh-CN"/>
        </w:rPr>
      </w:pPr>
      <w:bookmarkStart w:id="74" w:name="_Hlk128149325"/>
      <w:r>
        <w:rPr>
          <w:rFonts w:hint="eastAsia"/>
          <w:lang w:eastAsia="zh-CN"/>
        </w:rPr>
        <w:t>该方法</w:t>
      </w:r>
      <w:r>
        <w:rPr>
          <w:lang w:eastAsia="zh-CN"/>
        </w:rPr>
        <w:t>输入一个</w:t>
      </w:r>
      <w:r>
        <w:rPr>
          <w:lang w:eastAsia="zh-CN"/>
        </w:rPr>
        <w:t>bug</w:t>
      </w:r>
      <w:r>
        <w:rPr>
          <w:lang w:eastAsia="zh-CN"/>
        </w:rPr>
        <w:t>程序和一个原始测试集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m:t>
            </m:r>
          </m:sub>
        </m:sSub>
      </m:oMath>
      <w:r>
        <w:rPr>
          <w:lang w:eastAsia="zh-CN"/>
        </w:rPr>
        <w:t>以及对应的补丁</w:t>
      </w:r>
      <w:r>
        <w:rPr>
          <w:lang w:eastAsia="zh-CN"/>
        </w:rPr>
        <w:t>patch</w:t>
      </w:r>
      <w:bookmarkEnd w:id="74"/>
      <w:r>
        <w:rPr>
          <w:lang w:eastAsia="zh-CN"/>
        </w:rPr>
        <w:t>。首先通过</w:t>
      </w:r>
      <w:r>
        <w:rPr>
          <w:lang w:eastAsia="zh-CN"/>
        </w:rPr>
        <w:t>Snapshot finder</w:t>
      </w:r>
      <w:r>
        <w:rPr>
          <w:lang w:eastAsia="zh-CN"/>
        </w:rPr>
        <w:t>找到可疑度最大的</w:t>
      </w:r>
      <w:r>
        <w:rPr>
          <w:lang w:eastAsia="zh-CN"/>
        </w:rPr>
        <w:t>snapshot s</w:t>
      </w:r>
      <w:r>
        <w:rPr>
          <w:lang w:eastAsia="zh-CN"/>
        </w:rPr>
        <w:t>，再通过</w:t>
      </w:r>
      <w:r>
        <w:rPr>
          <w:lang w:eastAsia="zh-CN"/>
        </w:rPr>
        <w:t>s</w:t>
      </w:r>
      <w:r>
        <w:rPr>
          <w:lang w:eastAsia="zh-CN"/>
        </w:rPr>
        <w:t>和</w:t>
      </w:r>
      <w:r>
        <w:rPr>
          <w:lang w:eastAsia="zh-CN"/>
        </w:rPr>
        <w:t>Test input generator</w:t>
      </w:r>
      <w:r>
        <w:rPr>
          <w:lang w:eastAsia="zh-CN"/>
        </w:rPr>
        <w:t>生成新测试用例。然后将新的测试用例添加到测试集里，生成扩展后的测试集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w:t>
      </w:r>
      <w:r>
        <w:rPr>
          <w:lang w:eastAsia="zh-CN"/>
        </w:rPr>
        <w:t>PatchID</w:t>
      </w:r>
      <w:r>
        <w:rPr>
          <w:lang w:eastAsia="zh-CN"/>
        </w:rPr>
        <w:t>运行补丁程序</w:t>
      </w:r>
      <w:r>
        <w:rPr>
          <w:lang w:eastAsia="zh-CN"/>
        </w:rPr>
        <w:t>patch</w:t>
      </w:r>
      <w:r>
        <w:rPr>
          <w:lang w:eastAsia="zh-CN"/>
        </w:rPr>
        <w:t>和扩展的测试集，并保存</w:t>
      </w:r>
      <w:r>
        <w:rPr>
          <w:lang w:eastAsia="zh-CN"/>
        </w:rPr>
        <w:t>s</w:t>
      </w:r>
      <w:r>
        <w:rPr>
          <w:lang w:eastAsia="zh-CN"/>
        </w:rPr>
        <w:t>中表达式的值。最后通过</w:t>
      </w:r>
      <w:r>
        <w:rPr>
          <w:lang w:eastAsia="zh-CN"/>
        </w:rPr>
        <w:t>Patch overfitting detector</w:t>
      </w:r>
      <w:r>
        <w:rPr>
          <w:lang w:eastAsia="zh-CN"/>
        </w:rPr>
        <w:t>对比使用补丁前后每个测试用例</w:t>
      </w:r>
      <w:r>
        <w:rPr>
          <w:rFonts w:hint="eastAsia"/>
          <w:lang w:eastAsia="zh-CN"/>
        </w:rPr>
        <w:t>的</w:t>
      </w:r>
      <w:r>
        <w:rPr>
          <w:lang w:eastAsia="zh-CN"/>
        </w:rPr>
        <w:t>表达式值是否变化来判断一个补丁是否过拟合</w:t>
      </w:r>
      <w:r>
        <w:rPr>
          <w:rFonts w:hint="eastAsia"/>
          <w:lang w:eastAsia="zh-CN"/>
        </w:rPr>
        <w:t>，并对检测为过拟合的补丁进行分类</w:t>
      </w:r>
      <w:r>
        <w:rPr>
          <w:lang w:eastAsia="zh-CN"/>
        </w:rPr>
        <w:t>。</w:t>
      </w:r>
    </w:p>
    <w:p w14:paraId="1375FA7F" w14:textId="77777777" w:rsidR="003C3593" w:rsidRDefault="00000000">
      <w:pPr>
        <w:pStyle w:val="3"/>
        <w:rPr>
          <w:sz w:val="36"/>
          <w:szCs w:val="36"/>
        </w:rPr>
      </w:pPr>
      <w:bookmarkStart w:id="75" w:name="X4c3884d2b2b87447fd2a34e40f3e9f9e32eb575"/>
      <w:bookmarkEnd w:id="73"/>
      <w:r>
        <w:rPr>
          <w:sz w:val="36"/>
          <w:szCs w:val="36"/>
        </w:rPr>
        <w:t>4.2 Snapshot Finder</w:t>
      </w:r>
    </w:p>
    <w:p w14:paraId="3017848C" w14:textId="77777777" w:rsidR="003C3593" w:rsidRDefault="00000000">
      <w:pPr>
        <w:pStyle w:val="FirstParagraph"/>
        <w:rPr>
          <w:lang w:eastAsia="zh-CN"/>
        </w:rPr>
      </w:pPr>
      <w:r>
        <w:rPr>
          <w:lang w:eastAsia="zh-CN"/>
        </w:rPr>
        <w:t xml:space="preserve"> Snapshot finder</w:t>
      </w:r>
      <w:r>
        <w:rPr>
          <w:lang w:eastAsia="zh-CN"/>
        </w:rPr>
        <w:t>就是为了找到可疑度最高的</w:t>
      </w:r>
      <w:r>
        <w:rPr>
          <w:lang w:eastAsia="zh-CN"/>
        </w:rPr>
        <w:t xml:space="preserve">snapshot </w:t>
      </w:r>
      <m:oMath>
        <m:r>
          <w:rPr>
            <w:rFonts w:ascii="Cambria Math" w:hAnsi="Cambria Math"/>
            <w:lang w:eastAsia="zh-CN"/>
          </w:rPr>
          <m:t>s</m:t>
        </m:r>
      </m:oMath>
      <w:r>
        <w:rPr>
          <w:lang w:eastAsia="zh-CN"/>
        </w:rPr>
        <w:t>。这一步有两个作用：</w:t>
      </w:r>
      <w:r>
        <w:rPr>
          <w:rFonts w:hint="eastAsia"/>
          <w:lang w:eastAsia="zh-CN"/>
        </w:rPr>
        <w:t>一是</w:t>
      </w:r>
      <w:r>
        <w:rPr>
          <w:lang w:eastAsia="zh-CN"/>
        </w:rPr>
        <w:t>为下一步生成新的测试用例提供标准，从而对</w:t>
      </w:r>
      <w:r>
        <w:rPr>
          <w:rFonts w:hint="eastAsia"/>
          <w:lang w:eastAsia="zh-CN"/>
        </w:rPr>
        <w:t>新</w:t>
      </w:r>
      <w:r>
        <w:rPr>
          <w:lang w:eastAsia="zh-CN"/>
        </w:rPr>
        <w:t>的测试用例进行分类；</w:t>
      </w:r>
      <w:r>
        <w:rPr>
          <w:rFonts w:hint="eastAsia"/>
          <w:lang w:eastAsia="zh-CN"/>
        </w:rPr>
        <w:t>二是</w:t>
      </w:r>
      <w:r>
        <w:rPr>
          <w:lang w:eastAsia="zh-CN"/>
        </w:rPr>
        <w:t>为第三步补丁程序运行测试集后得到的</w:t>
      </w:r>
      <w:r>
        <w:rPr>
          <w:lang w:eastAsia="zh-CN"/>
        </w:rPr>
        <w:t>snapshot</w:t>
      </w:r>
      <w:r>
        <w:rPr>
          <w:lang w:eastAsia="zh-CN"/>
        </w:rPr>
        <w:t>集合进行对比，从而判断补丁的类型。</w:t>
      </w:r>
    </w:p>
    <w:p w14:paraId="1144C15C" w14:textId="55500A38" w:rsidR="003C3593" w:rsidRDefault="00000000">
      <w:pPr>
        <w:pStyle w:val="a0"/>
        <w:rPr>
          <w:lang w:eastAsia="zh-CN"/>
        </w:rPr>
      </w:pPr>
      <w:r>
        <w:rPr>
          <w:b/>
          <w:bCs/>
        </w:rPr>
        <w:t xml:space="preserve">snapshot. </w:t>
      </w:r>
      <w:bookmarkStart w:id="76" w:name="_Hlk128144140"/>
      <w:r>
        <w:t xml:space="preserve">snapshot </w:t>
      </w:r>
      <m:oMath>
        <m:r>
          <w:rPr>
            <w:rFonts w:ascii="Cambria Math" w:hAnsi="Cambria Math"/>
          </w:rPr>
          <m:t>s</m:t>
        </m:r>
        <m:r>
          <m:rPr>
            <m:scr m:val="script"/>
            <m:sty m:val="p"/>
          </m:rPr>
          <w:rPr>
            <w:rFonts w:ascii="Cambria Math" w:hAnsi="Cambria Math"/>
          </w:rPr>
          <m:t>=⟨l</m:t>
        </m:r>
        <m:r>
          <m:rPr>
            <m:sty m:val="p"/>
          </m:rPr>
          <w:rPr>
            <w:rFonts w:ascii="Cambria Math" w:hAnsi="Cambria Math"/>
          </w:rPr>
          <m:t>，</m:t>
        </m:r>
        <m:r>
          <w:rPr>
            <w:rFonts w:ascii="Cambria Math" w:hAnsi="Cambria Math"/>
          </w:rPr>
          <m:t>b</m:t>
        </m:r>
        <m:r>
          <m:rPr>
            <m:sty m:val="p"/>
          </m:rPr>
          <w:rPr>
            <w:rFonts w:ascii="Cambria Math" w:hAnsi="Cambria Math"/>
          </w:rPr>
          <m:t>，</m:t>
        </m:r>
        <m:r>
          <m:rPr>
            <m:sty m:val="p"/>
          </m:rP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lang w:eastAsia="zh-CN"/>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m:t>
        </m:r>
      </m:oMath>
      <w:ins w:id="77" w:author="HDULAB601" w:date="2023-05-15T15:30:00Z">
        <w:r w:rsidR="002B3C57">
          <w:rPr>
            <w:rFonts w:hint="eastAsia"/>
            <w:lang w:eastAsia="zh-CN"/>
          </w:rPr>
          <w:t>。</w:t>
        </w:r>
      </w:ins>
      <w:del w:id="78" w:author="HDULAB601" w:date="2023-05-15T15:30:00Z">
        <w:r w:rsidDel="002B3C57">
          <w:delText>，</w:delText>
        </w:r>
      </w:del>
      <w:ins w:id="79" w:author="HDULAB601" w:date="2023-05-15T15:30:00Z">
        <w:r w:rsidR="002B3C57">
          <w:rPr>
            <w:rFonts w:hint="eastAsia"/>
            <w:lang w:eastAsia="zh-CN"/>
          </w:rPr>
          <w:t>s</w:t>
        </w:r>
        <w:r w:rsidR="002B3C57">
          <w:rPr>
            <w:rFonts w:hint="eastAsia"/>
            <w:lang w:eastAsia="zh-CN"/>
          </w:rPr>
          <w:t>作为一个五元组，</w:t>
        </w:r>
      </w:ins>
      <w:r>
        <w:t>其中</w:t>
      </w:r>
      <m:oMath>
        <m:r>
          <m:rPr>
            <m:scr m:val="script"/>
            <m:sty m:val="p"/>
          </m:rPr>
          <w:rPr>
            <w:rFonts w:ascii="Cambria Math" w:hAnsi="Cambria Math"/>
          </w:rPr>
          <m:t>l</m:t>
        </m:r>
      </m:oMath>
      <w:r>
        <w:rPr>
          <w:rFonts w:hint="eastAsia"/>
          <w:lang w:eastAsia="zh-CN"/>
        </w:rPr>
        <w:t>是每一条语句的唯一标识，</w:t>
      </w:r>
      <m:oMath>
        <m:r>
          <w:rPr>
            <w:rFonts w:ascii="Cambria Math" w:hAnsi="Cambria Math"/>
          </w:rPr>
          <m:t>b</m:t>
        </m:r>
      </m:oMath>
      <w:r>
        <w:t>是一个布尔表达式，</w:t>
      </w:r>
      <m:oMath>
        <m:r>
          <m:rPr>
            <m:sty m:val="p"/>
          </m:rPr>
          <w:rPr>
            <w:rFonts w:ascii="Cambria Math" w:hAnsi="Cambria Math"/>
          </w:rPr>
          <m:t>?</m:t>
        </m:r>
      </m:oMath>
      <w:r>
        <w:t>是</w:t>
      </w:r>
      <m:oMath>
        <m:r>
          <w:rPr>
            <w:rFonts w:ascii="Cambria Math" w:hAnsi="Cambria Math"/>
          </w:rPr>
          <m:t>b</m:t>
        </m:r>
      </m:oMath>
      <w:r>
        <w:t>的值（</w:t>
      </w:r>
      <w:r>
        <w:t>true or false</w:t>
      </w:r>
      <w:r>
        <w:t>）。</w:t>
      </w:r>
      <m:oMath>
        <m:r>
          <w:rPr>
            <w:rFonts w:ascii="Cambria Math" w:hAnsi="Cambria Math"/>
            <w:lang w:eastAsia="zh-CN"/>
          </w:rPr>
          <m:t>i</m:t>
        </m:r>
      </m:oMath>
      <w:r>
        <w:rPr>
          <w:lang w:eastAsia="zh-CN"/>
        </w:rPr>
        <w:t>表示测试</w:t>
      </w:r>
      <w:r>
        <w:rPr>
          <w:rFonts w:hint="eastAsia"/>
          <w:lang w:eastAsia="zh-CN"/>
        </w:rPr>
        <w:t>套件中每一个测试用例</w:t>
      </w:r>
      <w:r>
        <w:rPr>
          <w:lang w:eastAsia="zh-CN"/>
        </w:rPr>
        <w:t>的唯一序号，</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lang w:eastAsia="zh-CN"/>
        </w:rPr>
        <w:t>表示</w:t>
      </w:r>
      <w:r>
        <w:rPr>
          <w:rFonts w:hint="eastAsia"/>
          <w:lang w:eastAsia="zh-CN"/>
        </w:rPr>
        <w:t>测试用例</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在</w:t>
      </w:r>
      <w:r>
        <w:rPr>
          <w:rFonts w:ascii="Times New Roman" w:hAnsi="Times New Roman" w:hint="eastAsia"/>
          <w:lang w:eastAsia="zh-CN"/>
        </w:rPr>
        <w:t>M</w:t>
      </w:r>
      <w:r>
        <w:rPr>
          <w:rFonts w:ascii="Times New Roman" w:hAnsi="Times New Roman" w:hint="eastAsia"/>
          <w:vertAlign w:val="subscript"/>
          <w:lang w:eastAsia="zh-CN"/>
        </w:rPr>
        <w:t>bug</w:t>
      </w:r>
      <w:r>
        <w:rPr>
          <w:lang w:eastAsia="zh-CN"/>
        </w:rPr>
        <w:t>执行过程中</w:t>
      </w:r>
      <m:oMath>
        <m:r>
          <w:rPr>
            <w:rFonts w:ascii="Cambria Math" w:hAnsi="Cambria Math"/>
            <w:lang w:eastAsia="zh-CN"/>
          </w:rPr>
          <m:t>b</m:t>
        </m:r>
      </m:oMath>
      <w:r>
        <w:rPr>
          <w:lang w:eastAsia="zh-CN"/>
        </w:rPr>
        <w:t>的实际值</w:t>
      </w:r>
      <w:bookmarkEnd w:id="76"/>
      <w:r>
        <w:rPr>
          <w:lang w:eastAsia="zh-CN"/>
        </w:rPr>
        <w:t>。</w:t>
      </w:r>
      <w:bookmarkStart w:id="80" w:name="_Hlk128143265"/>
      <w:r>
        <w:rPr>
          <w:color w:val="000000" w:themeColor="text1"/>
          <w:lang w:eastAsia="zh-CN"/>
        </w:rPr>
        <w:t>每一个</w:t>
      </w:r>
      <w:r>
        <w:rPr>
          <w:rFonts w:hint="eastAsia"/>
          <w:color w:val="000000" w:themeColor="text1"/>
          <w:lang w:eastAsia="zh-CN"/>
        </w:rPr>
        <w:t>五元组</w:t>
      </w:r>
      <w:r>
        <w:rPr>
          <w:color w:val="000000" w:themeColor="text1"/>
          <w:lang w:eastAsia="zh-CN"/>
        </w:rPr>
        <w:t>snapshot</w:t>
      </w:r>
      <w:r>
        <w:rPr>
          <w:color w:val="000000" w:themeColor="text1"/>
          <w:lang w:eastAsia="zh-CN"/>
        </w:rPr>
        <w:t>都有一个对应的可疑度</w:t>
      </w:r>
      <w:ins w:id="81" w:author="HDULAB601" w:date="2023-05-15T10:18:00Z">
        <w:r w:rsidR="00B607E2">
          <w:rPr>
            <w:rFonts w:hint="eastAsia"/>
            <w:color w:val="000000" w:themeColor="text1"/>
            <w:lang w:eastAsia="zh-CN"/>
          </w:rPr>
          <w:t>。可疑度</w:t>
        </w:r>
      </w:ins>
      <w:ins w:id="82" w:author="HDULAB601" w:date="2023-05-15T10:24:00Z">
        <w:r w:rsidR="00B607E2">
          <w:rPr>
            <w:rFonts w:hint="eastAsia"/>
            <w:color w:val="000000" w:themeColor="text1"/>
            <w:lang w:eastAsia="zh-CN"/>
          </w:rPr>
          <w:t>最</w:t>
        </w:r>
      </w:ins>
      <w:ins w:id="83" w:author="HDULAB601" w:date="2023-05-15T10:18:00Z">
        <w:r w:rsidR="00B607E2">
          <w:rPr>
            <w:rFonts w:hint="eastAsia"/>
            <w:color w:val="000000" w:themeColor="text1"/>
            <w:lang w:eastAsia="zh-CN"/>
          </w:rPr>
          <w:t>高</w:t>
        </w:r>
      </w:ins>
      <w:ins w:id="84" w:author="HDULAB601" w:date="2023-05-15T10:23:00Z">
        <w:r w:rsidR="00B607E2">
          <w:rPr>
            <w:rFonts w:hint="eastAsia"/>
            <w:color w:val="000000" w:themeColor="text1"/>
            <w:lang w:eastAsia="zh-CN"/>
          </w:rPr>
          <w:t>的</w:t>
        </w:r>
        <w:r w:rsidR="00B607E2">
          <w:rPr>
            <w:rFonts w:hint="eastAsia"/>
            <w:color w:val="000000" w:themeColor="text1"/>
            <w:lang w:eastAsia="zh-CN"/>
          </w:rPr>
          <w:t>snapshot</w:t>
        </w:r>
      </w:ins>
      <w:ins w:id="85" w:author="HDULAB601" w:date="2023-05-15T10:24:00Z">
        <w:r w:rsidR="00B607E2">
          <w:rPr>
            <w:rFonts w:hint="eastAsia"/>
            <w:color w:val="000000" w:themeColor="text1"/>
            <w:lang w:eastAsia="zh-CN"/>
          </w:rPr>
          <w:t>被认为</w:t>
        </w:r>
      </w:ins>
      <w:ins w:id="86" w:author="HDULAB601" w:date="2023-05-15T10:25:00Z">
        <w:r w:rsidR="00B607E2">
          <w:rPr>
            <w:rFonts w:hint="eastAsia"/>
            <w:color w:val="000000" w:themeColor="text1"/>
            <w:lang w:eastAsia="zh-CN"/>
          </w:rPr>
          <w:t>程序行为错误的原因</w:t>
        </w:r>
      </w:ins>
      <w:ins w:id="87" w:author="HDULAB601" w:date="2023-05-15T10:18:00Z">
        <w:r w:rsidR="00B607E2">
          <w:rPr>
            <w:rFonts w:hint="eastAsia"/>
            <w:color w:val="000000" w:themeColor="text1"/>
            <w:lang w:eastAsia="zh-CN"/>
          </w:rPr>
          <w:t>。</w:t>
        </w:r>
      </w:ins>
      <w:del w:id="88" w:author="HDULAB601" w:date="2023-05-15T10:18:00Z">
        <w:r w:rsidDel="00B607E2">
          <w:rPr>
            <w:rFonts w:hint="eastAsia"/>
            <w:color w:val="000000" w:themeColor="text1"/>
            <w:lang w:eastAsia="zh-CN"/>
          </w:rPr>
          <w:delText>，</w:delText>
        </w:r>
      </w:del>
      <w:ins w:id="89" w:author="HDULAB601" w:date="2023-05-15T10:23:00Z">
        <w:r w:rsidR="00B607E2">
          <w:rPr>
            <w:rFonts w:hint="eastAsia"/>
            <w:color w:val="000000" w:themeColor="text1"/>
            <w:lang w:eastAsia="zh-CN"/>
          </w:rPr>
          <w:t>可疑度</w:t>
        </w:r>
      </w:ins>
      <w:del w:id="90" w:author="HDULAB601" w:date="2023-05-15T10:23:00Z">
        <w:r w:rsidDel="00B607E2">
          <w:rPr>
            <w:rFonts w:hint="eastAsia"/>
            <w:color w:val="000000" w:themeColor="text1"/>
            <w:lang w:eastAsia="zh-CN"/>
          </w:rPr>
          <w:delText>它</w:delText>
        </w:r>
      </w:del>
      <w:r>
        <w:rPr>
          <w:lang w:eastAsia="zh-CN"/>
        </w:rPr>
        <w:t>由以下两种因素决定：</w:t>
      </w:r>
      <w:r>
        <w:rPr>
          <w:lang w:eastAsia="zh-CN"/>
        </w:rPr>
        <w:t>1</w:t>
      </w:r>
      <w:r>
        <w:rPr>
          <w:lang w:eastAsia="zh-CN"/>
        </w:rPr>
        <w:t>）</w:t>
      </w:r>
      <w:r>
        <w:rPr>
          <w:lang w:eastAsia="zh-CN"/>
        </w:rPr>
        <w:t xml:space="preserve">a syntactic analysis of expression dependence </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 2</w:t>
      </w:r>
      <w:r>
        <w:rPr>
          <w:lang w:eastAsia="zh-CN"/>
        </w:rPr>
        <w:t>）</w:t>
      </w:r>
      <w:r>
        <w:rPr>
          <w:lang w:eastAsia="zh-CN"/>
        </w:rPr>
        <w:t xml:space="preserve">a dynamic analysis </w:t>
      </w:r>
      <m:oMath>
        <m:r>
          <w:rPr>
            <w:rFonts w:ascii="Cambria Math" w:hAnsi="Cambria Math"/>
            <w:lang w:eastAsia="zh-CN"/>
          </w:rPr>
          <m:t>d</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s</m:t>
            </m:r>
          </m:sub>
        </m:sSub>
      </m:oMath>
      <w:r>
        <w:rPr>
          <w:lang w:eastAsia="zh-CN"/>
        </w:rPr>
        <w:t xml:space="preserve">. </w:t>
      </w:r>
      <w:bookmarkStart w:id="91" w:name="_Hlk128144222"/>
      <w:r>
        <w:rPr>
          <w:lang w:eastAsia="zh-CN"/>
        </w:rPr>
        <w:t>其中</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随着</w:t>
      </w:r>
      <m:oMath>
        <m:r>
          <w:rPr>
            <w:rFonts w:ascii="Cambria Math" w:hAnsi="Cambria Math"/>
            <w:lang w:eastAsia="zh-CN"/>
          </w:rPr>
          <m:t>b</m:t>
        </m:r>
      </m:oMath>
      <w:r>
        <w:rPr>
          <w:lang w:eastAsia="zh-CN"/>
        </w:rPr>
        <w:t>在</w:t>
      </w:r>
      <m:oMath>
        <m:r>
          <m:rPr>
            <m:scr m:val="script"/>
            <m:sty m:val="p"/>
          </m:rPr>
          <w:rPr>
            <w:rFonts w:ascii="Cambria Math" w:hAnsi="Cambria Math"/>
            <w:lang w:eastAsia="zh-CN"/>
          </w:rPr>
          <m:t>l</m:t>
        </m:r>
      </m:oMath>
      <w:r>
        <w:rPr>
          <w:lang w:eastAsia="zh-CN"/>
        </w:rPr>
        <w:t>前后语句出现的次数增加而增加；</w:t>
      </w:r>
      <m:oMath>
        <m:r>
          <w:rPr>
            <w:rFonts w:ascii="Cambria Math" w:hAnsi="Cambria Math"/>
            <w:lang w:eastAsia="zh-CN"/>
          </w:rPr>
          <m:t>b</m:t>
        </m:r>
      </m:oMath>
      <w:r>
        <w:rPr>
          <w:lang w:eastAsia="zh-CN"/>
        </w:rPr>
        <w:t>在失败的测试用例</w:t>
      </w:r>
      <w:r>
        <w:rPr>
          <w:rFonts w:hint="eastAsia"/>
          <w:lang w:eastAsia="zh-CN"/>
        </w:rPr>
        <w:t>中取值为</w:t>
      </w:r>
      <m:oMath>
        <m:r>
          <m:rPr>
            <m:sty m:val="p"/>
          </m:rPr>
          <w:rPr>
            <w:rFonts w:ascii="Cambria Math" w:hAnsi="Cambria Math"/>
            <w:lang w:eastAsia="zh-CN"/>
          </w:rPr>
          <m:t>?</m:t>
        </m:r>
      </m:oMath>
      <w:r>
        <w:rPr>
          <w:rFonts w:hint="eastAsia"/>
          <w:lang w:eastAsia="zh-CN"/>
        </w:rPr>
        <w:t>的</w:t>
      </w:r>
      <w:r>
        <w:rPr>
          <w:lang w:eastAsia="zh-CN"/>
        </w:rPr>
        <w:t>次数越多，在通过的测试用例</w:t>
      </w:r>
      <w:r>
        <w:rPr>
          <w:rFonts w:hint="eastAsia"/>
          <w:lang w:eastAsia="zh-CN"/>
        </w:rPr>
        <w:t>中取值为</w:t>
      </w:r>
      <m:oMath>
        <m:r>
          <m:rPr>
            <m:sty m:val="p"/>
          </m:rPr>
          <w:rPr>
            <w:rFonts w:ascii="Cambria Math" w:hAnsi="Cambria Math"/>
            <w:lang w:eastAsia="zh-CN"/>
          </w:rPr>
          <m:t>?</m:t>
        </m:r>
      </m:oMath>
      <w:r>
        <w:rPr>
          <w:rFonts w:hint="eastAsia"/>
          <w:lang w:eastAsia="zh-CN"/>
        </w:rPr>
        <w:t>的</w:t>
      </w:r>
      <w:r>
        <w:rPr>
          <w:lang w:eastAsia="zh-CN"/>
        </w:rPr>
        <w:t>次数越少，那么</w:t>
      </w:r>
      <m:oMath>
        <m:r>
          <w:rPr>
            <w:rFonts w:ascii="Cambria Math" w:hAnsi="Cambria Math"/>
            <w:lang w:eastAsia="zh-CN"/>
          </w:rPr>
          <m:t>d</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s</m:t>
            </m:r>
          </m:sub>
        </m:sSub>
      </m:oMath>
      <w:r>
        <w:rPr>
          <w:lang w:eastAsia="zh-CN"/>
        </w:rPr>
        <w:t>的值越大</w:t>
      </w:r>
      <w:bookmarkEnd w:id="91"/>
      <w:r>
        <w:rPr>
          <w:lang w:eastAsia="zh-CN"/>
        </w:rPr>
        <w:t>。</w:t>
      </w:r>
      <w:r>
        <w:rPr>
          <w:rFonts w:hint="eastAsia"/>
          <w:lang w:eastAsia="zh-CN"/>
        </w:rPr>
        <w:t>本文</w:t>
      </w:r>
      <w:r>
        <w:rPr>
          <w:lang w:eastAsia="zh-CN"/>
        </w:rPr>
        <w:t>可疑度</w:t>
      </w:r>
      <w:r>
        <w:rPr>
          <w:rFonts w:hint="eastAsia"/>
          <w:lang w:eastAsia="zh-CN"/>
        </w:rPr>
        <w:t>计算</w:t>
      </w:r>
      <w:r>
        <w:rPr>
          <w:lang w:eastAsia="zh-CN"/>
        </w:rPr>
        <w:t>公式</w:t>
      </w:r>
      <w:r>
        <w:rPr>
          <w:rFonts w:hint="eastAsia"/>
          <w:lang w:eastAsia="zh-CN"/>
        </w:rPr>
        <w:t>定义</w:t>
      </w:r>
      <w:commentRangeStart w:id="92"/>
      <w:r>
        <w:rPr>
          <w:rFonts w:hint="eastAsia"/>
          <w:lang w:eastAsia="zh-CN"/>
        </w:rPr>
        <w:t>如下</w:t>
      </w:r>
      <w:commentRangeEnd w:id="92"/>
      <w:r>
        <w:rPr>
          <w:rStyle w:val="afa"/>
        </w:rPr>
        <w:commentReference w:id="92"/>
      </w:r>
      <w:bookmarkEnd w:id="80"/>
      <w:r>
        <w:rPr>
          <w:rFonts w:hint="eastAsia"/>
          <w:lang w:eastAsia="zh-CN"/>
        </w:rPr>
        <w:t>：</w:t>
      </w:r>
    </w:p>
    <w:bookmarkStart w:id="93" w:name="_Hlk128143277"/>
    <w:p w14:paraId="140833C2" w14:textId="77777777" w:rsidR="003C3593" w:rsidRDefault="00000000">
      <w:pPr>
        <w:pStyle w:val="a0"/>
        <w:rPr>
          <w:lang w:eastAsia="zh-CN"/>
        </w:rPr>
      </w:pPr>
      <m:oMathPara>
        <m:oMath>
          <m:f>
            <m:fPr>
              <m:ctrlPr>
                <w:rPr>
                  <w:rFonts w:ascii="Cambria Math" w:hAnsi="Cambria Math"/>
                </w:rPr>
              </m:ctrlPr>
            </m:fPr>
            <m:num>
              <m:r>
                <w:rPr>
                  <w:rFonts w:ascii="Cambria Math" w:hAnsi="Cambria Math"/>
                  <w:lang w:eastAsia="zh-CN"/>
                </w:rPr>
                <m:t>2</m:t>
              </m:r>
            </m:num>
            <m:den>
              <m:r>
                <w:rPr>
                  <w:rFonts w:ascii="Cambria Math" w:hAnsi="Cambria Math"/>
                  <w:lang w:eastAsia="zh-CN"/>
                </w:rPr>
                <m:t>e</m:t>
              </m:r>
              <m:sSubSup>
                <m:sSubSupPr>
                  <m:ctrlPr>
                    <w:rPr>
                      <w:rFonts w:ascii="Cambria Math" w:hAnsi="Cambria Math"/>
                    </w:rPr>
                  </m:ctrlPr>
                </m:sSubSupPr>
                <m:e>
                  <m:r>
                    <w:rPr>
                      <w:rFonts w:ascii="Cambria Math" w:hAnsi="Cambria Math"/>
                      <w:lang w:eastAsia="zh-CN"/>
                    </w:rPr>
                    <m:t>d</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r>
                <m:rPr>
                  <m:sty m:val="p"/>
                </m:rPr>
                <w:rPr>
                  <w:rFonts w:ascii="Cambria Math" w:hAnsi="Cambria Math"/>
                  <w:lang w:eastAsia="zh-CN"/>
                </w:rPr>
                <m:t>+</m:t>
              </m:r>
              <m:r>
                <w:rPr>
                  <w:rFonts w:ascii="Cambria Math" w:hAnsi="Cambria Math"/>
                  <w:lang w:eastAsia="zh-CN"/>
                </w:rPr>
                <m:t>d</m:t>
              </m:r>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den>
          </m:f>
        </m:oMath>
      </m:oMathPara>
    </w:p>
    <w:bookmarkEnd w:id="93"/>
    <w:p w14:paraId="279342F4" w14:textId="7C9FD1EC" w:rsidR="003C3593" w:rsidRDefault="00000000">
      <w:pPr>
        <w:pStyle w:val="a0"/>
        <w:rPr>
          <w:lang w:eastAsia="zh-CN"/>
        </w:rPr>
      </w:pPr>
      <w:r>
        <w:rPr>
          <w:lang w:eastAsia="zh-CN"/>
        </w:rPr>
        <w:lastRenderedPageBreak/>
        <w:t>因为可疑度计算公式的缺陷，</w:t>
      </w:r>
      <m:oMath>
        <m:r>
          <m:rPr>
            <m:sty m:val="p"/>
          </m:rPr>
          <w:rPr>
            <w:rFonts w:ascii="Cambria Math" w:hAnsi="Cambria Math"/>
            <w:lang w:eastAsia="zh-CN"/>
          </w:rPr>
          <m:t>?</m:t>
        </m:r>
      </m:oMath>
      <w:r>
        <w:rPr>
          <w:lang w:eastAsia="zh-CN"/>
        </w:rPr>
        <w:t>与测试用例实际执行的结果</w:t>
      </w:r>
      <m:oMath>
        <m:r>
          <w:rPr>
            <w:rFonts w:ascii="Cambria Math" w:hAnsi="Cambria Math"/>
            <w:lang w:eastAsia="zh-CN"/>
          </w:rPr>
          <m:t>v</m:t>
        </m:r>
      </m:oMath>
      <w:r>
        <w:rPr>
          <w:lang w:eastAsia="zh-CN"/>
        </w:rPr>
        <w:t>不是完全一致的</w:t>
      </w:r>
      <w:r>
        <w:rPr>
          <w:rFonts w:hint="eastAsia"/>
          <w:lang w:eastAsia="zh-CN"/>
        </w:rPr>
        <w:t>，</w:t>
      </w:r>
      <w:r>
        <w:rPr>
          <w:lang w:eastAsia="zh-CN"/>
        </w:rPr>
        <w:t>所以我们必须注意</w:t>
      </w:r>
      <m:oMath>
        <m:r>
          <m:rPr>
            <m:sty m:val="p"/>
          </m:rPr>
          <w:rPr>
            <w:rFonts w:ascii="Cambria Math" w:hAnsi="Cambria Math"/>
            <w:lang w:eastAsia="zh-CN"/>
          </w:rPr>
          <m:t>?</m:t>
        </m:r>
      </m:oMath>
      <w:r>
        <w:rPr>
          <w:lang w:eastAsia="zh-CN"/>
        </w:rPr>
        <w:t>是用来对之后新测试用例分类的，</w:t>
      </w:r>
      <m:oMath>
        <m:r>
          <w:rPr>
            <w:rFonts w:ascii="Cambria Math" w:hAnsi="Cambria Math"/>
            <w:lang w:eastAsia="zh-CN"/>
          </w:rPr>
          <m:t>v</m:t>
        </m:r>
      </m:oMath>
      <w:r>
        <w:rPr>
          <w:lang w:eastAsia="zh-CN"/>
        </w:rPr>
        <w:t>是用来对补丁进行分类的。</w:t>
      </w:r>
      <w:r>
        <w:rPr>
          <w:lang w:eastAsia="zh-CN"/>
        </w:rPr>
        <w:t>S</w:t>
      </w:r>
      <w:r>
        <w:rPr>
          <w:rFonts w:hint="eastAsia"/>
          <w:lang w:eastAsia="zh-CN"/>
        </w:rPr>
        <w:t>napshot</w:t>
      </w:r>
      <w:r>
        <w:rPr>
          <w:rFonts w:hint="eastAsia"/>
          <w:lang w:eastAsia="zh-CN"/>
        </w:rPr>
        <w:t>作为本算法的核心，本文设计如下算法来构建</w:t>
      </w:r>
      <w:r>
        <w:rPr>
          <w:rFonts w:hint="eastAsia"/>
          <w:lang w:eastAsia="zh-CN"/>
        </w:rPr>
        <w:t>Snapshot</w:t>
      </w:r>
    </w:p>
    <w:p w14:paraId="577C6394" w14:textId="2F020EFC" w:rsidR="003C3593" w:rsidRDefault="00000000">
      <w:pPr>
        <w:pStyle w:val="CaptionedFigure"/>
        <w:jc w:val="center"/>
      </w:pPr>
      <w:del w:id="94" w:author="HDULAB601" w:date="2023-05-15T11:07:00Z">
        <w:r w:rsidDel="006827D6">
          <w:rPr>
            <w:noProof/>
          </w:rPr>
          <w:lastRenderedPageBreak/>
          <w:drawing>
            <wp:inline distT="0" distB="0" distL="0" distR="0" wp14:anchorId="187F2D2D" wp14:editId="3AE1BE0B">
              <wp:extent cx="4404995" cy="3870960"/>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16"/>
                      <a:stretch>
                        <a:fillRect/>
                      </a:stretch>
                    </pic:blipFill>
                    <pic:spPr>
                      <a:xfrm>
                        <a:off x="0" y="0"/>
                        <a:ext cx="4417338" cy="3881903"/>
                      </a:xfrm>
                      <a:prstGeom prst="rect">
                        <a:avLst/>
                      </a:prstGeom>
                      <a:noFill/>
                      <a:ln w="9525">
                        <a:noFill/>
                      </a:ln>
                    </pic:spPr>
                  </pic:pic>
                </a:graphicData>
              </a:graphic>
            </wp:inline>
          </w:drawing>
        </w:r>
      </w:del>
      <w:ins w:id="95" w:author="HDULAB601" w:date="2023-05-15T15:38:00Z">
        <w:r w:rsidR="002B3C57">
          <w:rPr>
            <w:noProof/>
          </w:rPr>
          <w:drawing>
            <wp:inline distT="0" distB="0" distL="0" distR="0" wp14:anchorId="7D05B75B" wp14:editId="72D2B50B">
              <wp:extent cx="4126716" cy="4067657"/>
              <wp:effectExtent l="0" t="0" r="0" b="0"/>
              <wp:docPr id="145318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8919" name=""/>
                      <pic:cNvPicPr/>
                    </pic:nvPicPr>
                    <pic:blipFill>
                      <a:blip r:embed="rId17"/>
                      <a:stretch>
                        <a:fillRect/>
                      </a:stretch>
                    </pic:blipFill>
                    <pic:spPr>
                      <a:xfrm>
                        <a:off x="0" y="0"/>
                        <a:ext cx="4139553" cy="4080310"/>
                      </a:xfrm>
                      <a:prstGeom prst="rect">
                        <a:avLst/>
                      </a:prstGeom>
                    </pic:spPr>
                  </pic:pic>
                </a:graphicData>
              </a:graphic>
            </wp:inline>
          </w:drawing>
        </w:r>
      </w:ins>
    </w:p>
    <w:p w14:paraId="5A0515E8" w14:textId="77777777" w:rsidR="003C3593" w:rsidRDefault="00000000">
      <w:pPr>
        <w:pStyle w:val="CaptionedFigure"/>
        <w:jc w:val="center"/>
        <w:rPr>
          <w:lang w:eastAsia="zh-CN"/>
        </w:rPr>
      </w:pPr>
      <w:r>
        <w:rPr>
          <w:rFonts w:hint="eastAsia"/>
          <w:lang w:eastAsia="zh-CN"/>
        </w:rPr>
        <w:lastRenderedPageBreak/>
        <w:t>Figure</w:t>
      </w:r>
      <w:r>
        <w:rPr>
          <w:lang w:eastAsia="zh-CN"/>
        </w:rPr>
        <w:t xml:space="preserve"> 3 </w:t>
      </w:r>
    </w:p>
    <w:p w14:paraId="102649C3" w14:textId="00C6B537" w:rsidR="003C3593" w:rsidRDefault="00000000">
      <w:pPr>
        <w:pStyle w:val="a0"/>
        <w:ind w:firstLineChars="200" w:firstLine="480"/>
        <w:rPr>
          <w:lang w:eastAsia="zh-CN"/>
        </w:rPr>
      </w:pPr>
      <w:r>
        <w:t>在</w:t>
      </w:r>
      <w:r>
        <w:rPr>
          <w:rFonts w:hint="eastAsia"/>
          <w:lang w:eastAsia="zh-CN"/>
        </w:rPr>
        <w:t>该算法</w:t>
      </w:r>
      <w:r>
        <w:t>中，第一步</w:t>
      </w:r>
      <w:r>
        <w:t>PatchID</w:t>
      </w:r>
      <w:r w:rsidR="00F312A1">
        <w:rPr>
          <w:rFonts w:hint="eastAsia"/>
          <w:lang w:eastAsia="zh-CN"/>
        </w:rPr>
        <w:t>在</w:t>
      </w:r>
      <w:r w:rsidR="00F312A1">
        <w:rPr>
          <w:rFonts w:ascii="Times New Roman" w:hAnsi="Times New Roman" w:hint="eastAsia"/>
          <w:lang w:eastAsia="zh-CN"/>
        </w:rPr>
        <w:t>M</w:t>
      </w:r>
      <w:r w:rsidR="00F312A1">
        <w:rPr>
          <w:rFonts w:ascii="Times New Roman" w:hAnsi="Times New Roman" w:hint="eastAsia"/>
          <w:vertAlign w:val="subscript"/>
          <w:lang w:eastAsia="zh-CN"/>
        </w:rPr>
        <w:t>bug</w:t>
      </w:r>
      <w:r w:rsidR="00F312A1">
        <w:rPr>
          <w:rFonts w:hint="eastAsia"/>
          <w:lang w:eastAsia="zh-CN"/>
        </w:rPr>
        <w:t>中创</w:t>
      </w:r>
      <w:r>
        <w:t>建每条语句</w:t>
      </w:r>
      <m:oMath>
        <m:r>
          <m:rPr>
            <m:scr m:val="script"/>
            <m:sty m:val="p"/>
          </m:rPr>
          <w:rPr>
            <w:rFonts w:ascii="Cambria Math" w:hAnsi="Cambria Math"/>
          </w:rPr>
          <m:t>l</m:t>
        </m:r>
      </m:oMath>
      <w:r>
        <w:t>的</w:t>
      </w:r>
      <w:r>
        <w:t>Boolean abstraction</w:t>
      </w:r>
      <w:r>
        <w:t>集合。</w:t>
      </w:r>
      <w:r>
        <w:rPr>
          <w:lang w:eastAsia="zh-CN"/>
        </w:rPr>
        <w:t>第二步</w:t>
      </w:r>
      <w:r>
        <w:rPr>
          <w:lang w:eastAsia="zh-CN"/>
        </w:rPr>
        <w:t>PatchID</w:t>
      </w:r>
      <w:r>
        <w:rPr>
          <w:lang w:eastAsia="zh-CN"/>
        </w:rPr>
        <w:t>使用</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m:t>
            </m:r>
          </m:sub>
        </m:sSub>
      </m:oMath>
      <w:r>
        <w:rPr>
          <w:lang w:eastAsia="zh-CN"/>
        </w:rPr>
        <w:t>运行</w:t>
      </w:r>
      <w:r>
        <w:rPr>
          <w:lang w:eastAsia="zh-CN"/>
        </w:rPr>
        <w:t>bug</w:t>
      </w:r>
      <w:r>
        <w:rPr>
          <w:lang w:eastAsia="zh-CN"/>
        </w:rPr>
        <w:t>程序，</w:t>
      </w:r>
      <w:r w:rsidR="00F312A1">
        <w:rPr>
          <w:rFonts w:hint="eastAsia"/>
          <w:lang w:eastAsia="zh-CN"/>
        </w:rPr>
        <w:t>如果测试用例</w:t>
      </w:r>
      <m:oMath>
        <m:sSub>
          <m:sSubPr>
            <m:ctrlPr>
              <w:ins w:id="96" w:author="HDULAB601" w:date="2023-05-15T11:09:00Z">
                <w:rPr>
                  <w:rFonts w:ascii="Cambria Math" w:hAnsi="Cambria Math"/>
                </w:rPr>
              </w:ins>
            </m:ctrlPr>
          </m:sSubPr>
          <m:e>
            <m:r>
              <w:ins w:id="97" w:author="HDULAB601" w:date="2023-05-15T11:09:00Z">
                <w:rPr>
                  <w:rFonts w:ascii="Cambria Math" w:hAnsi="Cambria Math"/>
                  <w:lang w:eastAsia="zh-CN"/>
                </w:rPr>
                <m:t>t</m:t>
              </w:ins>
            </m:r>
          </m:e>
          <m:sub>
            <m:r>
              <w:ins w:id="98" w:author="HDULAB601" w:date="2023-05-15T11:09:00Z">
                <w:rPr>
                  <w:rFonts w:ascii="Cambria Math" w:hAnsi="Cambria Math"/>
                  <w:lang w:eastAsia="zh-CN"/>
                </w:rPr>
                <m:t>i</m:t>
              </w:ins>
            </m:r>
          </m:sub>
        </m:sSub>
      </m:oMath>
      <w:r w:rsidR="00F312A1">
        <w:rPr>
          <w:rFonts w:hint="eastAsia"/>
          <w:lang w:eastAsia="zh-CN"/>
        </w:rPr>
        <w:t>覆盖</w:t>
      </w:r>
      <w:r w:rsidR="00F312A1">
        <w:rPr>
          <w:rFonts w:ascii="Times New Roman" w:hAnsi="Times New Roman" w:hint="eastAsia"/>
          <w:lang w:eastAsia="zh-CN"/>
        </w:rPr>
        <w:t>M</w:t>
      </w:r>
      <w:r w:rsidR="00F312A1">
        <w:rPr>
          <w:rFonts w:ascii="Times New Roman" w:hAnsi="Times New Roman" w:hint="eastAsia"/>
          <w:vertAlign w:val="subscript"/>
          <w:lang w:eastAsia="zh-CN"/>
        </w:rPr>
        <w:t>bug</w:t>
      </w:r>
      <w:del w:id="99" w:author="HDULAB601" w:date="2023-05-15T11:08:00Z">
        <w:r w:rsidR="00C52B7D" w:rsidDel="00C52B7D">
          <w:rPr>
            <w:rFonts w:hint="eastAsia"/>
            <w:lang w:eastAsia="zh-CN"/>
          </w:rPr>
          <w:delText>那</w:delText>
        </w:r>
      </w:del>
      <w:ins w:id="100" w:author="HDULAB601" w:date="2023-05-15T11:08:00Z">
        <w:r w:rsidR="00C52B7D">
          <w:rPr>
            <w:rFonts w:hint="eastAsia"/>
            <w:lang w:eastAsia="zh-CN"/>
          </w:rPr>
          <w:t>，那</w:t>
        </w:r>
      </w:ins>
      <w:r w:rsidR="00C52B7D">
        <w:rPr>
          <w:rFonts w:hint="eastAsia"/>
          <w:lang w:eastAsia="zh-CN"/>
        </w:rPr>
        <w:t>么</w:t>
      </w:r>
      <w:ins w:id="101" w:author="HDULAB601" w:date="2023-05-15T11:09:00Z">
        <w:r w:rsidR="00C52B7D">
          <w:rPr>
            <w:rFonts w:hint="eastAsia"/>
            <w:lang w:eastAsia="zh-CN"/>
          </w:rPr>
          <w:t>记录</w:t>
        </w:r>
      </w:ins>
      <w:del w:id="102" w:author="HDULAB601" w:date="2023-05-15T11:08:00Z">
        <w:r w:rsidDel="00C52B7D">
          <w:rPr>
            <w:rFonts w:hint="eastAsia"/>
            <w:lang w:eastAsia="zh-CN"/>
          </w:rPr>
          <w:delText>覆盖</w:delText>
        </w:r>
      </w:del>
      <w:r>
        <w:rPr>
          <w:rFonts w:ascii="Times New Roman" w:hAnsi="Times New Roman" w:hint="eastAsia"/>
          <w:lang w:eastAsia="zh-CN"/>
        </w:rPr>
        <w:t>M</w:t>
      </w:r>
      <w:r>
        <w:rPr>
          <w:rFonts w:ascii="Times New Roman" w:hAnsi="Times New Roman" w:hint="eastAsia"/>
          <w:vertAlign w:val="subscript"/>
          <w:lang w:eastAsia="zh-CN"/>
        </w:rPr>
        <w:t>bug</w:t>
      </w:r>
      <w:del w:id="103" w:author="HDULAB601" w:date="2023-05-15T11:09:00Z">
        <w:r w:rsidDel="00C52B7D">
          <w:rPr>
            <w:rFonts w:ascii="Times New Roman" w:hAnsi="Times New Roman" w:hint="eastAsia"/>
            <w:lang w:eastAsia="zh-CN"/>
          </w:rPr>
          <w:delText>的测试用例</w:delText>
        </w:r>
        <w:r w:rsidDel="00C52B7D">
          <w:rPr>
            <w:lang w:eastAsia="zh-CN"/>
          </w:rPr>
          <w:delText>中</w:delText>
        </w:r>
      </w:del>
      <w:ins w:id="104" w:author="HDULAB601" w:date="2023-05-15T11:09:00Z">
        <w:r w:rsidR="00C52B7D">
          <w:rPr>
            <w:rFonts w:ascii="Times New Roman" w:hAnsi="Times New Roman" w:hint="eastAsia"/>
            <w:lang w:eastAsia="zh-CN"/>
          </w:rPr>
          <w:t>运行</w:t>
        </w:r>
      </w:ins>
      <m:oMath>
        <m:sSub>
          <m:sSubPr>
            <m:ctrlPr>
              <w:ins w:id="105" w:author="HDULAB601" w:date="2023-05-15T11:09:00Z">
                <w:rPr>
                  <w:rFonts w:ascii="Cambria Math" w:hAnsi="Cambria Math"/>
                </w:rPr>
              </w:ins>
            </m:ctrlPr>
          </m:sSubPr>
          <m:e>
            <m:r>
              <w:ins w:id="106" w:author="HDULAB601" w:date="2023-05-15T11:09:00Z">
                <w:rPr>
                  <w:rFonts w:ascii="Cambria Math" w:hAnsi="Cambria Math"/>
                  <w:lang w:eastAsia="zh-CN"/>
                </w:rPr>
                <m:t>t</m:t>
              </w:ins>
            </m:r>
          </m:e>
          <m:sub>
            <m:r>
              <w:ins w:id="107" w:author="HDULAB601" w:date="2023-05-15T11:10:00Z">
                <w:rPr>
                  <w:rFonts w:ascii="Cambria Math" w:hAnsi="Cambria Math" w:hint="eastAsia"/>
                  <w:lang w:eastAsia="zh-CN"/>
                </w:rPr>
                <m:t>i</m:t>
              </w:ins>
            </m:r>
          </m:sub>
        </m:sSub>
      </m:oMath>
      <w:r>
        <w:rPr>
          <w:lang w:eastAsia="zh-CN"/>
        </w:rPr>
        <w:t>的程序抽象状态，</w:t>
      </w:r>
      <w:bookmarkStart w:id="108" w:name="_Hlk128143126"/>
      <w:r>
        <w:rPr>
          <w:lang w:eastAsia="zh-CN"/>
        </w:rPr>
        <w:t>并计算集合中每个</w:t>
      </w:r>
      <w:r>
        <w:rPr>
          <w:lang w:eastAsia="zh-CN"/>
        </w:rPr>
        <w:t>Boolean abstraction</w:t>
      </w:r>
      <w:r>
        <w:rPr>
          <w:lang w:eastAsia="zh-CN"/>
        </w:rPr>
        <w:t>的值</w:t>
      </w:r>
      <w:bookmarkEnd w:id="108"/>
      <w:r>
        <w:rPr>
          <w:lang w:eastAsia="zh-CN"/>
        </w:rPr>
        <w:t>（真实值</w:t>
      </w:r>
      <m:oMath>
        <m:r>
          <w:rPr>
            <w:rFonts w:ascii="Cambria Math" w:hAnsi="Cambria Math"/>
            <w:lang w:eastAsia="zh-CN"/>
          </w:rPr>
          <m:t>v</m:t>
        </m:r>
      </m:oMath>
      <w:r>
        <w:rPr>
          <w:lang w:eastAsia="zh-CN"/>
        </w:rPr>
        <w:t>），</w:t>
      </w:r>
      <w:bookmarkStart w:id="109" w:name="_Hlk128143189"/>
      <w:r>
        <w:rPr>
          <w:lang w:eastAsia="zh-CN"/>
        </w:rPr>
        <w:t>生成</w:t>
      </w:r>
      <m:oMath>
        <m:sSub>
          <m:sSubPr>
            <m:ctrlPr>
              <w:ins w:id="110" w:author="HDULAB601" w:date="2023-05-15T11:11:00Z">
                <w:rPr>
                  <w:rFonts w:ascii="Cambria Math" w:hAnsi="Cambria Math"/>
                </w:rPr>
              </w:ins>
            </m:ctrlPr>
          </m:sSubPr>
          <m:e>
            <m:r>
              <w:ins w:id="111" w:author="HDULAB601" w:date="2023-05-15T11:11:00Z">
                <w:rPr>
                  <w:rFonts w:ascii="Cambria Math" w:hAnsi="Cambria Math"/>
                  <w:lang w:eastAsia="zh-CN"/>
                </w:rPr>
                <m:t>t</m:t>
              </w:ins>
            </m:r>
          </m:e>
          <m:sub>
            <m:r>
              <w:ins w:id="112" w:author="HDULAB601" w:date="2023-05-15T11:11:00Z">
                <w:rPr>
                  <w:rFonts w:ascii="Cambria Math" w:hAnsi="Cambria Math"/>
                  <w:lang w:eastAsia="zh-CN"/>
                </w:rPr>
                <m:t>i</m:t>
              </w:ins>
            </m:r>
          </m:sub>
        </m:sSub>
      </m:oMath>
      <w:del w:id="113" w:author="HDULAB601" w:date="2023-05-15T11:11:00Z">
        <w:r w:rsidDel="00C52B7D">
          <w:rPr>
            <w:rFonts w:hint="eastAsia"/>
            <w:lang w:eastAsia="zh-CN"/>
          </w:rPr>
          <w:delText>对应每个覆盖测试用例</w:delText>
        </w:r>
      </w:del>
      <w:r>
        <w:rPr>
          <w:rFonts w:hint="eastAsia"/>
          <w:lang w:eastAsia="zh-CN"/>
        </w:rPr>
        <w:t>的</w:t>
      </w:r>
      <w:r>
        <w:rPr>
          <w:lang w:eastAsia="zh-CN"/>
        </w:rPr>
        <w:t>snapshot</w:t>
      </w:r>
      <w:bookmarkEnd w:id="109"/>
      <w:ins w:id="114" w:author="HDULAB601" w:date="2023-05-15T11:11:00Z">
        <w:r w:rsidR="00C52B7D">
          <w:rPr>
            <w:rFonts w:hint="eastAsia"/>
            <w:lang w:eastAsia="zh-CN"/>
          </w:rPr>
          <w:t>；如果</w:t>
        </w:r>
      </w:ins>
      <m:oMath>
        <m:sSub>
          <m:sSubPr>
            <m:ctrlPr>
              <w:ins w:id="115" w:author="HDULAB601" w:date="2023-05-15T11:11:00Z">
                <w:rPr>
                  <w:rFonts w:ascii="Cambria Math" w:hAnsi="Cambria Math"/>
                </w:rPr>
              </w:ins>
            </m:ctrlPr>
          </m:sSubPr>
          <m:e>
            <m:r>
              <w:ins w:id="116" w:author="HDULAB601" w:date="2023-05-15T11:11:00Z">
                <w:rPr>
                  <w:rFonts w:ascii="Cambria Math" w:hAnsi="Cambria Math"/>
                  <w:lang w:eastAsia="zh-CN"/>
                </w:rPr>
                <m:t>t</m:t>
              </w:ins>
            </m:r>
          </m:e>
          <m:sub>
            <m:r>
              <w:ins w:id="117" w:author="HDULAB601" w:date="2023-05-15T11:11:00Z">
                <w:rPr>
                  <w:rFonts w:ascii="Cambria Math" w:hAnsi="Cambria Math"/>
                  <w:lang w:eastAsia="zh-CN"/>
                </w:rPr>
                <m:t>i</m:t>
              </w:ins>
            </m:r>
          </m:sub>
        </m:sSub>
      </m:oMath>
      <w:ins w:id="118" w:author="HDULAB601" w:date="2023-05-15T11:11:00Z">
        <w:r w:rsidR="00C52B7D">
          <w:rPr>
            <w:rFonts w:hint="eastAsia"/>
            <w:lang w:eastAsia="zh-CN"/>
          </w:rPr>
          <w:t>未覆盖</w:t>
        </w:r>
      </w:ins>
      <w:ins w:id="119" w:author="HDULAB601" w:date="2023-05-15T15:31:00Z">
        <w:r w:rsidR="002B3C57">
          <w:rPr>
            <w:rFonts w:hint="eastAsia"/>
            <w:lang w:eastAsia="zh-CN"/>
          </w:rPr>
          <w:t>，则删除这个测试用例</w:t>
        </w:r>
      </w:ins>
      <w:del w:id="120" w:author="HDULAB601" w:date="2023-05-15T11:11:00Z">
        <w:r w:rsidDel="00C52B7D">
          <w:rPr>
            <w:lang w:eastAsia="zh-CN"/>
          </w:rPr>
          <w:delText>。</w:delText>
        </w:r>
      </w:del>
      <w:r>
        <w:rPr>
          <w:rFonts w:hint="eastAsia"/>
          <w:lang w:eastAsia="zh-CN"/>
        </w:rPr>
        <w:t>第三步</w:t>
      </w:r>
      <w:bookmarkStart w:id="121" w:name="_Hlk128143225"/>
      <w:r>
        <w:rPr>
          <w:lang w:eastAsia="zh-CN"/>
        </w:rPr>
        <w:t>计算每一个</w:t>
      </w:r>
      <w:r>
        <w:rPr>
          <w:lang w:eastAsia="zh-CN"/>
        </w:rPr>
        <w:t>snapshot</w:t>
      </w:r>
      <w:r>
        <w:rPr>
          <w:lang w:eastAsia="zh-CN"/>
        </w:rPr>
        <w:t>的可疑度</w:t>
      </w:r>
      <w:bookmarkEnd w:id="121"/>
      <w:r>
        <w:rPr>
          <w:lang w:eastAsia="zh-CN"/>
        </w:rPr>
        <w:t>，此时将得到</w:t>
      </w:r>
      <m:oMath>
        <m:r>
          <m:rPr>
            <m:sty m:val="p"/>
          </m:rPr>
          <w:rPr>
            <w:rFonts w:ascii="Cambria Math" w:hAnsi="Cambria Math"/>
            <w:lang w:eastAsia="zh-CN"/>
          </w:rPr>
          <m:t>?</m:t>
        </m:r>
      </m:oMath>
      <w:r>
        <w:rPr>
          <w:lang w:eastAsia="zh-CN"/>
        </w:rPr>
        <w:t>的值（</w:t>
      </w:r>
      <w:r>
        <w:rPr>
          <w:lang w:eastAsia="zh-CN"/>
        </w:rPr>
        <w:t>PatchID</w:t>
      </w:r>
      <w:r>
        <w:rPr>
          <w:lang w:eastAsia="zh-CN"/>
        </w:rPr>
        <w:t>将通过这个值来生成测试用例）。</w:t>
      </w:r>
      <w:r>
        <w:rPr>
          <w:rFonts w:hint="eastAsia"/>
          <w:lang w:eastAsia="zh-CN"/>
        </w:rPr>
        <w:t>第四步</w:t>
      </w:r>
      <w:r>
        <w:rPr>
          <w:lang w:eastAsia="zh-CN"/>
        </w:rPr>
        <w:t>选择可疑度最高的</w:t>
      </w:r>
      <w:r>
        <w:rPr>
          <w:lang w:eastAsia="zh-CN"/>
        </w:rPr>
        <w:t xml:space="preserve">snapshot </w:t>
      </w:r>
      <m:oMath>
        <m:r>
          <w:rPr>
            <w:rFonts w:ascii="Cambria Math" w:hAnsi="Cambria Math"/>
            <w:lang w:eastAsia="zh-CN"/>
          </w:rPr>
          <m:t>s</m:t>
        </m:r>
      </m:oMath>
      <w:r>
        <w:rPr>
          <w:lang w:eastAsia="zh-CN"/>
        </w:rPr>
        <w:t>:</w:t>
      </w:r>
      <w:r>
        <w:rPr>
          <w:lang w:eastAsia="zh-CN"/>
        </w:rPr>
        <w:t>如果有多个</w:t>
      </w:r>
      <w:r>
        <w:rPr>
          <w:lang w:eastAsia="zh-CN"/>
        </w:rPr>
        <w:t>snapshot</w:t>
      </w:r>
      <w:r>
        <w:rPr>
          <w:lang w:eastAsia="zh-CN"/>
        </w:rPr>
        <w:t>，那么随机选择它们中的一个。为了后续的流程，</w:t>
      </w:r>
      <w:r>
        <w:rPr>
          <w:lang w:eastAsia="zh-CN"/>
        </w:rPr>
        <w:t>PatchID</w:t>
      </w:r>
      <w:r>
        <w:rPr>
          <w:lang w:eastAsia="zh-CN"/>
        </w:rPr>
        <w:t>会保存一个</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Pr>
          <w:lang w:eastAsia="zh-CN"/>
        </w:rPr>
        <w:t>，该集合的</w:t>
      </w:r>
      <m:oMath>
        <m:r>
          <m:rPr>
            <m:scr m:val="script"/>
            <m:sty m:val="p"/>
          </m:rPr>
          <w:rPr>
            <w:rFonts w:ascii="Cambria Math" w:hAnsi="Cambria Math"/>
            <w:lang w:eastAsia="zh-CN"/>
          </w:rPr>
          <m:t>l</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m:t>
        </m:r>
      </m:oMath>
      <w:r>
        <w:rPr>
          <w:lang w:eastAsia="zh-CN"/>
        </w:rPr>
        <w:t>与</w:t>
      </w:r>
      <m:oMath>
        <m:r>
          <w:rPr>
            <w:rFonts w:ascii="Cambria Math" w:hAnsi="Cambria Math"/>
            <w:lang w:eastAsia="zh-CN"/>
          </w:rPr>
          <m:t>s</m:t>
        </m:r>
      </m:oMath>
      <w:r>
        <w:rPr>
          <w:lang w:eastAsia="zh-CN"/>
        </w:rPr>
        <w:t>相同，</w:t>
      </w:r>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v</m:t>
        </m:r>
      </m:oMath>
      <w:r>
        <w:rPr>
          <w:lang w:eastAsia="zh-CN"/>
        </w:rPr>
        <w:t>保存的是每个测试用例对应的真实值。在前面的例子中，</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true</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oMath>
      <w:r>
        <w:rPr>
          <w:lang w:eastAsia="zh-CN"/>
        </w:rPr>
        <w:t>表示在</w:t>
      </w:r>
      <w:r>
        <w:rPr>
          <w:lang w:eastAsia="zh-CN"/>
        </w:rPr>
        <w:t>bug</w:t>
      </w:r>
      <w:r>
        <w:rPr>
          <w:lang w:eastAsia="zh-CN"/>
        </w:rPr>
        <w:t>程序第三行的布尔表达式</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oMath>
      <w:r>
        <w:rPr>
          <w:lang w:eastAsia="zh-CN"/>
        </w:rPr>
        <w:t>，由于该表达式的值为</w:t>
      </w:r>
      <w:r>
        <w:rPr>
          <w:lang w:eastAsia="zh-CN"/>
        </w:rPr>
        <w:t>true</w:t>
      </w:r>
      <w:r>
        <w:rPr>
          <w:lang w:eastAsia="zh-CN"/>
        </w:rPr>
        <w:t>，才导致程序出现错误。</w:t>
      </w:r>
    </w:p>
    <w:p w14:paraId="5A405111" w14:textId="77777777" w:rsidR="003C3593" w:rsidRDefault="00000000">
      <w:pPr>
        <w:pStyle w:val="3"/>
        <w:rPr>
          <w:sz w:val="36"/>
          <w:szCs w:val="36"/>
        </w:rPr>
      </w:pPr>
      <w:bookmarkStart w:id="122" w:name="X4888f51f825a7665ec79b02415ce724da5dad29"/>
      <w:bookmarkEnd w:id="75"/>
      <w:r>
        <w:rPr>
          <w:sz w:val="36"/>
          <w:szCs w:val="36"/>
        </w:rPr>
        <w:t>4.3 Test Generation</w:t>
      </w:r>
    </w:p>
    <w:p w14:paraId="7072DEDA" w14:textId="77777777" w:rsidR="003C3593" w:rsidRDefault="00000000">
      <w:pPr>
        <w:pStyle w:val="FirstParagraph"/>
        <w:rPr>
          <w:lang w:eastAsia="zh-CN"/>
        </w:rPr>
      </w:pPr>
      <w:r>
        <w:t xml:space="preserve"> Test generation</w:t>
      </w:r>
      <w:r>
        <w:t>的目标是利用</w:t>
      </w:r>
      <w:r>
        <w:t>TEST-SIM</w:t>
      </w:r>
      <w:r>
        <w:t>准则生成新的测试用例。</w:t>
      </w:r>
      <w:r>
        <w:rPr>
          <w:lang w:eastAsia="zh-CN"/>
        </w:rPr>
        <w:t>PatchID</w:t>
      </w:r>
      <w:r>
        <w:rPr>
          <w:lang w:eastAsia="zh-CN"/>
        </w:rPr>
        <w:t>不需要去关注这些测试用例的输出是否正确，但是需要这些测试用例生成的</w:t>
      </w:r>
      <w:r>
        <w:rPr>
          <w:lang w:eastAsia="zh-CN"/>
        </w:rPr>
        <w:t>snapshot</w:t>
      </w:r>
      <w:r>
        <w:rPr>
          <w:lang w:eastAsia="zh-CN"/>
        </w:rPr>
        <w:t>中布尔表达式</w:t>
      </w:r>
      <m:oMath>
        <m:r>
          <w:rPr>
            <w:rFonts w:ascii="Cambria Math" w:hAnsi="Cambria Math"/>
            <w:lang w:eastAsia="zh-CN"/>
          </w:rPr>
          <m:t>b</m:t>
        </m:r>
      </m:oMath>
      <w:r>
        <w:rPr>
          <w:lang w:eastAsia="zh-CN"/>
        </w:rPr>
        <w:t>的值与</w:t>
      </w:r>
      <m:oMath>
        <m:r>
          <w:rPr>
            <w:rFonts w:ascii="Cambria Math" w:hAnsi="Cambria Math"/>
            <w:lang w:eastAsia="zh-CN"/>
          </w:rPr>
          <m:t>s</m:t>
        </m:r>
      </m:oMath>
      <w:r>
        <w:rPr>
          <w:lang w:eastAsia="zh-CN"/>
        </w:rPr>
        <w:t>的</w:t>
      </w:r>
      <m:oMath>
        <m:r>
          <m:rPr>
            <m:sty m:val="p"/>
          </m:rPr>
          <w:rPr>
            <w:rFonts w:ascii="Cambria Math" w:hAnsi="Cambria Math"/>
            <w:lang w:eastAsia="zh-CN"/>
          </w:rPr>
          <m:t>?</m:t>
        </m:r>
      </m:oMath>
      <w:r>
        <w:rPr>
          <w:lang w:eastAsia="zh-CN"/>
        </w:rPr>
        <w:t>相同。也就是说</w:t>
      </w:r>
      <w:r>
        <w:rPr>
          <w:lang w:eastAsia="zh-CN"/>
        </w:rPr>
        <w:t>PatchID</w:t>
      </w:r>
      <w:r>
        <w:rPr>
          <w:lang w:eastAsia="zh-CN"/>
        </w:rPr>
        <w:t>需要一些新的失败的测试用例，这些测试用例是用来增强测试套件的。</w:t>
      </w:r>
    </w:p>
    <w:p w14:paraId="01DC3DB2" w14:textId="77777777" w:rsidR="003C3593" w:rsidRDefault="00000000">
      <w:pPr>
        <w:pStyle w:val="a0"/>
        <w:rPr>
          <w:lang w:eastAsia="zh-CN"/>
        </w:rPr>
      </w:pPr>
      <w:r>
        <w:rPr>
          <w:lang w:eastAsia="zh-CN"/>
        </w:rPr>
        <w:t xml:space="preserve"> PatchID</w:t>
      </w:r>
      <w:r>
        <w:rPr>
          <w:lang w:eastAsia="zh-CN"/>
        </w:rPr>
        <w:t>使用</w:t>
      </w:r>
      <w:r>
        <w:rPr>
          <w:rFonts w:hint="eastAsia"/>
          <w:lang w:eastAsia="zh-CN"/>
        </w:rPr>
        <w:t>现有的</w:t>
      </w:r>
      <w:r>
        <w:rPr>
          <w:lang w:eastAsia="zh-CN"/>
        </w:rPr>
        <w:t>自动测试用例生成工具</w:t>
      </w:r>
      <w:r>
        <w:rPr>
          <w:lang w:eastAsia="zh-CN"/>
        </w:rPr>
        <w:t>Evosuite</w:t>
      </w:r>
      <w:r>
        <w:rPr>
          <w:lang w:eastAsia="zh-CN"/>
        </w:rPr>
        <w:t>生成一组测试用例。由于</w:t>
      </w:r>
      <w:r>
        <w:rPr>
          <w:lang w:eastAsia="zh-CN"/>
        </w:rPr>
        <w:t>Evosuite</w:t>
      </w:r>
      <w:r>
        <w:rPr>
          <w:lang w:eastAsia="zh-CN"/>
        </w:rPr>
        <w:t>生成的测试用例是针对一个类的，所以要对这组测试用例进行筛选。类似于</w:t>
      </w:r>
      <w:r>
        <w:rPr>
          <w:lang w:eastAsia="zh-CN"/>
        </w:rPr>
        <w:t>Snapshot finder</w:t>
      </w:r>
      <w:r>
        <w:rPr>
          <w:lang w:eastAsia="zh-CN"/>
        </w:rPr>
        <w:t>中的步骤，选择覆盖</w:t>
      </w:r>
      <w:r>
        <w:rPr>
          <w:rFonts w:ascii="Times New Roman" w:hAnsi="Times New Roman" w:hint="eastAsia"/>
          <w:lang w:eastAsia="zh-CN"/>
        </w:rPr>
        <w:t>M</w:t>
      </w:r>
      <w:r>
        <w:rPr>
          <w:rFonts w:ascii="Times New Roman" w:hAnsi="Times New Roman" w:hint="eastAsia"/>
          <w:vertAlign w:val="subscript"/>
          <w:lang w:eastAsia="zh-CN"/>
        </w:rPr>
        <w:t>bug</w:t>
      </w:r>
      <w:r>
        <w:rPr>
          <w:lang w:eastAsia="zh-CN"/>
        </w:rPr>
        <w:t>的测试用例并且保存程序抽象状态和</w:t>
      </w:r>
      <w:r>
        <w:rPr>
          <w:lang w:eastAsia="zh-CN"/>
        </w:rPr>
        <w:t>snapshot</w:t>
      </w:r>
      <w:r>
        <w:rPr>
          <w:lang w:eastAsia="zh-CN"/>
        </w:rPr>
        <w:t>。如果新测试用例的</w:t>
      </w:r>
      <w:r>
        <w:rPr>
          <w:lang w:eastAsia="zh-CN"/>
        </w:rPr>
        <w:t>snapshot(</w:t>
      </w:r>
      <m:oMath>
        <m:r>
          <m:rPr>
            <m:scr m:val="script"/>
            <m:sty m:val="p"/>
          </m:rPr>
          <w:rPr>
            <w:rFonts w:ascii="Cambria Math" w:hAnsi="Cambria Math"/>
            <w:lang w:eastAsia="zh-CN"/>
          </w:rPr>
          <m:t>l</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w:rPr>
            <w:rFonts w:ascii="Cambria Math" w:hAnsi="Cambria Math"/>
            <w:lang w:eastAsia="zh-CN"/>
          </w:rPr>
          <m:t>v</m:t>
        </m:r>
      </m:oMath>
      <w:r>
        <w:rPr>
          <w:lang w:eastAsia="zh-CN"/>
        </w:rPr>
        <w:t>)</w:t>
      </w:r>
      <w:r>
        <w:rPr>
          <w:lang w:eastAsia="zh-CN"/>
        </w:rPr>
        <w:t>与可疑度最高的</w:t>
      </w:r>
      <w:bookmarkStart w:id="123" w:name="_Hlk128144749"/>
      <m:oMath>
        <m:r>
          <w:rPr>
            <w:rFonts w:ascii="Cambria Math" w:hAnsi="Cambria Math"/>
            <w:lang w:eastAsia="zh-CN"/>
          </w:rPr>
          <m:t>s</m:t>
        </m:r>
      </m:oMath>
      <w:bookmarkEnd w:id="123"/>
      <w:r>
        <w:rPr>
          <w:lang w:eastAsia="zh-CN"/>
        </w:rPr>
        <w:t>(</w:t>
      </w:r>
      <m:oMath>
        <m:r>
          <m:rPr>
            <m:scr m:val="script"/>
            <m:sty m:val="p"/>
          </m:rPr>
          <w:rPr>
            <w:rFonts w:ascii="Cambria Math" w:hAnsi="Cambria Math"/>
            <w:lang w:eastAsia="zh-CN"/>
          </w:rPr>
          <m:t>l</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m:t>
        </m:r>
      </m:oMath>
      <w:r>
        <w:rPr>
          <w:lang w:eastAsia="zh-CN"/>
        </w:rPr>
        <w:t>)</w:t>
      </w:r>
      <w:r>
        <w:rPr>
          <w:lang w:eastAsia="zh-CN"/>
        </w:rPr>
        <w:t>分别对应相同，那么就说明找到了新的失败的测试用例，将它们添加到测试用例集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w:t>
      </w:r>
      <w:r>
        <w:rPr>
          <w:lang w:eastAsia="zh-CN"/>
        </w:rPr>
        <w:t>PatchID</w:t>
      </w:r>
      <w:r>
        <w:rPr>
          <w:lang w:eastAsia="zh-CN"/>
        </w:rPr>
        <w:t>不选择正确的新测试用例，因为默认</w:t>
      </w:r>
      <w:r>
        <w:rPr>
          <w:rFonts w:ascii="Times New Roman" w:hAnsi="Times New Roman" w:hint="eastAsia"/>
          <w:lang w:eastAsia="zh-CN"/>
        </w:rPr>
        <w:t>M</w:t>
      </w:r>
      <w:r>
        <w:rPr>
          <w:rFonts w:ascii="Times New Roman" w:hAnsi="Times New Roman" w:hint="eastAsia"/>
          <w:vertAlign w:val="subscript"/>
          <w:lang w:eastAsia="zh-CN"/>
        </w:rPr>
        <w:t>bug</w:t>
      </w:r>
      <w:r>
        <w:rPr>
          <w:lang w:eastAsia="zh-CN"/>
        </w:rPr>
        <w:t>对于原测试集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m:t>
            </m:r>
          </m:sub>
        </m:sSub>
      </m:oMath>
      <w:r>
        <w:rPr>
          <w:lang w:eastAsia="zh-CN"/>
        </w:rPr>
        <w:t>中通过的测试用例来说，不仅仅输出结果是正确的，程序行为也是正确的。</w:t>
      </w:r>
    </w:p>
    <w:p w14:paraId="6A62D1F6" w14:textId="77777777" w:rsidR="003C3593" w:rsidRDefault="00000000">
      <w:pPr>
        <w:pStyle w:val="3"/>
        <w:rPr>
          <w:sz w:val="36"/>
          <w:szCs w:val="36"/>
          <w:lang w:eastAsia="zh-CN"/>
        </w:rPr>
      </w:pPr>
      <w:bookmarkStart w:id="124" w:name="Xf8e3e3dc49d28c17abf12e84168f09eccf27542"/>
      <w:bookmarkEnd w:id="122"/>
      <w:r>
        <w:rPr>
          <w:sz w:val="36"/>
          <w:szCs w:val="36"/>
          <w:lang w:eastAsia="zh-CN"/>
        </w:rPr>
        <w:t>4.4 Detection</w:t>
      </w:r>
    </w:p>
    <w:p w14:paraId="6C1DC685" w14:textId="77777777" w:rsidR="003C3593" w:rsidRDefault="00000000">
      <w:pPr>
        <w:pStyle w:val="FirstParagraph"/>
        <w:rPr>
          <w:lang w:eastAsia="zh-CN"/>
        </w:rPr>
      </w:pPr>
      <w:r>
        <w:rPr>
          <w:lang w:eastAsia="zh-CN"/>
        </w:rPr>
        <w:t xml:space="preserve"> </w:t>
      </w:r>
      <w:r>
        <w:rPr>
          <w:lang w:eastAsia="zh-CN"/>
        </w:rPr>
        <w:t>这一步的目的是为了判断一个补丁是否</w:t>
      </w:r>
      <w:r>
        <w:rPr>
          <w:rFonts w:hint="eastAsia"/>
          <w:lang w:eastAsia="zh-CN"/>
        </w:rPr>
        <w:t>是</w:t>
      </w:r>
      <w:r>
        <w:rPr>
          <w:lang w:eastAsia="zh-CN"/>
        </w:rPr>
        <w:t>过拟合。它需要之前保存的</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Pr>
          <w:lang w:eastAsia="zh-CN"/>
        </w:rPr>
        <w:t>、扩展测试</w:t>
      </w:r>
      <w:r>
        <w:rPr>
          <w:rFonts w:hint="eastAsia"/>
          <w:lang w:eastAsia="zh-CN"/>
        </w:rPr>
        <w:t>套件</w:t>
      </w:r>
      <m:oMath>
        <m:sSub>
          <m:sSubPr>
            <m:ctrlPr>
              <w:rPr>
                <w:rFonts w:ascii="Cambria Math" w:hAnsi="Cambria Math"/>
              </w:rPr>
            </m:ctrlPr>
          </m:sSubPr>
          <m:e>
            <w:bookmarkStart w:id="125" w:name="_Hlk128159722"/>
            <m:r>
              <w:rPr>
                <w:rFonts w:ascii="Cambria Math" w:hAnsi="Cambria Math"/>
                <w:lang w:eastAsia="zh-CN"/>
              </w:rPr>
              <m:t>t</m:t>
            </m:r>
          </m:e>
          <m:sub>
            <m:r>
              <w:rPr>
                <w:rFonts w:ascii="Cambria Math" w:hAnsi="Cambria Math"/>
                <w:lang w:eastAsia="zh-CN"/>
              </w:rPr>
              <m:t>e</m:t>
            </m:r>
            <w:bookmarkEnd w:id="125"/>
          </m:sub>
        </m:sSub>
      </m:oMath>
      <w:r>
        <w:rPr>
          <w:lang w:eastAsia="zh-CN"/>
        </w:rPr>
        <w:t>、</w:t>
      </w:r>
      <w:r>
        <w:rPr>
          <w:lang w:eastAsia="zh-CN"/>
        </w:rPr>
        <w:t>patch</w:t>
      </w:r>
      <w:r>
        <w:rPr>
          <w:lang w:eastAsia="zh-CN"/>
        </w:rPr>
        <w:t>。</w:t>
      </w:r>
      <w:r>
        <w:rPr>
          <w:lang w:eastAsia="zh-CN"/>
        </w:rPr>
        <w:t>PatchID</w:t>
      </w:r>
      <w:r>
        <w:rPr>
          <w:lang w:eastAsia="zh-CN"/>
        </w:rPr>
        <w:t>将用扩展测试</w:t>
      </w:r>
      <w:r>
        <w:rPr>
          <w:rFonts w:hint="eastAsia"/>
          <w:lang w:eastAsia="zh-CN"/>
        </w:rPr>
        <w:t>套件</w:t>
      </w:r>
      <w:r>
        <w:rPr>
          <w:lang w:eastAsia="zh-CN"/>
        </w:rPr>
        <w:t>来运行</w:t>
      </w:r>
      <w:r>
        <w:rPr>
          <w:lang w:eastAsia="zh-CN"/>
        </w:rPr>
        <w:t>patch</w:t>
      </w:r>
      <w:r>
        <w:rPr>
          <w:lang w:eastAsia="zh-CN"/>
        </w:rPr>
        <w:t>，保存</w:t>
      </w:r>
      <w:r>
        <w:rPr>
          <w:lang w:eastAsia="zh-CN"/>
        </w:rPr>
        <w:t>snapshot</w:t>
      </w:r>
      <w:r>
        <w:rPr>
          <w:lang w:eastAsia="zh-CN"/>
        </w:rPr>
        <w:t>集合</w:t>
      </w:r>
      <m:oMath>
        <m:sSub>
          <m:sSubPr>
            <m:ctrlPr>
              <w:rPr>
                <w:rFonts w:ascii="Cambria Math" w:hAnsi="Cambria Math"/>
              </w:rPr>
            </m:ctrlPr>
          </m:sSubPr>
          <m:e>
            <w:bookmarkStart w:id="126" w:name="_Hlk128160038"/>
            <m:r>
              <w:rPr>
                <w:rFonts w:ascii="Cambria Math" w:hAnsi="Cambria Math"/>
                <w:lang w:eastAsia="zh-CN"/>
              </w:rPr>
              <m:t>s</m:t>
            </m:r>
          </m:e>
          <m:sub>
            <m:r>
              <w:rPr>
                <w:rFonts w:ascii="Cambria Math" w:hAnsi="Cambria Math"/>
                <w:lang w:eastAsia="zh-CN"/>
              </w:rPr>
              <m:t>patch</m:t>
            </m:r>
            <w:bookmarkEnd w:id="126"/>
          </m:sub>
        </m:sSub>
      </m:oMath>
      <w:r>
        <w:rPr>
          <w:lang w:eastAsia="zh-CN"/>
        </w:rPr>
        <w:t>，然后与</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Pr>
          <w:lang w:eastAsia="zh-CN"/>
        </w:rPr>
        <w:t>对比，最终判断补丁的类型。</w:t>
      </w:r>
    </w:p>
    <w:p w14:paraId="0C83F01A" w14:textId="77777777" w:rsidR="003C3593" w:rsidRDefault="00000000">
      <w:pPr>
        <w:pStyle w:val="4"/>
        <w:rPr>
          <w:i w:val="0"/>
          <w:iCs/>
          <w:sz w:val="32"/>
          <w:szCs w:val="32"/>
        </w:rPr>
      </w:pPr>
      <w:bookmarkStart w:id="127" w:name="Xcd8e1fffe121ee31639e282361ba77cca929b7c"/>
      <w:r>
        <w:rPr>
          <w:i w:val="0"/>
          <w:iCs/>
          <w:sz w:val="32"/>
          <w:szCs w:val="32"/>
        </w:rPr>
        <w:t>4.4.1 Select Statement</w:t>
      </w:r>
    </w:p>
    <w:p w14:paraId="3C9EC04E" w14:textId="77777777" w:rsidR="003C3593" w:rsidRDefault="00000000">
      <w:pPr>
        <w:pStyle w:val="FirstParagraph"/>
        <w:rPr>
          <w:lang w:eastAsia="zh-CN"/>
        </w:rPr>
      </w:pPr>
      <w:r>
        <w:t xml:space="preserve"> </w:t>
      </w:r>
      <w:bookmarkStart w:id="128" w:name="_Hlk128145811"/>
      <w:r>
        <w:t>对于</w:t>
      </w:r>
      <w:r>
        <w:t>bug</w:t>
      </w:r>
      <w:r>
        <w:t>程序来说，补丁一般包含</w:t>
      </w:r>
      <w:r>
        <w:t>insert</w:t>
      </w:r>
      <w:r>
        <w:t>、</w:t>
      </w:r>
      <w:r>
        <w:t>delete</w:t>
      </w:r>
      <w:r>
        <w:t>、</w:t>
      </w:r>
      <w:r>
        <w:t>replace</w:t>
      </w:r>
      <w:r>
        <w:t>和</w:t>
      </w:r>
      <w:r>
        <w:t>update</w:t>
      </w:r>
      <w:r>
        <w:t>。</w:t>
      </w:r>
      <w:r>
        <w:rPr>
          <w:lang w:eastAsia="zh-CN"/>
        </w:rPr>
        <w:t>那么</w:t>
      </w:r>
      <w:r>
        <w:rPr>
          <w:lang w:eastAsia="zh-CN"/>
        </w:rPr>
        <w:t>bug</w:t>
      </w:r>
      <w:r>
        <w:rPr>
          <w:lang w:eastAsia="zh-CN"/>
        </w:rPr>
        <w:t>程序的</w:t>
      </w:r>
      <w:r>
        <w:rPr>
          <w:lang w:eastAsia="zh-CN"/>
        </w:rPr>
        <w:t>snapshot</w:t>
      </w:r>
      <w:r>
        <w:rPr>
          <w:lang w:eastAsia="zh-CN"/>
        </w:rPr>
        <w:t>中的</w:t>
      </w:r>
      <m:oMath>
        <m:r>
          <m:rPr>
            <m:scr m:val="script"/>
            <m:sty m:val="p"/>
          </m:rPr>
          <w:rPr>
            <w:rFonts w:ascii="Cambria Math" w:hAnsi="Cambria Math"/>
            <w:lang w:eastAsia="zh-CN"/>
          </w:rPr>
          <m:t>l</m:t>
        </m:r>
      </m:oMath>
      <w:r>
        <w:rPr>
          <w:lang w:eastAsia="zh-CN"/>
        </w:rPr>
        <w:t>不能直接在</w:t>
      </w:r>
      <w:r>
        <w:rPr>
          <w:lang w:eastAsia="zh-CN"/>
        </w:rPr>
        <w:t>patch</w:t>
      </w:r>
      <w:r>
        <w:rPr>
          <w:lang w:eastAsia="zh-CN"/>
        </w:rPr>
        <w:t>去监视，因为语句的位置变了，需要重新选择</w:t>
      </w:r>
      <w:r>
        <w:rPr>
          <w:rFonts w:hint="eastAsia"/>
          <w:lang w:eastAsia="zh-CN"/>
        </w:rPr>
        <w:t>patch</w:t>
      </w:r>
      <w:r>
        <w:rPr>
          <w:rFonts w:hint="eastAsia"/>
          <w:lang w:eastAsia="zh-CN"/>
        </w:rPr>
        <w:t>中的</w:t>
      </w:r>
      <w:r>
        <w:rPr>
          <w:lang w:eastAsia="zh-CN"/>
        </w:rPr>
        <w:t>语句</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去监听相同的布尔表达式</w:t>
      </w:r>
      <m:oMath>
        <m:r>
          <w:rPr>
            <w:rFonts w:ascii="Cambria Math" w:hAnsi="Cambria Math"/>
            <w:lang w:eastAsia="zh-CN"/>
          </w:rPr>
          <m:t>b</m:t>
        </m:r>
      </m:oMath>
      <w:r>
        <w:rPr>
          <w:lang w:eastAsia="zh-CN"/>
        </w:rPr>
        <w:t>。我们认为无论哪一种修复操作，程序只有在修复操作结束后，才可能有正确的程序行为，所以</w:t>
      </w:r>
      <w:r>
        <w:rPr>
          <w:rFonts w:ascii="Times New Roman" w:hAnsi="Times New Roman" w:hint="eastAsia"/>
          <w:lang w:eastAsia="zh-CN"/>
        </w:rPr>
        <w:t>本文方法选取</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的位置在修改结束的下一条语句。但是对于一些特殊的情况，就需要用其他的规则去选择。</w:t>
      </w:r>
    </w:p>
    <w:p w14:paraId="5259B53D" w14:textId="77777777" w:rsidR="003C3593" w:rsidRDefault="00000000">
      <w:pPr>
        <w:pStyle w:val="a0"/>
        <w:rPr>
          <w:lang w:eastAsia="zh-CN"/>
        </w:rPr>
      </w:pPr>
      <w:r>
        <w:rPr>
          <w:lang w:eastAsia="zh-CN"/>
        </w:rPr>
        <w:lastRenderedPageBreak/>
        <w:t xml:space="preserve"> </w:t>
      </w:r>
      <w:r>
        <w:rPr>
          <w:lang w:eastAsia="zh-CN"/>
        </w:rPr>
        <w:t>我们将</w:t>
      </w:r>
      <w:r>
        <w:rPr>
          <w:lang w:eastAsia="zh-CN"/>
        </w:rPr>
        <w:t>bug</w:t>
      </w:r>
      <w:r>
        <w:rPr>
          <w:lang w:eastAsia="zh-CN"/>
        </w:rPr>
        <w:t>程序和</w:t>
      </w:r>
      <w:r>
        <w:rPr>
          <w:lang w:eastAsia="zh-CN"/>
        </w:rPr>
        <w:t>patch</w:t>
      </w:r>
      <w:r>
        <w:rPr>
          <w:lang w:eastAsia="zh-CN"/>
        </w:rPr>
        <w:t>第一次不同的语句记为</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，最后不同的语句记为</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，规则</w:t>
      </w:r>
      <w:r>
        <w:rPr>
          <w:rFonts w:hint="eastAsia"/>
          <w:lang w:eastAsia="zh-CN"/>
        </w:rPr>
        <w:t>定义</w:t>
      </w:r>
      <w:r>
        <w:rPr>
          <w:lang w:eastAsia="zh-CN"/>
        </w:rPr>
        <w:t>如下：</w:t>
      </w:r>
    </w:p>
    <w:p w14:paraId="6C9415B6" w14:textId="77777777" w:rsidR="003C3593" w:rsidRDefault="00000000">
      <w:pPr>
        <w:numPr>
          <w:ilvl w:val="0"/>
          <w:numId w:val="6"/>
        </w:numPr>
        <w:rPr>
          <w:lang w:eastAsia="zh-CN"/>
        </w:rPr>
      </w:pPr>
      <w:r>
        <w:rPr>
          <w:lang w:eastAsia="zh-CN"/>
        </w:rPr>
        <w:t>如果</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是</w:t>
      </w:r>
      <w:r>
        <w:rPr>
          <w:lang w:eastAsia="zh-CN"/>
        </w:rPr>
        <w:t>for</w:t>
      </w:r>
      <w:r>
        <w:rPr>
          <w:lang w:eastAsia="zh-CN"/>
        </w:rPr>
        <w:t>、</w:t>
      </w:r>
      <w:r>
        <w:rPr>
          <w:lang w:eastAsia="zh-CN"/>
        </w:rPr>
        <w:t>while</w:t>
      </w:r>
      <w:r>
        <w:rPr>
          <w:lang w:eastAsia="zh-CN"/>
        </w:rPr>
        <w:t>、</w:t>
      </w:r>
      <w:r>
        <w:rPr>
          <w:lang w:eastAsia="zh-CN"/>
        </w:rPr>
        <w:t>if</w:t>
      </w:r>
      <w:r>
        <w:rPr>
          <w:lang w:eastAsia="zh-CN"/>
        </w:rPr>
        <w:t>等块语句，而</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在</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内部，那么</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在代码块结束的下一条语句。</w:t>
      </w:r>
    </w:p>
    <w:p w14:paraId="3D8D7DEA" w14:textId="77777777" w:rsidR="003C3593" w:rsidRDefault="00000000">
      <w:pPr>
        <w:numPr>
          <w:ilvl w:val="0"/>
          <w:numId w:val="6"/>
        </w:numPr>
        <w:rPr>
          <w:lang w:eastAsia="zh-CN"/>
        </w:rPr>
      </w:pPr>
      <w:r>
        <w:rPr>
          <w:lang w:eastAsia="zh-CN"/>
        </w:rPr>
        <w:t>如果</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与</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是顺序执行关系，那么</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在</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的下一条语句</w:t>
      </w:r>
    </w:p>
    <w:p w14:paraId="35A9E946" w14:textId="77777777" w:rsidR="003C3593" w:rsidRDefault="00000000">
      <w:pPr>
        <w:numPr>
          <w:ilvl w:val="0"/>
          <w:numId w:val="6"/>
        </w:numPr>
        <w:rPr>
          <w:lang w:eastAsia="zh-CN"/>
        </w:rPr>
      </w:pPr>
      <w:r>
        <w:rPr>
          <w:lang w:eastAsia="zh-CN"/>
        </w:rPr>
        <w:t>如果</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是程序或代码块的最后一条语句，则</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r>
          <m:rPr>
            <m:sty m:val="p"/>
          </m:rPr>
          <w:rPr>
            <w:rFonts w:ascii="Cambria Math" w:hAnsi="Cambria Math"/>
            <w:lang w:eastAsia="zh-CN"/>
          </w:rPr>
          <m:t>=</m:t>
        </m:r>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w:t>
      </w:r>
      <w:bookmarkEnd w:id="128"/>
    </w:p>
    <w:p w14:paraId="221D024A" w14:textId="77777777" w:rsidR="003C3593" w:rsidRDefault="00000000">
      <w:pPr>
        <w:pStyle w:val="4"/>
        <w:rPr>
          <w:i w:val="0"/>
          <w:iCs/>
          <w:sz w:val="32"/>
          <w:szCs w:val="32"/>
          <w:lang w:eastAsia="zh-CN"/>
        </w:rPr>
      </w:pPr>
      <w:bookmarkStart w:id="129" w:name="Xc876bf9010e1cdb86d1b0e5ced02f5789dbf897"/>
      <w:bookmarkEnd w:id="127"/>
      <w:r>
        <w:rPr>
          <w:i w:val="0"/>
          <w:iCs/>
          <w:sz w:val="32"/>
          <w:szCs w:val="32"/>
          <w:lang w:eastAsia="zh-CN"/>
        </w:rPr>
        <w:t xml:space="preserve">4.4.2 </w:t>
      </w:r>
      <w:r>
        <w:rPr>
          <w:i w:val="0"/>
          <w:iCs/>
          <w:sz w:val="32"/>
          <w:szCs w:val="32"/>
          <w:lang w:eastAsia="zh-CN"/>
        </w:rPr>
        <w:t>补丁分类</w:t>
      </w:r>
    </w:p>
    <w:p w14:paraId="4DED96F1" w14:textId="77777777" w:rsidR="003C3593" w:rsidRDefault="00000000">
      <w:pPr>
        <w:pStyle w:val="FirstParagraph"/>
        <w:rPr>
          <w:lang w:eastAsia="zh-CN"/>
        </w:rPr>
      </w:pPr>
      <w:r>
        <w:rPr>
          <w:lang w:eastAsia="zh-CN"/>
        </w:rPr>
        <w:t xml:space="preserve"> </w:t>
      </w:r>
      <w:r>
        <w:rPr>
          <w:lang w:eastAsia="zh-CN"/>
        </w:rPr>
        <w:t>前一步中确定了</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w:t>
      </w:r>
      <w:r>
        <w:rPr>
          <w:lang w:eastAsia="zh-CN"/>
        </w:rPr>
        <w:t>PatchID</w:t>
      </w:r>
      <w:r>
        <w:rPr>
          <w:lang w:eastAsia="zh-CN"/>
        </w:rPr>
        <w:t>就会使用测试套件</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运行</w:t>
      </w:r>
      <w:r>
        <w:rPr>
          <w:lang w:eastAsia="zh-CN"/>
        </w:rPr>
        <w:t>patch</w:t>
      </w:r>
      <w:r>
        <w:rPr>
          <w:lang w:eastAsia="zh-CN"/>
        </w:rPr>
        <w:t>，获取</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r>
          <m:rPr>
            <m:sty m:val="p"/>
          </m:rPr>
          <w:rPr>
            <w:rFonts w:ascii="Cambria Math" w:hAnsi="Cambria Math"/>
            <w:lang w:eastAsia="zh-CN"/>
          </w:rPr>
          <m:t>=</m:t>
        </m:r>
        <m:d>
          <m:dPr>
            <m:begChr m:val="{"/>
            <m:endChr m:val="}"/>
            <m:ctrlPr>
              <w:rPr>
                <w:rFonts w:ascii="Cambria Math" w:hAnsi="Cambria Math"/>
                <w:lang w:eastAsia="zh-CN"/>
              </w:rPr>
            </m:ctrlPr>
          </m:dPr>
          <m:e>
            <m:d>
              <m:dPr>
                <m:begChr m:val="⟨"/>
                <m:endChr m:val="⟩"/>
                <m:ctrlPr>
                  <w:rPr>
                    <w:rFonts w:ascii="Cambria Math" w:hAnsi="Cambria Math"/>
                    <w:lang w:eastAsia="zh-CN"/>
                  </w:rPr>
                </m:ctrlPr>
              </m:dPr>
              <m:e>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m:t>
                    </m:r>
                  </m:sub>
                </m:sSub>
              </m:e>
            </m:d>
            <m:r>
              <m:rPr>
                <m:sty m:val="p"/>
              </m:rPr>
              <w:rPr>
                <w:rFonts w:ascii="Cambria Math" w:hAnsi="Cambria Math"/>
                <w:lang w:eastAsia="zh-CN"/>
              </w:rPr>
              <w:sym w:font="Symbol" w:char="F07C"/>
            </m:r>
            <m:r>
              <w:rPr>
                <w:rFonts w:ascii="Cambria Math" w:hAnsi="Cambria Math"/>
                <w:lang w:eastAsia="zh-CN"/>
              </w:rPr>
              <m:t>i=0</m:t>
            </m:r>
            <m:r>
              <m:rPr>
                <m:sty m:val="p"/>
              </m:rPr>
              <w:rPr>
                <w:rFonts w:ascii="Cambria Math" w:hAnsi="Cambria Math" w:hint="eastAsia"/>
                <w:lang w:eastAsia="zh-CN"/>
              </w:rPr>
              <m:t>，</m:t>
            </m:r>
            <m:r>
              <w:rPr>
                <w:rFonts w:ascii="Cambria Math" w:hAnsi="Cambria Math"/>
                <w:lang w:eastAsia="zh-CN"/>
              </w:rPr>
              <m:t>1</m:t>
            </m:r>
            <m:r>
              <m:rPr>
                <m:sty m:val="p"/>
              </m:rPr>
              <w:rPr>
                <w:rFonts w:ascii="Cambria Math" w:hAnsi="Cambria Math" w:hint="eastAsia"/>
                <w:lang w:eastAsia="zh-CN"/>
              </w:rPr>
              <m:t>，</m:t>
            </m:r>
            <m:r>
              <m:rPr>
                <m:sty m:val="p"/>
              </m:rPr>
              <w:rPr>
                <w:rFonts w:ascii="Cambria Math" w:hAnsi="Cambria Math"/>
                <w:lang w:eastAsia="zh-CN"/>
              </w:rPr>
              <w:sym w:font="Symbol" w:char="F0BC"/>
            </m:r>
            <m:r>
              <m:rPr>
                <m:sty m:val="p"/>
              </m:rPr>
              <w:rPr>
                <w:rFonts w:ascii="Cambria Math" w:hAnsi="Cambria Math" w:hint="eastAsia"/>
                <w:lang w:eastAsia="zh-CN"/>
              </w:rPr>
              <m:t>，</m:t>
            </m:r>
            <m:r>
              <w:rPr>
                <w:rFonts w:ascii="Cambria Math" w:hAnsi="Cambria Math" w:hint="eastAsia"/>
                <w:lang w:eastAsia="zh-CN"/>
              </w:rPr>
              <m:t>n</m:t>
            </m:r>
          </m:e>
        </m:d>
      </m:oMath>
      <w:r>
        <w:rPr>
          <w:lang w:eastAsia="zh-CN"/>
        </w:rPr>
        <w:t>，获取</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oMath>
      <w:r>
        <w:rPr>
          <w:lang w:eastAsia="zh-CN"/>
        </w:rPr>
        <w:t>的步骤与</w:t>
      </w:r>
      <w:r>
        <w:rPr>
          <w:rFonts w:hint="eastAsia"/>
          <w:lang w:eastAsia="zh-CN"/>
        </w:rPr>
        <w:t>4.</w:t>
      </w:r>
      <w:r>
        <w:rPr>
          <w:lang w:eastAsia="zh-CN"/>
        </w:rPr>
        <w:t>2</w:t>
      </w:r>
      <w:r>
        <w:rPr>
          <w:lang w:eastAsia="zh-CN"/>
        </w:rPr>
        <w:t>相似。</w:t>
      </w:r>
      <w:r>
        <w:rPr>
          <w:rFonts w:ascii="Times New Roman" w:hAnsi="Times New Roman" w:hint="eastAsia"/>
          <w:lang w:eastAsia="zh-CN"/>
        </w:rPr>
        <w:t>接下来的工作</w:t>
      </w:r>
      <w:r>
        <w:rPr>
          <w:lang w:eastAsia="zh-CN"/>
        </w:rPr>
        <w:t>就是将两个</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oMath>
      <w:r>
        <w:rPr>
          <w:lang w:eastAsia="zh-CN"/>
        </w:rPr>
        <w:t>进行比较判断</w:t>
      </w:r>
      <w:r>
        <w:rPr>
          <w:lang w:eastAsia="zh-CN"/>
        </w:rPr>
        <w:t>patch</w:t>
      </w:r>
      <w:r>
        <w:rPr>
          <w:lang w:eastAsia="zh-CN"/>
        </w:rPr>
        <w:t>是否过拟合。</w:t>
      </w:r>
    </w:p>
    <w:p w14:paraId="3B011F57" w14:textId="77777777" w:rsidR="003C3593" w:rsidRDefault="00000000">
      <w:pPr>
        <w:pStyle w:val="a0"/>
        <w:rPr>
          <w:lang w:eastAsia="zh-CN"/>
        </w:rPr>
      </w:pPr>
      <w:r>
        <w:rPr>
          <w:lang w:eastAsia="zh-CN"/>
        </w:rPr>
        <w:t xml:space="preserve"> </w:t>
      </w:r>
      <w:r>
        <w:rPr>
          <w:lang w:eastAsia="zh-CN"/>
        </w:rPr>
        <w:t>为了识别出过拟合补丁，需要</w:t>
      </w:r>
      <w:bookmarkStart w:id="130" w:name="_Hlk128145995"/>
      <w:r>
        <w:rPr>
          <w:lang w:eastAsia="zh-CN"/>
        </w:rPr>
        <w:t>两个变量</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bookmarkEnd w:id="130"/>
      <w:r>
        <w:rPr>
          <w:lang w:eastAsia="zh-CN"/>
        </w:rPr>
        <w:t>。</w:t>
      </w:r>
      <w:bookmarkStart w:id="131" w:name="_Hlk128146092"/>
      <w:r>
        <w:rPr>
          <w:lang w:eastAsia="zh-CN"/>
        </w:rPr>
        <w:t>对于失败的测试用例</w:t>
      </w:r>
      <w:r>
        <w:rPr>
          <w:rFonts w:hint="eastAsia"/>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表示两个集合间</w:t>
      </w:r>
      <m:oMath>
        <m:r>
          <w:rPr>
            <w:rFonts w:ascii="Cambria Math" w:hAnsi="Cambria Math"/>
            <w:lang w:eastAsia="zh-CN"/>
          </w:rPr>
          <m:t>v</m:t>
        </m:r>
      </m:oMath>
      <w:r>
        <w:rPr>
          <w:lang w:eastAsia="zh-CN"/>
        </w:rPr>
        <w:t>相同的数量。对于通过的测试用例</w:t>
      </w:r>
      <w:r>
        <w:rPr>
          <w:rFonts w:hint="eastAsia"/>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lang w:eastAsia="zh-CN"/>
        </w:rPr>
        <w:t>表示两个集合间</w:t>
      </w:r>
      <m:oMath>
        <m:r>
          <w:rPr>
            <w:rFonts w:ascii="Cambria Math" w:hAnsi="Cambria Math"/>
            <w:lang w:eastAsia="zh-CN"/>
          </w:rPr>
          <m:t>v</m:t>
        </m:r>
      </m:oMath>
      <w:r>
        <w:rPr>
          <w:lang w:eastAsia="zh-CN"/>
        </w:rPr>
        <w:t>不同的数量。</w:t>
      </w:r>
      <w:r>
        <w:rPr>
          <w:rFonts w:hint="eastAsia"/>
          <w:lang w:eastAsia="zh-CN"/>
        </w:rPr>
        <w:t>根据变量</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rFonts w:hint="eastAsia"/>
          <w:lang w:eastAsia="zh-CN"/>
        </w:rPr>
        <w:t>和</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rFonts w:hint="eastAsia"/>
          <w:lang w:eastAsia="zh-CN"/>
        </w:rPr>
        <w:t>取值的不同，补丁的类型定义如下：</w:t>
      </w:r>
      <w:bookmarkEnd w:id="131"/>
    </w:p>
    <w:p w14:paraId="47AF3372" w14:textId="77777777" w:rsidR="003C3593" w:rsidRDefault="00000000">
      <w:pPr>
        <w:pStyle w:val="a0"/>
      </w:pPr>
      <w:bookmarkStart w:id="132" w:name="_Hlk128146140"/>
      <m:oMathPara>
        <m:oMathParaPr>
          <m:jc m:val="center"/>
        </m:oMathParaPr>
        <m:oMath>
          <m:r>
            <w:rPr>
              <w:rFonts w:ascii="Cambria Math" w:hAnsi="Cambria Math"/>
            </w:rPr>
            <m:t>detection</m:t>
          </m:r>
          <m:d>
            <m:dPr>
              <m:ctrlPr>
                <w:rPr>
                  <w:rFonts w:ascii="Cambria Math" w:hAnsi="Cambria Math"/>
                </w:rPr>
              </m:ctrlPr>
            </m:dPr>
            <m:e>
              <m:r>
                <w:rPr>
                  <w:rFonts w:ascii="Cambria Math" w:hAnsi="Cambria Math"/>
                </w:rPr>
                <m:t>patch</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A</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r>
                  <m:e>
                    <m:r>
                      <w:rPr>
                        <w:rFonts w:ascii="Cambria Math" w:hAnsi="Cambria Math"/>
                      </w:rPr>
                      <m:t>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AB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correct</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
            </m:e>
          </m:d>
        </m:oMath>
      </m:oMathPara>
    </w:p>
    <w:bookmarkEnd w:id="132"/>
    <w:p w14:paraId="10332DA8" w14:textId="77777777" w:rsidR="003C3593" w:rsidRDefault="00000000">
      <w:pPr>
        <w:pStyle w:val="FirstParagraph"/>
        <w:rPr>
          <w:lang w:eastAsia="zh-CN"/>
        </w:rPr>
      </w:pPr>
      <w:r>
        <w:rPr>
          <w:lang w:eastAsia="zh-CN"/>
        </w:rPr>
        <w:t>我们将两个</w:t>
      </w:r>
      <w:r>
        <w:rPr>
          <w:lang w:eastAsia="zh-CN"/>
        </w:rPr>
        <w:t>snapshot</w:t>
      </w:r>
      <w:r>
        <w:rPr>
          <w:lang w:eastAsia="zh-CN"/>
        </w:rPr>
        <w:t>集合按照测试用例的唯一标识</w:t>
      </w:r>
      <m:oMath>
        <m:r>
          <w:rPr>
            <w:rFonts w:ascii="Cambria Math" w:hAnsi="Cambria Math"/>
            <w:lang w:eastAsia="zh-CN"/>
          </w:rPr>
          <m:t>i</m:t>
        </m:r>
      </m:oMath>
      <w:r>
        <w:rPr>
          <w:lang w:eastAsia="zh-CN"/>
        </w:rPr>
        <w:t>将它们一一对应，比较每一个测试用例使用补丁前后的</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rFonts w:hint="eastAsia"/>
          <w:lang w:eastAsia="zh-CN"/>
        </w:rPr>
        <w:t>值</w:t>
      </w:r>
      <w:r>
        <w:rPr>
          <w:lang w:eastAsia="zh-CN"/>
        </w:rPr>
        <w:t>。</w:t>
      </w:r>
      <w:r>
        <w:rPr>
          <w:rFonts w:hint="eastAsia"/>
          <w:lang w:eastAsia="zh-CN"/>
        </w:rPr>
        <w:t>根据测试用例的类型和来源将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rFonts w:hint="eastAsia"/>
          <w:lang w:eastAsia="zh-CN"/>
        </w:rPr>
        <w:t>分为三类：</w:t>
      </w:r>
      <w:r>
        <w:rPr>
          <w:rFonts w:hint="eastAsia"/>
          <w:lang w:eastAsia="zh-CN"/>
        </w:rPr>
        <w:t>passing</w:t>
      </w:r>
      <w:r>
        <w:rPr>
          <w:rFonts w:hint="eastAsia"/>
          <w:lang w:eastAsia="zh-CN"/>
        </w:rPr>
        <w:t>、</w:t>
      </w:r>
      <w:r>
        <w:rPr>
          <w:rFonts w:hint="eastAsia"/>
          <w:lang w:eastAsia="zh-CN"/>
        </w:rPr>
        <w:t>failing</w:t>
      </w:r>
      <w:r>
        <w:rPr>
          <w:rFonts w:hint="eastAsia"/>
          <w:lang w:eastAsia="zh-CN"/>
        </w:rPr>
        <w:t>、</w:t>
      </w:r>
      <w:r>
        <w:rPr>
          <w:rFonts w:hint="eastAsia"/>
          <w:lang w:eastAsia="zh-CN"/>
        </w:rPr>
        <w:t>new</w:t>
      </w:r>
      <w:r>
        <w:rPr>
          <w:rFonts w:hint="eastAsia"/>
          <w:lang w:eastAsia="zh-CN"/>
        </w:rPr>
        <w:t>。</w:t>
      </w:r>
      <w:r>
        <w:rPr>
          <w:lang w:eastAsia="zh-CN"/>
        </w:rPr>
        <w:t>如果</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passing</m:t>
            </m:r>
          </m:sub>
        </m:sSub>
      </m:oMath>
      <w:r>
        <w:rPr>
          <w:lang w:eastAsia="zh-CN"/>
        </w:rPr>
        <w:t>，当</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lang w:eastAsia="zh-CN"/>
        </w:rPr>
        <w:t>不同时，</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r>
          <m:rPr>
            <m:sty m:val="p"/>
          </m:rPr>
          <w:rPr>
            <w:rFonts w:ascii="Cambria Math" w:hAnsi="Cambria Math"/>
            <w:lang w:eastAsia="zh-CN"/>
          </w:rPr>
          <m:t>++</m:t>
        </m:r>
      </m:oMath>
      <w:r>
        <w:rPr>
          <w:lang w:eastAsia="zh-CN"/>
        </w:rPr>
        <w:t>；如果</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failing</m:t>
            </m:r>
          </m:sub>
        </m:sSub>
        <m:r>
          <m:rPr>
            <m:sty m:val="p"/>
          </m:rPr>
          <w:rPr>
            <w:rFonts w:ascii="Cambria Math" w:hAnsi="Cambria Math" w:hint="eastAsia"/>
            <w:lang w:eastAsia="zh-CN"/>
          </w:rPr>
          <w:sym w:font="Symbol" w:char="F0DA"/>
        </m:r>
        <m:sSub>
          <m:sSubPr>
            <m:ctrlPr>
              <w:rPr>
                <w:rFonts w:ascii="Cambria Math" w:hAnsi="Cambria Math"/>
              </w:rPr>
            </m:ctrlPr>
          </m:sSubPr>
          <m:e>
            <m:r>
              <w:rPr>
                <w:rFonts w:ascii="Cambria Math" w:hAnsi="Cambria Math"/>
                <w:lang w:eastAsia="zh-CN"/>
              </w:rPr>
              <m:t>t</m:t>
            </m:r>
          </m:e>
          <m:sub>
            <m:r>
              <w:rPr>
                <w:rFonts w:ascii="Cambria Math" w:hAnsi="Cambria Math"/>
                <w:lang w:eastAsia="zh-CN"/>
              </w:rPr>
              <m:t>new</m:t>
            </m:r>
          </m:sub>
        </m:sSub>
      </m:oMath>
      <w:r>
        <w:rPr>
          <w:lang w:eastAsia="zh-CN"/>
        </w:rPr>
        <w:t>，当</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lang w:eastAsia="zh-CN"/>
        </w:rPr>
        <w:t>相同时，</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r>
          <m:rPr>
            <m:sty m:val="p"/>
          </m:rPr>
          <w:rPr>
            <w:rFonts w:ascii="Cambria Math" w:hAnsi="Cambria Math"/>
            <w:lang w:eastAsia="zh-CN"/>
          </w:rPr>
          <m:t>++</m:t>
        </m:r>
      </m:oMath>
      <w:r>
        <w:rPr>
          <w:lang w:eastAsia="zh-CN"/>
        </w:rPr>
        <w:t>。两个集合比较结束后，可以得到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和</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lang w:eastAsia="zh-CN"/>
        </w:rPr>
        <w:t>的值。</w:t>
      </w:r>
      <w:bookmarkStart w:id="133" w:name="_Hlk128146177"/>
      <w:r>
        <w:rPr>
          <w:rFonts w:hint="eastAsia"/>
          <w:lang w:eastAsia="zh-CN"/>
        </w:rPr>
        <w:t>根据上述公式以及</w:t>
      </w:r>
      <w:r>
        <w:rPr>
          <w:lang w:eastAsia="zh-CN"/>
        </w:rPr>
        <w:t>得到</w:t>
      </w:r>
      <w:r>
        <w:rPr>
          <w:rFonts w:hint="eastAsia"/>
          <w:lang w:eastAsia="zh-CN"/>
        </w:rPr>
        <w:t>的</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和</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rFonts w:hint="eastAsia"/>
          <w:lang w:eastAsia="zh-CN"/>
        </w:rPr>
        <w:t>就能判断补丁的类型</w:t>
      </w:r>
      <w:bookmarkEnd w:id="133"/>
      <w:r>
        <w:rPr>
          <w:rFonts w:hint="eastAsia"/>
          <w:lang w:eastAsia="zh-CN"/>
        </w:rPr>
        <w:t>。</w:t>
      </w:r>
    </w:p>
    <w:p w14:paraId="7EEE08C0" w14:textId="77777777" w:rsidR="003C3593" w:rsidRDefault="00000000">
      <w:pPr>
        <w:pStyle w:val="a0"/>
        <w:rPr>
          <w:lang w:eastAsia="zh-CN"/>
        </w:rPr>
      </w:pPr>
      <w:r>
        <w:rPr>
          <w:lang w:eastAsia="zh-CN"/>
        </w:rPr>
        <w:t xml:space="preserve"> for example</w:t>
      </w:r>
      <w:r>
        <w:rPr>
          <w:lang w:eastAsia="zh-CN"/>
        </w:rPr>
        <w:t>，</w:t>
      </w:r>
      <w:r>
        <w:rPr>
          <w:lang w:eastAsia="zh-CN"/>
        </w:rPr>
        <w:t>tese1</w:t>
      </w:r>
      <w:r>
        <w:rPr>
          <w:lang w:eastAsia="zh-CN"/>
        </w:rPr>
        <w:t>和</w:t>
      </w:r>
      <w:r>
        <w:rPr>
          <w:lang w:eastAsia="zh-CN"/>
        </w:rPr>
        <w:t>test2</w:t>
      </w:r>
      <w:r>
        <w:rPr>
          <w:lang w:eastAsia="zh-CN"/>
        </w:rPr>
        <w:t>在</w:t>
      </w:r>
      <w:r>
        <w:rPr>
          <w:lang w:eastAsia="zh-CN"/>
        </w:rPr>
        <w:t>bug</w:t>
      </w:r>
      <w:r>
        <w:rPr>
          <w:lang w:eastAsia="zh-CN"/>
        </w:rPr>
        <w:t>程序中对应的</w:t>
      </w:r>
      <m:oMath>
        <m:r>
          <w:rPr>
            <w:rFonts w:ascii="Cambria Math" w:hAnsi="Cambria Math"/>
            <w:lang w:eastAsia="zh-CN"/>
          </w:rPr>
          <m:t>v</m:t>
        </m:r>
      </m:oMath>
      <w:r>
        <w:rPr>
          <w:lang w:eastAsia="zh-CN"/>
        </w:rPr>
        <w:t>分别是</w:t>
      </w:r>
      <w:r>
        <w:rPr>
          <w:lang w:eastAsia="zh-CN"/>
        </w:rPr>
        <w:t>false</w:t>
      </w:r>
      <w:r>
        <w:rPr>
          <w:lang w:eastAsia="zh-CN"/>
        </w:rPr>
        <w:t>、</w:t>
      </w:r>
      <w:r>
        <w:rPr>
          <w:lang w:eastAsia="zh-CN"/>
        </w:rPr>
        <w:t>true</w:t>
      </w:r>
      <w:r>
        <w:rPr>
          <w:lang w:eastAsia="zh-CN"/>
        </w:rPr>
        <w:t>。</w:t>
      </w:r>
      <w:r>
        <w:t>而</w:t>
      </w:r>
      <w:r>
        <w:t>patch</w:t>
      </w:r>
      <w:r>
        <w:t>中的值为</w:t>
      </w:r>
      <w:r>
        <w:t>false</w:t>
      </w:r>
      <w:r>
        <w:t>、</w:t>
      </w:r>
      <w:r>
        <w:t>false</w:t>
      </w:r>
      <w:r>
        <w:t>。</w:t>
      </w:r>
      <w:r>
        <w:rPr>
          <w:lang w:eastAsia="zh-CN"/>
        </w:rPr>
        <w:t>那么得到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r>
          <m:rPr>
            <m:sty m:val="p"/>
          </m:rPr>
          <w:rPr>
            <w:rFonts w:ascii="Cambria Math" w:hAnsi="Cambria Math"/>
            <w:lang w:eastAsia="zh-CN"/>
          </w:rPr>
          <m:t>=</m:t>
        </m:r>
        <m:r>
          <w:rPr>
            <w:rFonts w:ascii="Cambria Math" w:hAnsi="Cambria Math"/>
            <w:lang w:eastAsia="zh-CN"/>
          </w:rPr>
          <m:t>0</m:t>
        </m:r>
      </m:oMath>
      <w:r>
        <w:rPr>
          <w:lang w:eastAsia="zh-CN"/>
        </w:rPr>
        <w:t>，则判断</w:t>
      </w:r>
      <w:r>
        <w:rPr>
          <w:lang w:eastAsia="zh-CN"/>
        </w:rPr>
        <w:t>patch</w:t>
      </w:r>
      <w:r>
        <w:rPr>
          <w:lang w:eastAsia="zh-CN"/>
        </w:rPr>
        <w:t>是正确的。</w:t>
      </w:r>
    </w:p>
    <w:p w14:paraId="1D0E24D8" w14:textId="77777777" w:rsidR="003C3593" w:rsidRDefault="00000000">
      <w:pPr>
        <w:pStyle w:val="3"/>
        <w:rPr>
          <w:rFonts w:ascii="Times New Roman" w:hAnsi="Times New Roman" w:cs="Times New Roman"/>
          <w:sz w:val="44"/>
          <w:szCs w:val="44"/>
        </w:rPr>
      </w:pPr>
      <w:bookmarkStart w:id="134" w:name="X57424d8347da7d124c42b0f2f3ed48fe4395121"/>
      <w:bookmarkEnd w:id="124"/>
      <w:bookmarkEnd w:id="129"/>
      <w:r>
        <w:rPr>
          <w:rFonts w:ascii="Times New Roman" w:hAnsi="Times New Roman" w:cs="Times New Roman"/>
          <w:sz w:val="44"/>
          <w:szCs w:val="44"/>
        </w:rPr>
        <w:t>5 EVALUATION</w:t>
      </w:r>
    </w:p>
    <w:p w14:paraId="42A825CB" w14:textId="77777777" w:rsidR="003C3593" w:rsidRDefault="00000000">
      <w:pPr>
        <w:pStyle w:val="FirstParagraph"/>
      </w:pPr>
      <w:r>
        <w:t xml:space="preserve"> </w:t>
      </w:r>
      <w:r>
        <w:t>为了实验评估</w:t>
      </w:r>
      <w:r>
        <w:t>PatchID</w:t>
      </w:r>
      <w:r>
        <w:rPr>
          <w:rFonts w:hint="eastAsia"/>
          <w:lang w:eastAsia="zh-CN"/>
        </w:rPr>
        <w:t>方法</w:t>
      </w:r>
      <w:r>
        <w:t>的有效性，我们提出了以下五个</w:t>
      </w:r>
      <w:r>
        <w:rPr>
          <w:rFonts w:hint="eastAsia"/>
          <w:lang w:eastAsia="zh-CN"/>
        </w:rPr>
        <w:t>研究</w:t>
      </w:r>
      <w:r>
        <w:t>问题：</w:t>
      </w:r>
    </w:p>
    <w:p w14:paraId="47BEC6D8" w14:textId="77777777" w:rsidR="003C3593" w:rsidRDefault="00000000">
      <w:pPr>
        <w:numPr>
          <w:ilvl w:val="0"/>
          <w:numId w:val="3"/>
        </w:numPr>
        <w:rPr>
          <w:lang w:eastAsia="zh-CN"/>
        </w:rPr>
      </w:pPr>
      <w:r>
        <w:rPr>
          <w:lang w:eastAsia="zh-CN"/>
        </w:rPr>
        <w:t>RQ1:PatchID</w:t>
      </w:r>
      <w:r>
        <w:rPr>
          <w:lang w:eastAsia="zh-CN"/>
        </w:rPr>
        <w:t>能否识别自动修复工具生成的过拟合补丁和正确的补丁？与其他方法是否有优势？</w:t>
      </w:r>
    </w:p>
    <w:p w14:paraId="7CDF2E19" w14:textId="77777777" w:rsidR="003C3593" w:rsidRDefault="00000000">
      <w:pPr>
        <w:numPr>
          <w:ilvl w:val="0"/>
          <w:numId w:val="3"/>
        </w:numPr>
      </w:pPr>
      <w:r>
        <w:t>RQ2:PatchID</w:t>
      </w:r>
      <w:r>
        <w:t>判断补丁的效率如何</w:t>
      </w:r>
      <w:r>
        <w:rPr>
          <w:rFonts w:hint="eastAsia"/>
          <w:lang w:eastAsia="zh-CN"/>
        </w:rPr>
        <w:t>？</w:t>
      </w:r>
    </w:p>
    <w:p w14:paraId="18F868ED" w14:textId="2BD00F84" w:rsidR="003C3593" w:rsidDel="00674ECC" w:rsidRDefault="00000000">
      <w:pPr>
        <w:numPr>
          <w:ilvl w:val="0"/>
          <w:numId w:val="3"/>
        </w:numPr>
        <w:rPr>
          <w:del w:id="135" w:author="HDULAB601" w:date="2023-05-14T14:48:00Z"/>
        </w:rPr>
      </w:pPr>
      <w:del w:id="136" w:author="HDULAB601" w:date="2023-05-14T14:48:00Z">
        <w:r w:rsidDel="00674ECC">
          <w:delText>RQ3:</w:delText>
        </w:r>
        <w:r w:rsidDel="00674ECC">
          <w:delText>基于</w:delText>
        </w:r>
      </w:del>
      <w:del w:id="137" w:author="HDULAB601" w:date="2023-05-11T15:55:00Z">
        <w:r>
          <w:delText>布尔表达式</w:delText>
        </w:r>
      </w:del>
      <w:del w:id="138" w:author="HDULAB601" w:date="2023-05-11T15:50:00Z">
        <w:r>
          <w:delText>的</w:delText>
        </w:r>
        <w:r>
          <w:delText>PATCH-SIM</w:delText>
        </w:r>
        <w:r>
          <w:delText>的可靠性如何</w:delText>
        </w:r>
      </w:del>
      <w:del w:id="139" w:author="HDULAB601" w:date="2023-05-14T14:48:00Z">
        <w:r w:rsidDel="00674ECC">
          <w:delText>？</w:delText>
        </w:r>
      </w:del>
    </w:p>
    <w:p w14:paraId="0CDDF8AF" w14:textId="0313F8E7" w:rsidR="003C3593" w:rsidRDefault="00000000">
      <w:pPr>
        <w:numPr>
          <w:ilvl w:val="0"/>
          <w:numId w:val="3"/>
        </w:numPr>
        <w:rPr>
          <w:lang w:eastAsia="zh-CN"/>
        </w:rPr>
      </w:pPr>
      <w:r>
        <w:rPr>
          <w:lang w:eastAsia="zh-CN"/>
        </w:rPr>
        <w:lastRenderedPageBreak/>
        <w:t>RQ</w:t>
      </w:r>
      <w:ins w:id="140" w:author="HDULAB601" w:date="2023-05-14T14:48:00Z">
        <w:r w:rsidR="00674ECC">
          <w:rPr>
            <w:lang w:eastAsia="zh-CN"/>
          </w:rPr>
          <w:t>3</w:t>
        </w:r>
      </w:ins>
      <w:del w:id="141" w:author="HDULAB601" w:date="2023-05-14T14:48:00Z">
        <w:r w:rsidDel="00674ECC">
          <w:rPr>
            <w:lang w:eastAsia="zh-CN"/>
          </w:rPr>
          <w:delText>4</w:delText>
        </w:r>
      </w:del>
      <w:r>
        <w:rPr>
          <w:lang w:eastAsia="zh-CN"/>
        </w:rPr>
        <w:t>:</w:t>
      </w:r>
      <w:r>
        <w:rPr>
          <w:rFonts w:hint="eastAsia"/>
          <w:lang w:eastAsia="zh-CN"/>
        </w:rPr>
        <w:t>造成过拟合补丁识别错误的原因是什么</w:t>
      </w:r>
      <w:r>
        <w:rPr>
          <w:lang w:eastAsia="zh-CN"/>
        </w:rPr>
        <w:t>？</w:t>
      </w:r>
    </w:p>
    <w:p w14:paraId="3A9A07F9" w14:textId="77777777" w:rsidR="003C3593" w:rsidRDefault="00000000">
      <w:pPr>
        <w:numPr>
          <w:ilvl w:val="0"/>
          <w:numId w:val="3"/>
        </w:numPr>
        <w:rPr>
          <w:del w:id="142" w:author="HDULAB601" w:date="2023-05-11T15:49:00Z"/>
        </w:rPr>
      </w:pPr>
      <w:del w:id="143" w:author="HDULAB601" w:date="2023-05-11T15:49:00Z">
        <w:r>
          <w:delText>RQ5:Test generation</w:delText>
        </w:r>
        <w:r>
          <w:delText>对补丁判断有多大的作用？</w:delText>
        </w:r>
      </w:del>
    </w:p>
    <w:p w14:paraId="4230B05A" w14:textId="6992DF19" w:rsidR="003C3593" w:rsidRDefault="00000000">
      <w:pPr>
        <w:numPr>
          <w:ilvl w:val="0"/>
          <w:numId w:val="3"/>
        </w:numPr>
        <w:rPr>
          <w:ins w:id="144" w:author="HDULAB601" w:date="2023-05-14T14:48:00Z"/>
          <w:lang w:eastAsia="zh-CN"/>
        </w:rPr>
      </w:pPr>
      <w:r>
        <w:rPr>
          <w:lang w:eastAsia="zh-CN"/>
        </w:rPr>
        <w:t>RQ</w:t>
      </w:r>
      <w:ins w:id="145" w:author="HDULAB601" w:date="2023-05-14T14:48:00Z">
        <w:r w:rsidR="00674ECC">
          <w:rPr>
            <w:lang w:eastAsia="zh-CN"/>
          </w:rPr>
          <w:t>4</w:t>
        </w:r>
      </w:ins>
      <w:del w:id="146" w:author="HDULAB601" w:date="2023-05-11T15:49:00Z">
        <w:r>
          <w:rPr>
            <w:lang w:eastAsia="zh-CN"/>
          </w:rPr>
          <w:delText>6</w:delText>
        </w:r>
      </w:del>
      <w:r>
        <w:rPr>
          <w:lang w:eastAsia="zh-CN"/>
        </w:rPr>
        <w:t>:PatchID</w:t>
      </w:r>
      <w:r>
        <w:rPr>
          <w:rFonts w:hint="eastAsia"/>
          <w:lang w:eastAsia="zh-CN"/>
        </w:rPr>
        <w:t>对过拟合补丁</w:t>
      </w:r>
      <w:ins w:id="147" w:author="HDULAB601" w:date="2023-05-14T14:26:00Z">
        <w:r w:rsidR="001F3EA8">
          <w:rPr>
            <w:rFonts w:hint="eastAsia"/>
            <w:lang w:eastAsia="zh-CN"/>
          </w:rPr>
          <w:t>分类</w:t>
        </w:r>
      </w:ins>
      <w:del w:id="148" w:author="HDULAB601" w:date="2023-05-14T14:26:00Z">
        <w:r w:rsidDel="001F3EA8">
          <w:rPr>
            <w:rFonts w:hint="eastAsia"/>
            <w:lang w:eastAsia="zh-CN"/>
          </w:rPr>
          <w:delText>细分</w:delText>
        </w:r>
      </w:del>
      <w:r>
        <w:rPr>
          <w:rFonts w:hint="eastAsia"/>
          <w:lang w:eastAsia="zh-CN"/>
        </w:rPr>
        <w:t>的可靠性如何？</w:t>
      </w:r>
    </w:p>
    <w:p w14:paraId="1711C354" w14:textId="77777777" w:rsidR="00674ECC" w:rsidRDefault="00674ECC">
      <w:pPr>
        <w:ind w:left="720"/>
        <w:rPr>
          <w:lang w:eastAsia="zh-CN"/>
        </w:rPr>
        <w:pPrChange w:id="149" w:author="HDULAB601" w:date="2023-05-14T15:09:00Z">
          <w:pPr>
            <w:numPr>
              <w:numId w:val="3"/>
            </w:numPr>
            <w:ind w:left="720" w:hanging="480"/>
          </w:pPr>
        </w:pPrChange>
      </w:pPr>
    </w:p>
    <w:p w14:paraId="60EA3ED1" w14:textId="77777777" w:rsidR="003C3593" w:rsidRDefault="00000000">
      <w:pPr>
        <w:pStyle w:val="4"/>
        <w:rPr>
          <w:rFonts w:ascii="Times New Roman" w:hAnsi="Times New Roman" w:cs="Times New Roman"/>
          <w:i w:val="0"/>
          <w:iCs/>
          <w:sz w:val="36"/>
          <w:szCs w:val="36"/>
          <w:lang w:eastAsia="zh-CN"/>
        </w:rPr>
      </w:pPr>
      <w:bookmarkStart w:id="150" w:name="Xb06f430d0672ab471f81c040aa33903f8e49807"/>
      <w:r>
        <w:rPr>
          <w:rFonts w:ascii="Times New Roman" w:hAnsi="Times New Roman" w:cs="Times New Roman"/>
          <w:i w:val="0"/>
          <w:iCs/>
          <w:sz w:val="36"/>
          <w:szCs w:val="36"/>
          <w:lang w:eastAsia="zh-CN"/>
        </w:rPr>
        <w:t>5.1 Dataset</w:t>
      </w:r>
    </w:p>
    <w:p w14:paraId="1578B4C4" w14:textId="77777777" w:rsidR="003C3593" w:rsidRDefault="00000000">
      <w:pPr>
        <w:pStyle w:val="FirstParagraph"/>
        <w:rPr>
          <w:lang w:eastAsia="zh-CN"/>
        </w:rPr>
      </w:pPr>
      <w:r>
        <w:rPr>
          <w:lang w:eastAsia="zh-CN"/>
        </w:rPr>
        <w:t>本文分别在两个数据集上进行了实验验证，其中，第一个数据集是</w:t>
      </w:r>
      <w:r>
        <w:rPr>
          <w:rFonts w:hint="eastAsia"/>
          <w:lang w:eastAsia="zh-CN"/>
        </w:rPr>
        <w:t>文献</w:t>
      </w:r>
      <w:r>
        <w:rPr>
          <w:rFonts w:hint="eastAsia"/>
          <w:lang w:eastAsia="zh-CN"/>
        </w:rPr>
        <w:t>[</w:t>
      </w:r>
      <w:r>
        <w:rPr>
          <w:lang w:eastAsia="zh-CN"/>
        </w:rPr>
        <w:t>8]</w:t>
      </w:r>
      <w:r>
        <w:rPr>
          <w:lang w:eastAsia="zh-CN"/>
        </w:rPr>
        <w:t>中收集的</w:t>
      </w:r>
      <w:r>
        <w:rPr>
          <w:rFonts w:hint="eastAsia"/>
          <w:lang w:eastAsia="zh-CN"/>
        </w:rPr>
        <w:t>数据集</w:t>
      </w:r>
      <w:r>
        <w:rPr>
          <w:lang w:eastAsia="zh-CN"/>
        </w:rPr>
        <w:t>，该数据集由</w:t>
      </w:r>
      <w:r>
        <w:rPr>
          <w:lang w:eastAsia="zh-CN"/>
        </w:rPr>
        <w:t>6</w:t>
      </w:r>
      <w:r>
        <w:rPr>
          <w:lang w:eastAsia="zh-CN"/>
        </w:rPr>
        <w:t>个</w:t>
      </w:r>
      <w:r>
        <w:rPr>
          <w:lang w:eastAsia="zh-CN"/>
        </w:rPr>
        <w:t>APR</w:t>
      </w:r>
      <w:r>
        <w:rPr>
          <w:lang w:eastAsia="zh-CN"/>
        </w:rPr>
        <w:t>工具在</w:t>
      </w:r>
      <w:r>
        <w:rPr>
          <w:lang w:eastAsia="zh-CN"/>
        </w:rPr>
        <w:t>Defects4J</w:t>
      </w:r>
      <w:r>
        <w:rPr>
          <w:lang w:eastAsia="zh-CN"/>
        </w:rPr>
        <w:t>上生成的补丁组成的</w:t>
      </w:r>
      <w:ins w:id="151" w:author="HDULAB601" w:date="2023-05-11T16:18:00Z">
        <w:r>
          <w:rPr>
            <w:rFonts w:hint="eastAsia"/>
            <w:lang w:eastAsia="zh-CN"/>
          </w:rPr>
          <w:t>。需要注意的是，我们使用的</w:t>
        </w:r>
        <w:r>
          <w:rPr>
            <w:rFonts w:hint="eastAsia"/>
            <w:lang w:eastAsia="zh-CN"/>
          </w:rPr>
          <w:t>Defects</w:t>
        </w:r>
        <w:r>
          <w:rPr>
            <w:lang w:eastAsia="zh-CN"/>
          </w:rPr>
          <w:t>4</w:t>
        </w:r>
        <w:r>
          <w:rPr>
            <w:rFonts w:hint="eastAsia"/>
            <w:lang w:eastAsia="zh-CN"/>
          </w:rPr>
          <w:t>j</w:t>
        </w:r>
        <w:r>
          <w:rPr>
            <w:rFonts w:hint="eastAsia"/>
            <w:lang w:eastAsia="zh-CN"/>
          </w:rPr>
          <w:t>数据集是从</w:t>
        </w:r>
        <w:r>
          <w:rPr>
            <w:lang w:eastAsia="zh-CN"/>
          </w:rPr>
          <w:t>X</w:t>
        </w:r>
        <w:r>
          <w:rPr>
            <w:rFonts w:hint="eastAsia"/>
            <w:lang w:eastAsia="zh-CN"/>
          </w:rPr>
          <w:t>iong</w:t>
        </w:r>
        <w:r>
          <w:rPr>
            <w:rFonts w:hint="eastAsia"/>
            <w:lang w:eastAsia="zh-CN"/>
          </w:rPr>
          <w:t>提供的数据集中收集的，并没有运行</w:t>
        </w:r>
        <w:r>
          <w:rPr>
            <w:rFonts w:hint="eastAsia"/>
            <w:lang w:eastAsia="zh-CN"/>
          </w:rPr>
          <w:t>A</w:t>
        </w:r>
        <w:r>
          <w:rPr>
            <w:lang w:eastAsia="zh-CN"/>
          </w:rPr>
          <w:t>PR</w:t>
        </w:r>
        <w:r>
          <w:rPr>
            <w:rFonts w:hint="eastAsia"/>
            <w:lang w:eastAsia="zh-CN"/>
          </w:rPr>
          <w:t>工具收集补丁</w:t>
        </w:r>
      </w:ins>
      <w:r>
        <w:rPr>
          <w:lang w:eastAsia="zh-CN"/>
        </w:rPr>
        <w:t>。</w:t>
      </w:r>
      <w:ins w:id="152" w:author="HDULAB601" w:date="2023-05-11T16:18:00Z">
        <w:r>
          <w:rPr>
            <w:rFonts w:hint="eastAsia"/>
            <w:lang w:eastAsia="zh-CN"/>
          </w:rPr>
          <w:t>该数据集中已经</w:t>
        </w:r>
      </w:ins>
      <w:ins w:id="153" w:author="HDULAB601" w:date="2023-05-11T16:19:00Z">
        <w:r>
          <w:rPr>
            <w:rFonts w:hint="eastAsia"/>
            <w:lang w:eastAsia="zh-CN"/>
          </w:rPr>
          <w:t>给出了补丁</w:t>
        </w:r>
      </w:ins>
      <w:ins w:id="154" w:author="HDULAB601" w:date="2023-05-11T16:20:00Z">
        <w:r>
          <w:rPr>
            <w:rFonts w:hint="eastAsia"/>
            <w:lang w:eastAsia="zh-CN"/>
          </w:rPr>
          <w:t>识别结果</w:t>
        </w:r>
      </w:ins>
      <w:ins w:id="155" w:author="HDULAB601" w:date="2023-05-11T16:19:00Z">
        <w:r>
          <w:rPr>
            <w:rFonts w:hint="eastAsia"/>
            <w:lang w:eastAsia="zh-CN"/>
          </w:rPr>
          <w:t>，这些结果由</w:t>
        </w:r>
        <w:r>
          <w:rPr>
            <w:rFonts w:hint="eastAsia"/>
            <w:lang w:eastAsia="zh-CN"/>
          </w:rPr>
          <w:t>A</w:t>
        </w:r>
        <w:r>
          <w:rPr>
            <w:lang w:eastAsia="zh-CN"/>
          </w:rPr>
          <w:t>PR</w:t>
        </w:r>
        <w:r>
          <w:rPr>
            <w:rFonts w:hint="eastAsia"/>
            <w:lang w:eastAsia="zh-CN"/>
          </w:rPr>
          <w:t>作者给出。</w:t>
        </w:r>
      </w:ins>
      <w:r>
        <w:rPr>
          <w:lang w:eastAsia="zh-CN"/>
        </w:rPr>
        <w:t>第二个数据集</w:t>
      </w:r>
      <w:r>
        <w:rPr>
          <w:lang w:eastAsia="zh-CN"/>
        </w:rPr>
        <w:t>Java+JML dataset</w:t>
      </w:r>
      <w:r>
        <w:rPr>
          <w:lang w:eastAsia="zh-CN"/>
        </w:rPr>
        <w:t>则是由</w:t>
      </w:r>
      <w:r>
        <w:rPr>
          <w:lang w:eastAsia="zh-CN"/>
        </w:rPr>
        <w:t>Nilizadeh</w:t>
      </w:r>
      <w:r>
        <w:rPr>
          <w:lang w:eastAsia="zh-CN"/>
        </w:rPr>
        <w:t>等人创建的</w:t>
      </w:r>
      <w:ins w:id="156" w:author="HDULAB601" w:date="2023-05-11T16:19:00Z">
        <w:r>
          <w:rPr>
            <w:rFonts w:hint="eastAsia"/>
            <w:lang w:eastAsia="zh-CN"/>
          </w:rPr>
          <w:t>，其中补丁的</w:t>
        </w:r>
      </w:ins>
      <w:ins w:id="157" w:author="HDULAB601" w:date="2023-05-11T16:20:00Z">
        <w:r>
          <w:rPr>
            <w:rFonts w:hint="eastAsia"/>
            <w:lang w:eastAsia="zh-CN"/>
          </w:rPr>
          <w:t>结果</w:t>
        </w:r>
      </w:ins>
      <w:ins w:id="158" w:author="HDULAB601" w:date="2023-05-11T16:21:00Z">
        <w:r>
          <w:rPr>
            <w:rFonts w:hint="eastAsia"/>
            <w:lang w:eastAsia="zh-CN"/>
          </w:rPr>
          <w:t>由原作者给出。我们</w:t>
        </w:r>
      </w:ins>
      <w:ins w:id="159" w:author="HDULAB601" w:date="2023-05-11T16:22:00Z">
        <w:r>
          <w:rPr>
            <w:rFonts w:hint="eastAsia"/>
            <w:lang w:eastAsia="zh-CN"/>
          </w:rPr>
          <w:t>将</w:t>
        </w:r>
        <w:r>
          <w:rPr>
            <w:rFonts w:hint="eastAsia"/>
            <w:lang w:eastAsia="zh-CN"/>
          </w:rPr>
          <w:t>Patch</w:t>
        </w:r>
        <w:r>
          <w:rPr>
            <w:lang w:eastAsia="zh-CN"/>
          </w:rPr>
          <w:t>ID</w:t>
        </w:r>
        <w:r>
          <w:rPr>
            <w:rFonts w:hint="eastAsia"/>
            <w:lang w:eastAsia="zh-CN"/>
          </w:rPr>
          <w:t>给出的结果与数据集提供的结果进行</w:t>
        </w:r>
      </w:ins>
      <w:ins w:id="160" w:author="HDULAB601" w:date="2023-05-11T16:23:00Z">
        <w:r>
          <w:rPr>
            <w:rFonts w:hint="eastAsia"/>
            <w:lang w:eastAsia="zh-CN"/>
          </w:rPr>
          <w:t>对比，并以此来评估</w:t>
        </w:r>
        <w:r>
          <w:rPr>
            <w:rFonts w:hint="eastAsia"/>
            <w:lang w:eastAsia="zh-CN"/>
          </w:rPr>
          <w:t>Patch</w:t>
        </w:r>
        <w:r>
          <w:rPr>
            <w:lang w:eastAsia="zh-CN"/>
          </w:rPr>
          <w:t>ID</w:t>
        </w:r>
        <w:r>
          <w:rPr>
            <w:rFonts w:hint="eastAsia"/>
            <w:lang w:eastAsia="zh-CN"/>
          </w:rPr>
          <w:t>的效果。</w:t>
        </w:r>
      </w:ins>
      <w:del w:id="161" w:author="HDULAB601" w:date="2023-05-11T16:19:00Z">
        <w:r>
          <w:rPr>
            <w:lang w:eastAsia="zh-CN"/>
          </w:rPr>
          <w:delText>。</w:delText>
        </w:r>
      </w:del>
    </w:p>
    <w:p w14:paraId="52BB78B3" w14:textId="77777777" w:rsidR="003C3593" w:rsidRDefault="00000000">
      <w:pPr>
        <w:pStyle w:val="a0"/>
        <w:rPr>
          <w:del w:id="162" w:author="HDULAB601" w:date="2023-05-12T08:59:00Z"/>
          <w:lang w:eastAsia="zh-CN"/>
        </w:rPr>
      </w:pPr>
      <w:r>
        <w:rPr>
          <w:b/>
          <w:bCs/>
          <w:lang w:eastAsia="zh-CN"/>
        </w:rPr>
        <w:t>Defects4J.</w:t>
      </w:r>
      <w:r>
        <w:rPr>
          <w:lang w:eastAsia="zh-CN"/>
        </w:rPr>
        <w:t xml:space="preserve"> </w:t>
      </w:r>
      <w:r>
        <w:rPr>
          <w:lang w:eastAsia="zh-CN"/>
        </w:rPr>
        <w:t>目前，</w:t>
      </w:r>
      <w:r>
        <w:rPr>
          <w:lang w:eastAsia="zh-CN"/>
        </w:rPr>
        <w:t>Just</w:t>
      </w:r>
      <w:r>
        <w:rPr>
          <w:rFonts w:hint="eastAsia"/>
          <w:vertAlign w:val="superscript"/>
          <w:lang w:eastAsia="zh-CN"/>
        </w:rPr>
        <w:t>[</w:t>
      </w:r>
      <w:r>
        <w:rPr>
          <w:vertAlign w:val="superscript"/>
          <w:lang w:eastAsia="zh-CN"/>
        </w:rPr>
        <w:t>48]</w:t>
      </w:r>
      <w:r>
        <w:rPr>
          <w:lang w:eastAsia="zh-CN"/>
        </w:rPr>
        <w:t>提出的</w:t>
      </w:r>
      <w:r>
        <w:rPr>
          <w:lang w:eastAsia="zh-CN"/>
        </w:rPr>
        <w:t>Defec</w:t>
      </w:r>
      <w:del w:id="163" w:author="HDULAB601" w:date="2023-05-11T14:25:00Z">
        <w:r>
          <w:rPr>
            <w:lang w:eastAsia="zh-CN"/>
          </w:rPr>
          <w:delText>e</w:delText>
        </w:r>
      </w:del>
      <w:r>
        <w:rPr>
          <w:lang w:eastAsia="zh-CN"/>
        </w:rPr>
        <w:t>ts4</w:t>
      </w:r>
      <w:r>
        <w:rPr>
          <w:rFonts w:hint="eastAsia"/>
          <w:lang w:eastAsia="zh-CN"/>
        </w:rPr>
        <w:t>J</w:t>
      </w:r>
      <w:r>
        <w:rPr>
          <w:rFonts w:hint="eastAsia"/>
          <w:lang w:eastAsia="zh-CN"/>
        </w:rPr>
        <w:t>是自动程序修复领域</w:t>
      </w:r>
      <w:r>
        <w:rPr>
          <w:lang w:eastAsia="zh-CN"/>
        </w:rPr>
        <w:t>使用最广泛的</w:t>
      </w:r>
      <w:r>
        <w:rPr>
          <w:lang w:eastAsia="zh-CN"/>
        </w:rPr>
        <w:t>Java</w:t>
      </w:r>
      <w:r>
        <w:rPr>
          <w:lang w:eastAsia="zh-CN"/>
        </w:rPr>
        <w:t>程序数据集。</w:t>
      </w:r>
      <w:r>
        <w:rPr>
          <w:lang w:eastAsia="zh-CN"/>
        </w:rPr>
        <w:t>Defects4J</w:t>
      </w:r>
      <w:r>
        <w:rPr>
          <w:lang w:eastAsia="zh-CN"/>
        </w:rPr>
        <w:t>到目前为止已经有</w:t>
      </w:r>
      <w:r>
        <w:rPr>
          <w:lang w:eastAsia="zh-CN"/>
        </w:rPr>
        <w:t>17</w:t>
      </w:r>
      <w:r>
        <w:rPr>
          <w:lang w:eastAsia="zh-CN"/>
        </w:rPr>
        <w:t>个项目了，其中包含了</w:t>
      </w:r>
      <w:r>
        <w:rPr>
          <w:lang w:eastAsia="zh-CN"/>
        </w:rPr>
        <w:t>835</w:t>
      </w:r>
      <w:r>
        <w:rPr>
          <w:lang w:eastAsia="zh-CN"/>
        </w:rPr>
        <w:t>个缺陷。</w:t>
      </w:r>
      <w:bookmarkStart w:id="164" w:name="_Hlk120450098"/>
      <w:r>
        <w:rPr>
          <w:color w:val="000000" w:themeColor="text1"/>
          <w:highlight w:val="yellow"/>
          <w:lang w:eastAsia="zh-CN"/>
        </w:rPr>
        <w:t>该数据集中的每个程序缺陷包含至少一个可以触发</w:t>
      </w:r>
      <w:r>
        <w:rPr>
          <w:rFonts w:hint="eastAsia"/>
          <w:color w:val="000000" w:themeColor="text1"/>
          <w:highlight w:val="yellow"/>
          <w:lang w:eastAsia="zh-CN"/>
        </w:rPr>
        <w:t>它</w:t>
      </w:r>
      <w:r>
        <w:rPr>
          <w:color w:val="000000" w:themeColor="text1"/>
          <w:highlight w:val="yellow"/>
          <w:lang w:eastAsia="zh-CN"/>
        </w:rPr>
        <w:t>的测试用例</w:t>
      </w:r>
      <w:r>
        <w:rPr>
          <w:lang w:eastAsia="zh-CN"/>
        </w:rPr>
        <w:t>。</w:t>
      </w:r>
      <w:bookmarkEnd w:id="164"/>
      <w:r>
        <w:rPr>
          <w:rFonts w:hint="eastAsia"/>
          <w:lang w:eastAsia="zh-CN"/>
        </w:rPr>
        <w:t>本文使用该</w:t>
      </w:r>
      <w:r>
        <w:rPr>
          <w:lang w:eastAsia="zh-CN"/>
        </w:rPr>
        <w:t>数据集</w:t>
      </w:r>
      <w:r>
        <w:rPr>
          <w:rFonts w:hint="eastAsia"/>
          <w:lang w:eastAsia="zh-CN"/>
        </w:rPr>
        <w:t>中最常被使用的</w:t>
      </w:r>
      <w:r>
        <w:rPr>
          <w:lang w:eastAsia="zh-CN"/>
        </w:rPr>
        <w:t>6</w:t>
      </w:r>
      <w:r>
        <w:rPr>
          <w:lang w:eastAsia="zh-CN"/>
        </w:rPr>
        <w:t>个项目</w:t>
      </w:r>
      <w:r>
        <w:rPr>
          <w:rFonts w:hint="eastAsia"/>
          <w:lang w:eastAsia="zh-CN"/>
        </w:rPr>
        <w:t>，即</w:t>
      </w:r>
      <w:r>
        <w:rPr>
          <w:lang w:eastAsia="zh-CN"/>
        </w:rPr>
        <w:t>：</w:t>
      </w:r>
      <w:r>
        <w:rPr>
          <w:rFonts w:hint="eastAsia"/>
          <w:lang w:eastAsia="zh-CN"/>
        </w:rPr>
        <w:t>Chart</w:t>
      </w:r>
      <w:r>
        <w:rPr>
          <w:rFonts w:hint="eastAsia"/>
          <w:lang w:eastAsia="zh-CN"/>
        </w:rPr>
        <w:t>、</w:t>
      </w:r>
      <w:r>
        <w:rPr>
          <w:rFonts w:hint="eastAsia"/>
          <w:lang w:eastAsia="zh-CN"/>
        </w:rPr>
        <w:t>Time</w:t>
      </w:r>
      <w:r>
        <w:rPr>
          <w:rFonts w:hint="eastAsia"/>
          <w:lang w:eastAsia="zh-CN"/>
        </w:rPr>
        <w:t>、</w:t>
      </w:r>
      <w:r>
        <w:rPr>
          <w:rFonts w:hint="eastAsia"/>
          <w:lang w:eastAsia="zh-CN"/>
        </w:rPr>
        <w:t>Math</w:t>
      </w:r>
      <w:r>
        <w:rPr>
          <w:rFonts w:hint="eastAsia"/>
          <w:lang w:eastAsia="zh-CN"/>
        </w:rPr>
        <w:t>、</w:t>
      </w:r>
      <w:r>
        <w:rPr>
          <w:rFonts w:hint="eastAsia"/>
          <w:lang w:eastAsia="zh-CN"/>
        </w:rPr>
        <w:t>Lang</w:t>
      </w:r>
      <w:r>
        <w:rPr>
          <w:rFonts w:hint="eastAsia"/>
          <w:lang w:eastAsia="zh-CN"/>
        </w:rPr>
        <w:t>、</w:t>
      </w:r>
      <w:r>
        <w:rPr>
          <w:rFonts w:hint="eastAsia"/>
          <w:lang w:eastAsia="zh-CN"/>
        </w:rPr>
        <w:t>Closure</w:t>
      </w:r>
      <w:r>
        <w:rPr>
          <w:rFonts w:hint="eastAsia"/>
          <w:lang w:eastAsia="zh-CN"/>
        </w:rPr>
        <w:t>和</w:t>
      </w:r>
      <w:r>
        <w:rPr>
          <w:rFonts w:hint="eastAsia"/>
          <w:lang w:eastAsia="zh-CN"/>
        </w:rPr>
        <w:t>Mockito</w:t>
      </w:r>
      <w:r>
        <w:rPr>
          <w:rFonts w:hint="eastAsia"/>
          <w:lang w:eastAsia="zh-CN"/>
        </w:rPr>
        <w:t>，其中，</w:t>
      </w:r>
      <w:r>
        <w:rPr>
          <w:lang w:eastAsia="zh-CN"/>
        </w:rPr>
        <w:t>Chart</w:t>
      </w:r>
      <w:r>
        <w:rPr>
          <w:lang w:eastAsia="zh-CN"/>
        </w:rPr>
        <w:t>是专门显示图标的项目；</w:t>
      </w:r>
      <w:r>
        <w:rPr>
          <w:lang w:eastAsia="zh-CN"/>
        </w:rPr>
        <w:t>Time</w:t>
      </w:r>
      <w:r>
        <w:rPr>
          <w:lang w:eastAsia="zh-CN"/>
        </w:rPr>
        <w:t>是用于日期、时间处理的项目；</w:t>
      </w:r>
      <w:r>
        <w:rPr>
          <w:lang w:eastAsia="zh-CN"/>
        </w:rPr>
        <w:t>Math</w:t>
      </w:r>
      <w:r>
        <w:rPr>
          <w:lang w:eastAsia="zh-CN"/>
        </w:rPr>
        <w:t>是科学计算的项目；</w:t>
      </w:r>
      <w:r>
        <w:rPr>
          <w:lang w:eastAsia="zh-CN"/>
        </w:rPr>
        <w:t>Lang</w:t>
      </w:r>
      <w:r>
        <w:rPr>
          <w:lang w:eastAsia="zh-CN"/>
        </w:rPr>
        <w:t>是一组用于操作</w:t>
      </w:r>
      <w:r>
        <w:rPr>
          <w:lang w:eastAsia="zh-CN"/>
        </w:rPr>
        <w:t>JDK</w:t>
      </w:r>
      <w:r>
        <w:rPr>
          <w:lang w:eastAsia="zh-CN"/>
        </w:rPr>
        <w:t>类的额外方法；</w:t>
      </w:r>
      <w:r>
        <w:rPr>
          <w:lang w:eastAsia="zh-CN"/>
        </w:rPr>
        <w:t>Closure</w:t>
      </w:r>
      <w:r>
        <w:rPr>
          <w:lang w:eastAsia="zh-CN"/>
        </w:rPr>
        <w:t>是</w:t>
      </w:r>
      <w:r>
        <w:rPr>
          <w:lang w:eastAsia="zh-CN"/>
        </w:rPr>
        <w:t>Javascript</w:t>
      </w:r>
      <w:r>
        <w:rPr>
          <w:lang w:eastAsia="zh-CN"/>
        </w:rPr>
        <w:t>的优化编译器；</w:t>
      </w:r>
      <w:r>
        <w:rPr>
          <w:lang w:eastAsia="zh-CN"/>
        </w:rPr>
        <w:t>Mockito</w:t>
      </w:r>
      <w:r>
        <w:rPr>
          <w:lang w:eastAsia="zh-CN"/>
        </w:rPr>
        <w:t>是一个用于单元测试的模拟框架。</w:t>
      </w:r>
      <w:del w:id="165" w:author="HDULAB601" w:date="2023-05-12T08:59:00Z">
        <w:r>
          <w:rPr>
            <w:rFonts w:hint="eastAsia"/>
            <w:lang w:eastAsia="zh-CN"/>
          </w:rPr>
          <w:delText>每个项目中包含的</w:delText>
        </w:r>
        <w:r>
          <w:rPr>
            <w:rFonts w:hint="eastAsia"/>
            <w:lang w:eastAsia="zh-CN"/>
          </w:rPr>
          <w:delText>bug</w:delText>
        </w:r>
        <w:r>
          <w:rPr>
            <w:rFonts w:hint="eastAsia"/>
            <w:lang w:eastAsia="zh-CN"/>
          </w:rPr>
          <w:delText>数如下表</w:delText>
        </w:r>
        <w:r>
          <w:rPr>
            <w:rFonts w:hint="eastAsia"/>
            <w:lang w:eastAsia="zh-CN"/>
          </w:rPr>
          <w:delText>1</w:delText>
        </w:r>
        <w:r>
          <w:rPr>
            <w:rFonts w:hint="eastAsia"/>
            <w:lang w:eastAsia="zh-CN"/>
          </w:rPr>
          <w:delText>所示。</w:delText>
        </w:r>
      </w:del>
    </w:p>
    <w:p w14:paraId="7D125F63" w14:textId="77777777" w:rsidR="003C3593" w:rsidRDefault="00000000">
      <w:pPr>
        <w:pStyle w:val="a0"/>
        <w:jc w:val="center"/>
        <w:rPr>
          <w:del w:id="166" w:author="HDULAB601" w:date="2023-05-12T08:59:00Z"/>
          <w:lang w:eastAsia="zh-CN"/>
        </w:rPr>
      </w:pPr>
      <w:del w:id="167" w:author="HDULAB601" w:date="2023-05-12T08:59:00Z">
        <w:r>
          <w:rPr>
            <w:rFonts w:hint="eastAsia"/>
            <w:lang w:eastAsia="zh-CN"/>
          </w:rPr>
          <w:delText>T</w:delText>
        </w:r>
        <w:r>
          <w:rPr>
            <w:lang w:eastAsia="zh-CN"/>
          </w:rPr>
          <w:delText>able 1: Defects4j Project</w:delText>
        </w:r>
      </w:del>
    </w:p>
    <w:p w14:paraId="44E25C8A" w14:textId="77777777" w:rsidR="003C3593" w:rsidRDefault="003C3593">
      <w:pPr>
        <w:pStyle w:val="a0"/>
        <w:jc w:val="center"/>
        <w:rPr>
          <w:lang w:eastAsia="zh-CN"/>
        </w:rPr>
        <w:pPrChange w:id="168" w:author="HDULAB601" w:date="2023-05-12T08:59:00Z">
          <w:pPr>
            <w:pStyle w:val="a0"/>
          </w:pPr>
        </w:pPrChange>
      </w:pPr>
    </w:p>
    <w:p w14:paraId="3B04F279" w14:textId="77777777" w:rsidR="003C3593" w:rsidRDefault="00000000">
      <w:pPr>
        <w:pStyle w:val="a0"/>
        <w:rPr>
          <w:ins w:id="169" w:author="HDULAB601" w:date="2023-05-12T09:07:00Z"/>
          <w:lang w:eastAsia="zh-CN"/>
        </w:rPr>
      </w:pPr>
      <w:del w:id="170" w:author="HDULAB601" w:date="2023-05-12T08:53:00Z">
        <w:r>
          <w:rPr>
            <w:lang w:eastAsia="zh-CN"/>
          </w:rPr>
          <w:delText>本文使用</w:delText>
        </w:r>
        <w:r>
          <w:rPr>
            <w:lang w:eastAsia="zh-CN"/>
          </w:rPr>
          <w:delText>6</w:delText>
        </w:r>
        <w:r>
          <w:rPr>
            <w:lang w:eastAsia="zh-CN"/>
          </w:rPr>
          <w:delText>个已有的修复工具在</w:delText>
        </w:r>
        <w:r>
          <w:rPr>
            <w:lang w:eastAsia="zh-CN"/>
          </w:rPr>
          <w:delText>Defects4J</w:delText>
        </w:r>
        <w:r>
          <w:rPr>
            <w:lang w:eastAsia="zh-CN"/>
          </w:rPr>
          <w:delText>数据集上进行修复，得到候选补丁</w:delText>
        </w:r>
      </w:del>
      <w:ins w:id="171" w:author="HDULAB601" w:date="2023-05-12T08:53:00Z">
        <w:r>
          <w:rPr>
            <w:rFonts w:hint="eastAsia"/>
            <w:lang w:eastAsia="zh-CN"/>
          </w:rPr>
          <w:t>根据</w:t>
        </w:r>
        <w:r>
          <w:rPr>
            <w:rFonts w:hint="eastAsia"/>
            <w:lang w:eastAsia="zh-CN"/>
          </w:rPr>
          <w:t>Xiong</w:t>
        </w:r>
        <w:r>
          <w:rPr>
            <w:rFonts w:hint="eastAsia"/>
            <w:lang w:eastAsia="zh-CN"/>
          </w:rPr>
          <w:t>给出的数据集</w:t>
        </w:r>
      </w:ins>
      <w:ins w:id="172" w:author="HDULAB601" w:date="2023-05-12T08:54:00Z">
        <w:r>
          <w:rPr>
            <w:rFonts w:hint="eastAsia"/>
            <w:lang w:eastAsia="zh-CN"/>
          </w:rPr>
          <w:t>信息，候选补丁由</w:t>
        </w:r>
        <w:r>
          <w:rPr>
            <w:rFonts w:hint="eastAsia"/>
            <w:lang w:eastAsia="zh-CN"/>
          </w:rPr>
          <w:t>6</w:t>
        </w:r>
        <w:r>
          <w:rPr>
            <w:rFonts w:hint="eastAsia"/>
            <w:lang w:eastAsia="zh-CN"/>
          </w:rPr>
          <w:t>个</w:t>
        </w:r>
        <w:r>
          <w:rPr>
            <w:rFonts w:hint="eastAsia"/>
            <w:lang w:eastAsia="zh-CN"/>
          </w:rPr>
          <w:t>APR</w:t>
        </w:r>
        <w:r>
          <w:rPr>
            <w:rFonts w:hint="eastAsia"/>
            <w:lang w:eastAsia="zh-CN"/>
          </w:rPr>
          <w:t>工具产生</w:t>
        </w:r>
      </w:ins>
      <w:r>
        <w:rPr>
          <w:rFonts w:hint="eastAsia"/>
          <w:lang w:eastAsia="zh-CN"/>
        </w:rPr>
        <w:t>。这</w:t>
      </w:r>
      <w:r>
        <w:rPr>
          <w:rFonts w:hint="eastAsia"/>
          <w:lang w:eastAsia="zh-CN"/>
        </w:rPr>
        <w:t>6</w:t>
      </w:r>
      <w:r>
        <w:rPr>
          <w:rFonts w:hint="eastAsia"/>
          <w:lang w:eastAsia="zh-CN"/>
        </w:rPr>
        <w:t>个</w:t>
      </w:r>
      <w:del w:id="173" w:author="HDULAB601" w:date="2023-05-12T08:54:00Z">
        <w:r>
          <w:rPr>
            <w:lang w:eastAsia="zh-CN"/>
          </w:rPr>
          <w:delText>程序缺陷自动修复</w:delText>
        </w:r>
      </w:del>
      <w:ins w:id="174" w:author="HDULAB601" w:date="2023-05-12T08:54:00Z">
        <w:r>
          <w:rPr>
            <w:rFonts w:hint="eastAsia"/>
            <w:lang w:eastAsia="zh-CN"/>
          </w:rPr>
          <w:t>APR</w:t>
        </w:r>
      </w:ins>
      <w:r>
        <w:rPr>
          <w:rFonts w:hint="eastAsia"/>
          <w:lang w:eastAsia="zh-CN"/>
        </w:rPr>
        <w:t>工具分别为</w:t>
      </w:r>
      <w:r>
        <w:rPr>
          <w:lang w:eastAsia="zh-CN"/>
        </w:rPr>
        <w:t>jGenProg</w:t>
      </w:r>
      <w:r>
        <w:rPr>
          <w:rFonts w:hint="eastAsia"/>
          <w:lang w:eastAsia="zh-CN"/>
        </w:rPr>
        <w:t>、</w:t>
      </w:r>
      <w:r>
        <w:rPr>
          <w:lang w:eastAsia="zh-CN"/>
        </w:rPr>
        <w:t>Nopol 2015</w:t>
      </w:r>
      <w:r>
        <w:rPr>
          <w:rFonts w:hint="eastAsia"/>
          <w:lang w:eastAsia="zh-CN"/>
        </w:rPr>
        <w:t>、</w:t>
      </w:r>
      <w:r>
        <w:rPr>
          <w:lang w:eastAsia="zh-CN"/>
        </w:rPr>
        <w:t>Nopol 2017</w:t>
      </w:r>
      <w:r>
        <w:rPr>
          <w:rFonts w:hint="eastAsia"/>
          <w:lang w:eastAsia="zh-CN"/>
        </w:rPr>
        <w:t>、</w:t>
      </w:r>
      <w:r>
        <w:rPr>
          <w:lang w:eastAsia="zh-CN"/>
        </w:rPr>
        <w:t>ACS</w:t>
      </w:r>
      <w:r>
        <w:rPr>
          <w:rFonts w:hint="eastAsia"/>
          <w:lang w:eastAsia="zh-CN"/>
        </w:rPr>
        <w:t>、</w:t>
      </w:r>
      <w:r>
        <w:rPr>
          <w:lang w:eastAsia="zh-CN"/>
        </w:rPr>
        <w:t>HDRepair</w:t>
      </w:r>
      <w:r>
        <w:rPr>
          <w:rFonts w:hint="eastAsia"/>
          <w:lang w:eastAsia="zh-CN"/>
        </w:rPr>
        <w:t>和</w:t>
      </w:r>
      <w:r>
        <w:rPr>
          <w:lang w:eastAsia="zh-CN"/>
        </w:rPr>
        <w:t>jKali</w:t>
      </w:r>
      <w:r>
        <w:rPr>
          <w:rFonts w:hint="eastAsia"/>
          <w:lang w:eastAsia="zh-CN"/>
        </w:rPr>
        <w:t>，其中，</w:t>
      </w:r>
      <w:r>
        <w:rPr>
          <w:lang w:eastAsia="zh-CN"/>
        </w:rPr>
        <w:t>jGenProg</w:t>
      </w:r>
      <w:r>
        <w:rPr>
          <w:lang w:eastAsia="zh-CN"/>
        </w:rPr>
        <w:t>是</w:t>
      </w:r>
      <w:r>
        <w:rPr>
          <w:lang w:eastAsia="zh-CN"/>
        </w:rPr>
        <w:t>GenProg</w:t>
      </w:r>
      <w:r>
        <w:rPr>
          <w:lang w:eastAsia="zh-CN"/>
        </w:rPr>
        <w:t>的</w:t>
      </w:r>
      <w:r>
        <w:rPr>
          <w:lang w:eastAsia="zh-CN"/>
        </w:rPr>
        <w:t>java</w:t>
      </w:r>
      <w:r>
        <w:rPr>
          <w:lang w:eastAsia="zh-CN"/>
        </w:rPr>
        <w:t>版本，它是基于遗传算法的启发式搜索修复工具；</w:t>
      </w:r>
      <w:r>
        <w:rPr>
          <w:lang w:eastAsia="zh-CN"/>
        </w:rPr>
        <w:t>Nopol</w:t>
      </w:r>
      <w:r>
        <w:rPr>
          <w:lang w:eastAsia="zh-CN"/>
        </w:rPr>
        <w:t>是一个针对</w:t>
      </w:r>
      <w:r>
        <w:rPr>
          <w:lang w:eastAsia="zh-CN"/>
        </w:rPr>
        <w:t>Java</w:t>
      </w:r>
      <w:r>
        <w:rPr>
          <w:lang w:eastAsia="zh-CN"/>
        </w:rPr>
        <w:t>程序中条件语句错误的修复技术，该技术针对错误语句类型而给出了不同的修复策略：如果定位出错的代码位置是条件语句，则</w:t>
      </w:r>
      <w:r>
        <w:rPr>
          <w:lang w:eastAsia="zh-CN"/>
        </w:rPr>
        <w:t xml:space="preserve"> Nopol </w:t>
      </w:r>
      <w:r>
        <w:rPr>
          <w:lang w:eastAsia="zh-CN"/>
        </w:rPr>
        <w:t>通常生成的修复补丁为修改原始的条</w:t>
      </w:r>
      <w:r>
        <w:rPr>
          <w:lang w:eastAsia="zh-CN"/>
        </w:rPr>
        <w:t xml:space="preserve"> </w:t>
      </w:r>
      <w:r>
        <w:rPr>
          <w:lang w:eastAsia="zh-CN"/>
        </w:rPr>
        <w:t>件语句</w:t>
      </w:r>
      <w:r>
        <w:rPr>
          <w:lang w:eastAsia="zh-CN"/>
        </w:rPr>
        <w:t>;</w:t>
      </w:r>
      <w:r>
        <w:rPr>
          <w:lang w:eastAsia="zh-CN"/>
        </w:rPr>
        <w:t>如果定位出错的代码位置是非条件语句，则通过添加一个新的条件跳过当前语句的执行实现修复。本次数据集包括</w:t>
      </w:r>
      <w:r>
        <w:rPr>
          <w:lang w:eastAsia="zh-CN"/>
        </w:rPr>
        <w:t>Nopol 2015</w:t>
      </w:r>
      <w:r>
        <w:rPr>
          <w:vertAlign w:val="superscript"/>
          <w:lang w:eastAsia="zh-CN"/>
        </w:rPr>
        <w:t>[67]</w:t>
      </w:r>
      <w:r>
        <w:rPr>
          <w:lang w:eastAsia="zh-CN"/>
        </w:rPr>
        <w:t>和</w:t>
      </w:r>
      <w:r>
        <w:rPr>
          <w:lang w:eastAsia="zh-CN"/>
        </w:rPr>
        <w:t>Nopol 2017</w:t>
      </w:r>
      <w:r>
        <w:rPr>
          <w:vertAlign w:val="superscript"/>
          <w:lang w:eastAsia="zh-CN"/>
        </w:rPr>
        <w:t>[68]</w:t>
      </w:r>
      <w:r>
        <w:rPr>
          <w:lang w:eastAsia="zh-CN"/>
        </w:rPr>
        <w:t>两个版本；</w:t>
      </w:r>
      <w:r>
        <w:rPr>
          <w:lang w:eastAsia="zh-CN"/>
        </w:rPr>
        <w:t>ACS</w:t>
      </w:r>
      <w:r>
        <w:rPr>
          <w:lang w:eastAsia="zh-CN"/>
        </w:rPr>
        <w:t>是一个高精度的条件语句综合工具，它基于统计分析，提取补丁模板用于修复；</w:t>
      </w:r>
      <w:r>
        <w:rPr>
          <w:lang w:eastAsia="zh-CN"/>
        </w:rPr>
        <w:t>HDRepair</w:t>
      </w:r>
      <w:r>
        <w:rPr>
          <w:lang w:eastAsia="zh-CN"/>
        </w:rPr>
        <w:t>也是基于统计分析的修复工具；</w:t>
      </w:r>
      <w:r>
        <w:rPr>
          <w:lang w:eastAsia="zh-CN"/>
        </w:rPr>
        <w:t>jKali</w:t>
      </w:r>
      <w:r>
        <w:rPr>
          <w:lang w:eastAsia="zh-CN"/>
        </w:rPr>
        <w:t>是</w:t>
      </w:r>
      <w:r>
        <w:rPr>
          <w:lang w:eastAsia="zh-CN"/>
        </w:rPr>
        <w:t>Kali</w:t>
      </w:r>
      <w:r>
        <w:rPr>
          <w:lang w:eastAsia="zh-CN"/>
        </w:rPr>
        <w:t>在</w:t>
      </w:r>
      <w:r>
        <w:rPr>
          <w:lang w:eastAsia="zh-CN"/>
        </w:rPr>
        <w:t>Java</w:t>
      </w:r>
      <w:r>
        <w:rPr>
          <w:lang w:eastAsia="zh-CN"/>
        </w:rPr>
        <w:t>上的重新实现，它是一个只有删除功能的修复工具。</w:t>
      </w:r>
    </w:p>
    <w:p w14:paraId="5548BC1D" w14:textId="5AF4610E" w:rsidR="0097681D" w:rsidRDefault="0097681D" w:rsidP="0097681D">
      <w:pPr>
        <w:pStyle w:val="a0"/>
        <w:rPr>
          <w:ins w:id="175" w:author="HDULAB601" w:date="2023-05-12T09:07:00Z"/>
          <w:lang w:eastAsia="zh-CN"/>
        </w:rPr>
      </w:pPr>
      <w:ins w:id="176" w:author="HDULAB601" w:date="2023-05-12T09:07:00Z">
        <w:r>
          <w:rPr>
            <w:rFonts w:hint="eastAsia"/>
            <w:lang w:eastAsia="zh-CN"/>
          </w:rPr>
          <w:t>数据集总共有</w:t>
        </w:r>
        <w:r>
          <w:rPr>
            <w:lang w:eastAsia="zh-CN"/>
          </w:rPr>
          <w:t>220</w:t>
        </w:r>
        <w:r>
          <w:rPr>
            <w:lang w:eastAsia="zh-CN"/>
          </w:rPr>
          <w:t>个补丁</w:t>
        </w:r>
        <w:r>
          <w:rPr>
            <w:rFonts w:hint="eastAsia"/>
            <w:lang w:eastAsia="zh-CN"/>
          </w:rPr>
          <w:t>，本文针对这</w:t>
        </w:r>
        <w:r>
          <w:rPr>
            <w:rFonts w:hint="eastAsia"/>
            <w:lang w:eastAsia="zh-CN"/>
          </w:rPr>
          <w:t>220</w:t>
        </w:r>
        <w:r>
          <w:rPr>
            <w:rFonts w:hint="eastAsia"/>
            <w:lang w:eastAsia="zh-CN"/>
          </w:rPr>
          <w:t>个补丁进行实验判断其是否为过拟合补丁</w:t>
        </w:r>
        <w:r>
          <w:rPr>
            <w:lang w:eastAsia="zh-CN"/>
          </w:rPr>
          <w:t>，</w:t>
        </w:r>
        <w:r>
          <w:rPr>
            <w:rFonts w:hint="eastAsia"/>
            <w:lang w:eastAsia="zh-CN"/>
          </w:rPr>
          <w:t>一共</w:t>
        </w:r>
        <w:r>
          <w:rPr>
            <w:lang w:eastAsia="zh-CN"/>
          </w:rPr>
          <w:t>得到了</w:t>
        </w:r>
        <w:r>
          <w:rPr>
            <w:lang w:eastAsia="zh-CN"/>
          </w:rPr>
          <w:t>166</w:t>
        </w:r>
        <w:r>
          <w:rPr>
            <w:lang w:eastAsia="zh-CN"/>
          </w:rPr>
          <w:t>个补丁</w:t>
        </w:r>
        <w:r>
          <w:rPr>
            <w:rFonts w:hint="eastAsia"/>
            <w:lang w:eastAsia="zh-CN"/>
          </w:rPr>
          <w:t>是否为过拟合补丁</w:t>
        </w:r>
        <w:r>
          <w:rPr>
            <w:lang w:eastAsia="zh-CN"/>
          </w:rPr>
          <w:t>的运行结果</w:t>
        </w:r>
        <w:r>
          <w:rPr>
            <w:rFonts w:hint="eastAsia"/>
            <w:lang w:eastAsia="zh-CN"/>
          </w:rPr>
          <w:t>，其余补丁由于超过</w:t>
        </w:r>
        <w:r>
          <w:rPr>
            <w:rFonts w:hint="eastAsia"/>
            <w:lang w:eastAsia="zh-CN"/>
          </w:rPr>
          <w:lastRenderedPageBreak/>
          <w:t>设定执行时间界限而终止未能给出最终结果</w:t>
        </w:r>
        <w:r>
          <w:rPr>
            <w:lang w:eastAsia="zh-CN"/>
          </w:rPr>
          <w:t>。</w:t>
        </w:r>
        <w:r>
          <w:rPr>
            <w:rFonts w:hint="eastAsia"/>
            <w:lang w:eastAsia="zh-CN"/>
          </w:rPr>
          <w:t>在这</w:t>
        </w:r>
        <w:r>
          <w:rPr>
            <w:rFonts w:hint="eastAsia"/>
            <w:lang w:eastAsia="zh-CN"/>
          </w:rPr>
          <w:t>166</w:t>
        </w:r>
        <w:r>
          <w:rPr>
            <w:rFonts w:hint="eastAsia"/>
            <w:lang w:eastAsia="zh-CN"/>
          </w:rPr>
          <w:t>个补丁中，本文方法</w:t>
        </w:r>
        <w:r>
          <w:rPr>
            <w:lang w:eastAsia="zh-CN"/>
          </w:rPr>
          <w:t>除</w:t>
        </w:r>
        <w:r>
          <w:rPr>
            <w:rFonts w:hint="eastAsia"/>
            <w:lang w:eastAsia="zh-CN"/>
          </w:rPr>
          <w:t>了</w:t>
        </w:r>
        <w:r>
          <w:rPr>
            <w:lang w:eastAsia="zh-CN"/>
          </w:rPr>
          <w:t>9</w:t>
        </w:r>
        <w:r>
          <w:rPr>
            <w:lang w:eastAsia="zh-CN"/>
          </w:rPr>
          <w:t>个补丁</w:t>
        </w:r>
        <w:r>
          <w:rPr>
            <w:rFonts w:hint="eastAsia"/>
            <w:lang w:eastAsia="zh-CN"/>
          </w:rPr>
          <w:t>外（因为在原数据集中并未给出</w:t>
        </w:r>
        <w:r>
          <w:rPr>
            <w:rFonts w:hint="eastAsia"/>
            <w:lang w:eastAsia="zh-CN"/>
          </w:rPr>
          <w:t>9</w:t>
        </w:r>
        <w:r>
          <w:rPr>
            <w:rFonts w:hint="eastAsia"/>
            <w:lang w:eastAsia="zh-CN"/>
          </w:rPr>
          <w:t>个补丁的分类）</w:t>
        </w:r>
        <w:r>
          <w:rPr>
            <w:lang w:eastAsia="zh-CN"/>
          </w:rPr>
          <w:t>，</w:t>
        </w:r>
        <w:r>
          <w:rPr>
            <w:rFonts w:hint="eastAsia"/>
            <w:lang w:eastAsia="zh-CN"/>
          </w:rPr>
          <w:t>剩余的</w:t>
        </w:r>
        <w:r>
          <w:rPr>
            <w:lang w:eastAsia="zh-CN"/>
          </w:rPr>
          <w:t>157</w:t>
        </w:r>
        <w:r>
          <w:rPr>
            <w:lang w:eastAsia="zh-CN"/>
          </w:rPr>
          <w:t>个</w:t>
        </w:r>
        <w:r>
          <w:rPr>
            <w:rFonts w:hint="eastAsia"/>
            <w:lang w:eastAsia="zh-CN"/>
          </w:rPr>
          <w:t>补丁均给出了是否为过拟合补丁的判定结果</w:t>
        </w:r>
        <w:r>
          <w:rPr>
            <w:lang w:eastAsia="zh-CN"/>
          </w:rPr>
          <w:t>。</w:t>
        </w:r>
      </w:ins>
      <w:ins w:id="177" w:author="HDULAB601" w:date="2023-05-12T09:08:00Z">
        <w:r>
          <w:rPr>
            <w:rFonts w:hint="eastAsia"/>
            <w:lang w:eastAsia="zh-CN"/>
          </w:rPr>
          <w:t>Table</w:t>
        </w:r>
        <w:r>
          <w:rPr>
            <w:lang w:eastAsia="zh-CN"/>
          </w:rPr>
          <w:t xml:space="preserve"> 2</w:t>
        </w:r>
        <w:r>
          <w:rPr>
            <w:rFonts w:hint="eastAsia"/>
            <w:lang w:eastAsia="zh-CN"/>
          </w:rPr>
          <w:t>给出了</w:t>
        </w:r>
        <w:r>
          <w:rPr>
            <w:rFonts w:hint="eastAsia"/>
            <w:lang w:eastAsia="zh-CN"/>
          </w:rPr>
          <w:t>1</w:t>
        </w:r>
        <w:r>
          <w:rPr>
            <w:lang w:eastAsia="zh-CN"/>
          </w:rPr>
          <w:t>57</w:t>
        </w:r>
        <w:r>
          <w:rPr>
            <w:rFonts w:hint="eastAsia"/>
            <w:lang w:eastAsia="zh-CN"/>
          </w:rPr>
          <w:t>个补丁的具体信息</w:t>
        </w:r>
      </w:ins>
      <w:ins w:id="178" w:author="HDULAB601" w:date="2023-05-12T09:07:00Z">
        <w:r>
          <w:rPr>
            <w:rFonts w:hint="eastAsia"/>
            <w:lang w:eastAsia="zh-CN"/>
          </w:rPr>
          <w:t>。</w:t>
        </w:r>
      </w:ins>
    </w:p>
    <w:p w14:paraId="62657767" w14:textId="77777777" w:rsidR="0097681D" w:rsidRDefault="0097681D" w:rsidP="0097681D">
      <w:pPr>
        <w:pStyle w:val="a0"/>
        <w:jc w:val="center"/>
        <w:rPr>
          <w:ins w:id="179" w:author="HDULAB601" w:date="2023-05-12T09:07:00Z"/>
          <w:lang w:eastAsia="zh-CN"/>
        </w:rPr>
      </w:pPr>
      <w:ins w:id="180" w:author="HDULAB601" w:date="2023-05-12T09:07:00Z">
        <w:r>
          <w:rPr>
            <w:rFonts w:hint="eastAsia"/>
            <w:lang w:eastAsia="zh-CN"/>
          </w:rPr>
          <w:t>Table</w:t>
        </w:r>
        <w:r>
          <w:rPr>
            <w:lang w:eastAsia="zh-CN"/>
          </w:rPr>
          <w:t xml:space="preserve"> 2: Defects4j</w:t>
        </w:r>
        <w:r>
          <w:t xml:space="preserve"> </w:t>
        </w:r>
        <w:commentRangeStart w:id="181"/>
        <w:r>
          <w:rPr>
            <w:lang w:eastAsia="zh-CN"/>
          </w:rPr>
          <w:t>Dataset</w:t>
        </w:r>
        <w:commentRangeEnd w:id="181"/>
        <w:r>
          <w:rPr>
            <w:rStyle w:val="afa"/>
          </w:rPr>
          <w:commentReference w:id="181"/>
        </w:r>
        <w:r>
          <w:rPr>
            <w:lang w:eastAsia="zh-CN"/>
          </w:rPr>
          <w:t xml:space="preserve"> </w:t>
        </w:r>
      </w:ins>
    </w:p>
    <w:tbl>
      <w:tblPr>
        <w:tblStyle w:val="af7"/>
        <w:tblW w:w="0" w:type="auto"/>
        <w:tblLook w:val="04A0" w:firstRow="1" w:lastRow="0" w:firstColumn="1" w:lastColumn="0" w:noHBand="0" w:noVBand="1"/>
      </w:tblPr>
      <w:tblGrid>
        <w:gridCol w:w="1512"/>
        <w:gridCol w:w="782"/>
        <w:gridCol w:w="1102"/>
        <w:gridCol w:w="1088"/>
        <w:gridCol w:w="1089"/>
        <w:gridCol w:w="1104"/>
        <w:gridCol w:w="1089"/>
        <w:gridCol w:w="1090"/>
      </w:tblGrid>
      <w:tr w:rsidR="0097681D" w14:paraId="70C0811F" w14:textId="77777777" w:rsidTr="000278C7">
        <w:trPr>
          <w:trHeight w:val="691"/>
          <w:ins w:id="182" w:author="HDULAB601" w:date="2023-05-12T09:07:00Z"/>
        </w:trPr>
        <w:tc>
          <w:tcPr>
            <w:tcW w:w="1526" w:type="dxa"/>
            <w:tcBorders>
              <w:tl2br w:val="single" w:sz="4" w:space="0" w:color="auto"/>
            </w:tcBorders>
          </w:tcPr>
          <w:p w14:paraId="69A2A692" w14:textId="77777777" w:rsidR="0097681D" w:rsidRDefault="0097681D" w:rsidP="000278C7">
            <w:pPr>
              <w:pStyle w:val="a0"/>
              <w:jc w:val="right"/>
              <w:rPr>
                <w:ins w:id="183" w:author="HDULAB601" w:date="2023-05-12T09:07:00Z"/>
                <w:lang w:eastAsia="zh-CN"/>
              </w:rPr>
            </w:pPr>
            <w:ins w:id="184" w:author="HDULAB601" w:date="2023-05-12T09:07:00Z">
              <w:r>
                <w:rPr>
                  <w:lang w:eastAsia="zh-CN"/>
                </w:rPr>
                <w:t>P</w:t>
              </w:r>
              <w:r>
                <w:rPr>
                  <w:rFonts w:hint="eastAsia"/>
                  <w:lang w:eastAsia="zh-CN"/>
                </w:rPr>
                <w:t>roject</w:t>
              </w:r>
            </w:ins>
          </w:p>
          <w:p w14:paraId="1FDD2E6B" w14:textId="77777777" w:rsidR="0097681D" w:rsidRDefault="0097681D" w:rsidP="000278C7">
            <w:pPr>
              <w:pStyle w:val="a0"/>
              <w:ind w:right="240"/>
              <w:rPr>
                <w:ins w:id="185" w:author="HDULAB601" w:date="2023-05-12T09:07:00Z"/>
                <w:lang w:eastAsia="zh-CN"/>
              </w:rPr>
            </w:pPr>
            <w:ins w:id="186" w:author="HDULAB601" w:date="2023-05-12T09:07:00Z">
              <w:r>
                <w:rPr>
                  <w:rFonts w:hint="eastAsia"/>
                  <w:lang w:eastAsia="zh-CN"/>
                </w:rPr>
                <w:t>Tools</w:t>
              </w:r>
            </w:ins>
          </w:p>
        </w:tc>
        <w:tc>
          <w:tcPr>
            <w:tcW w:w="688" w:type="dxa"/>
          </w:tcPr>
          <w:p w14:paraId="034A909F" w14:textId="77777777" w:rsidR="0097681D" w:rsidRDefault="0097681D" w:rsidP="000278C7">
            <w:pPr>
              <w:pStyle w:val="a0"/>
              <w:jc w:val="center"/>
              <w:rPr>
                <w:ins w:id="187" w:author="HDULAB601" w:date="2023-05-12T09:07:00Z"/>
                <w:lang w:eastAsia="zh-CN"/>
              </w:rPr>
            </w:pPr>
            <w:ins w:id="188" w:author="HDULAB601" w:date="2023-05-12T09:07:00Z">
              <w:r>
                <w:rPr>
                  <w:rFonts w:hint="eastAsia"/>
                  <w:lang w:eastAsia="zh-CN"/>
                </w:rPr>
                <w:t>Chart</w:t>
              </w:r>
            </w:ins>
          </w:p>
        </w:tc>
        <w:tc>
          <w:tcPr>
            <w:tcW w:w="1107" w:type="dxa"/>
          </w:tcPr>
          <w:p w14:paraId="5E9ADDC1" w14:textId="77777777" w:rsidR="0097681D" w:rsidRDefault="0097681D" w:rsidP="000278C7">
            <w:pPr>
              <w:pStyle w:val="a0"/>
              <w:jc w:val="center"/>
              <w:rPr>
                <w:ins w:id="189" w:author="HDULAB601" w:date="2023-05-12T09:07:00Z"/>
                <w:lang w:eastAsia="zh-CN"/>
              </w:rPr>
            </w:pPr>
            <w:ins w:id="190" w:author="HDULAB601" w:date="2023-05-12T09:07:00Z">
              <w:r>
                <w:rPr>
                  <w:rFonts w:hint="eastAsia"/>
                  <w:lang w:eastAsia="zh-CN"/>
                </w:rPr>
                <w:t>Closure</w:t>
              </w:r>
            </w:ins>
          </w:p>
        </w:tc>
        <w:tc>
          <w:tcPr>
            <w:tcW w:w="1107" w:type="dxa"/>
          </w:tcPr>
          <w:p w14:paraId="763A2594" w14:textId="77777777" w:rsidR="0097681D" w:rsidRDefault="0097681D" w:rsidP="000278C7">
            <w:pPr>
              <w:pStyle w:val="a0"/>
              <w:jc w:val="center"/>
              <w:rPr>
                <w:ins w:id="191" w:author="HDULAB601" w:date="2023-05-12T09:07:00Z"/>
                <w:lang w:eastAsia="zh-CN"/>
              </w:rPr>
            </w:pPr>
            <w:ins w:id="192" w:author="HDULAB601" w:date="2023-05-12T09:07:00Z">
              <w:r>
                <w:rPr>
                  <w:rFonts w:hint="eastAsia"/>
                  <w:lang w:eastAsia="zh-CN"/>
                </w:rPr>
                <w:t>Lang</w:t>
              </w:r>
            </w:ins>
          </w:p>
        </w:tc>
        <w:tc>
          <w:tcPr>
            <w:tcW w:w="1107" w:type="dxa"/>
          </w:tcPr>
          <w:p w14:paraId="2FC0A843" w14:textId="77777777" w:rsidR="0097681D" w:rsidRDefault="0097681D" w:rsidP="000278C7">
            <w:pPr>
              <w:pStyle w:val="a0"/>
              <w:jc w:val="center"/>
              <w:rPr>
                <w:ins w:id="193" w:author="HDULAB601" w:date="2023-05-12T09:07:00Z"/>
                <w:lang w:eastAsia="zh-CN"/>
              </w:rPr>
            </w:pPr>
            <w:ins w:id="194" w:author="HDULAB601" w:date="2023-05-12T09:07:00Z">
              <w:r>
                <w:rPr>
                  <w:rFonts w:hint="eastAsia"/>
                  <w:lang w:eastAsia="zh-CN"/>
                </w:rPr>
                <w:t>M</w:t>
              </w:r>
              <w:r>
                <w:rPr>
                  <w:lang w:eastAsia="zh-CN"/>
                </w:rPr>
                <w:t>ath</w:t>
              </w:r>
            </w:ins>
          </w:p>
        </w:tc>
        <w:tc>
          <w:tcPr>
            <w:tcW w:w="1107" w:type="dxa"/>
          </w:tcPr>
          <w:p w14:paraId="0D03D1CF" w14:textId="77777777" w:rsidR="0097681D" w:rsidRDefault="0097681D" w:rsidP="000278C7">
            <w:pPr>
              <w:pStyle w:val="a0"/>
              <w:jc w:val="center"/>
              <w:rPr>
                <w:ins w:id="195" w:author="HDULAB601" w:date="2023-05-12T09:07:00Z"/>
                <w:lang w:eastAsia="zh-CN"/>
              </w:rPr>
            </w:pPr>
            <w:ins w:id="196" w:author="HDULAB601" w:date="2023-05-12T09:07:00Z">
              <w:r>
                <w:rPr>
                  <w:rFonts w:hint="eastAsia"/>
                  <w:lang w:eastAsia="zh-CN"/>
                </w:rPr>
                <w:t>M</w:t>
              </w:r>
              <w:r>
                <w:rPr>
                  <w:lang w:eastAsia="zh-CN"/>
                </w:rPr>
                <w:t>ockito</w:t>
              </w:r>
            </w:ins>
          </w:p>
        </w:tc>
        <w:tc>
          <w:tcPr>
            <w:tcW w:w="1107" w:type="dxa"/>
          </w:tcPr>
          <w:p w14:paraId="66949FE7" w14:textId="77777777" w:rsidR="0097681D" w:rsidRDefault="0097681D" w:rsidP="000278C7">
            <w:pPr>
              <w:pStyle w:val="a0"/>
              <w:jc w:val="center"/>
              <w:rPr>
                <w:ins w:id="197" w:author="HDULAB601" w:date="2023-05-12T09:07:00Z"/>
                <w:lang w:eastAsia="zh-CN"/>
              </w:rPr>
            </w:pPr>
            <w:ins w:id="198" w:author="HDULAB601" w:date="2023-05-12T09:07:00Z">
              <w:r>
                <w:rPr>
                  <w:rFonts w:hint="eastAsia"/>
                  <w:lang w:eastAsia="zh-CN"/>
                </w:rPr>
                <w:t>T</w:t>
              </w:r>
              <w:r>
                <w:rPr>
                  <w:lang w:eastAsia="zh-CN"/>
                </w:rPr>
                <w:t>ime</w:t>
              </w:r>
            </w:ins>
          </w:p>
        </w:tc>
        <w:tc>
          <w:tcPr>
            <w:tcW w:w="1107" w:type="dxa"/>
          </w:tcPr>
          <w:p w14:paraId="6EC7597A" w14:textId="77777777" w:rsidR="0097681D" w:rsidRDefault="0097681D" w:rsidP="000278C7">
            <w:pPr>
              <w:pStyle w:val="a0"/>
              <w:jc w:val="center"/>
              <w:rPr>
                <w:ins w:id="199" w:author="HDULAB601" w:date="2023-05-12T09:07:00Z"/>
                <w:lang w:eastAsia="zh-CN"/>
              </w:rPr>
            </w:pPr>
            <w:ins w:id="200" w:author="HDULAB601" w:date="2023-05-12T09:07:00Z">
              <w:r>
                <w:rPr>
                  <w:rFonts w:hint="eastAsia"/>
                  <w:lang w:eastAsia="zh-CN"/>
                </w:rPr>
                <w:t>Total</w:t>
              </w:r>
            </w:ins>
          </w:p>
        </w:tc>
      </w:tr>
      <w:tr w:rsidR="0097681D" w14:paraId="1E6949BD" w14:textId="77777777" w:rsidTr="000278C7">
        <w:trPr>
          <w:ins w:id="201" w:author="HDULAB601" w:date="2023-05-12T09:07:00Z"/>
        </w:trPr>
        <w:tc>
          <w:tcPr>
            <w:tcW w:w="1526" w:type="dxa"/>
          </w:tcPr>
          <w:p w14:paraId="2426805E" w14:textId="77777777" w:rsidR="0097681D" w:rsidRDefault="0097681D" w:rsidP="000278C7">
            <w:pPr>
              <w:pStyle w:val="a0"/>
              <w:jc w:val="center"/>
              <w:rPr>
                <w:ins w:id="202" w:author="HDULAB601" w:date="2023-05-12T09:07:00Z"/>
                <w:lang w:eastAsia="zh-CN"/>
              </w:rPr>
            </w:pPr>
            <w:ins w:id="203" w:author="HDULAB601" w:date="2023-05-12T09:07:00Z">
              <w:r>
                <w:rPr>
                  <w:rFonts w:hint="eastAsia"/>
                  <w:lang w:eastAsia="zh-CN"/>
                </w:rPr>
                <w:t>N</w:t>
              </w:r>
              <w:r>
                <w:rPr>
                  <w:lang w:eastAsia="zh-CN"/>
                </w:rPr>
                <w:t>opol</w:t>
              </w:r>
            </w:ins>
          </w:p>
        </w:tc>
        <w:tc>
          <w:tcPr>
            <w:tcW w:w="688" w:type="dxa"/>
          </w:tcPr>
          <w:p w14:paraId="74176498" w14:textId="77777777" w:rsidR="0097681D" w:rsidRDefault="0097681D" w:rsidP="000278C7">
            <w:pPr>
              <w:pStyle w:val="a0"/>
              <w:jc w:val="center"/>
              <w:rPr>
                <w:ins w:id="204" w:author="HDULAB601" w:date="2023-05-12T09:07:00Z"/>
                <w:lang w:eastAsia="zh-CN"/>
              </w:rPr>
            </w:pPr>
            <w:ins w:id="205" w:author="HDULAB601" w:date="2023-05-12T09:07:00Z">
              <w:r>
                <w:rPr>
                  <w:rFonts w:hint="eastAsia"/>
                  <w:lang w:eastAsia="zh-CN"/>
                </w:rPr>
                <w:t>1</w:t>
              </w:r>
              <w:r>
                <w:rPr>
                  <w:lang w:eastAsia="zh-CN"/>
                </w:rPr>
                <w:t>2</w:t>
              </w:r>
            </w:ins>
          </w:p>
        </w:tc>
        <w:tc>
          <w:tcPr>
            <w:tcW w:w="1107" w:type="dxa"/>
          </w:tcPr>
          <w:p w14:paraId="407B223D" w14:textId="77777777" w:rsidR="0097681D" w:rsidRDefault="0097681D" w:rsidP="000278C7">
            <w:pPr>
              <w:pStyle w:val="a0"/>
              <w:jc w:val="center"/>
              <w:rPr>
                <w:ins w:id="206" w:author="HDULAB601" w:date="2023-05-12T09:07:00Z"/>
                <w:lang w:eastAsia="zh-CN"/>
              </w:rPr>
            </w:pPr>
            <w:ins w:id="207" w:author="HDULAB601" w:date="2023-05-12T09:07:00Z">
              <w:r>
                <w:rPr>
                  <w:rFonts w:hint="eastAsia"/>
                  <w:lang w:eastAsia="zh-CN"/>
                </w:rPr>
                <w:t>3</w:t>
              </w:r>
              <w:r>
                <w:rPr>
                  <w:lang w:eastAsia="zh-CN"/>
                </w:rPr>
                <w:t>9</w:t>
              </w:r>
            </w:ins>
          </w:p>
        </w:tc>
        <w:tc>
          <w:tcPr>
            <w:tcW w:w="1107" w:type="dxa"/>
          </w:tcPr>
          <w:p w14:paraId="4EDD6449" w14:textId="77777777" w:rsidR="0097681D" w:rsidRDefault="0097681D" w:rsidP="000278C7">
            <w:pPr>
              <w:pStyle w:val="a0"/>
              <w:jc w:val="center"/>
              <w:rPr>
                <w:ins w:id="208" w:author="HDULAB601" w:date="2023-05-12T09:07:00Z"/>
                <w:lang w:eastAsia="zh-CN"/>
              </w:rPr>
            </w:pPr>
            <w:ins w:id="209" w:author="HDULAB601" w:date="2023-05-12T09:07:00Z">
              <w:r>
                <w:rPr>
                  <w:rFonts w:hint="eastAsia"/>
                  <w:lang w:eastAsia="zh-CN"/>
                </w:rPr>
                <w:t>1</w:t>
              </w:r>
              <w:r>
                <w:rPr>
                  <w:lang w:eastAsia="zh-CN"/>
                </w:rPr>
                <w:t>0</w:t>
              </w:r>
            </w:ins>
          </w:p>
        </w:tc>
        <w:tc>
          <w:tcPr>
            <w:tcW w:w="1107" w:type="dxa"/>
          </w:tcPr>
          <w:p w14:paraId="1E5D3477" w14:textId="77777777" w:rsidR="0097681D" w:rsidRDefault="0097681D" w:rsidP="000278C7">
            <w:pPr>
              <w:pStyle w:val="a0"/>
              <w:jc w:val="center"/>
              <w:rPr>
                <w:ins w:id="210" w:author="HDULAB601" w:date="2023-05-12T09:07:00Z"/>
                <w:lang w:eastAsia="zh-CN"/>
              </w:rPr>
            </w:pPr>
            <w:ins w:id="211" w:author="HDULAB601" w:date="2023-05-12T09:07:00Z">
              <w:r>
                <w:rPr>
                  <w:rFonts w:hint="eastAsia"/>
                  <w:lang w:eastAsia="zh-CN"/>
                </w:rPr>
                <w:t>2</w:t>
              </w:r>
              <w:r>
                <w:rPr>
                  <w:lang w:eastAsia="zh-CN"/>
                </w:rPr>
                <w:t>6</w:t>
              </w:r>
            </w:ins>
          </w:p>
        </w:tc>
        <w:tc>
          <w:tcPr>
            <w:tcW w:w="1107" w:type="dxa"/>
          </w:tcPr>
          <w:p w14:paraId="78B27AF0" w14:textId="77777777" w:rsidR="0097681D" w:rsidRDefault="0097681D" w:rsidP="000278C7">
            <w:pPr>
              <w:pStyle w:val="a0"/>
              <w:jc w:val="center"/>
              <w:rPr>
                <w:ins w:id="212" w:author="HDULAB601" w:date="2023-05-12T09:07:00Z"/>
                <w:lang w:eastAsia="zh-CN"/>
              </w:rPr>
            </w:pPr>
            <w:ins w:id="213" w:author="HDULAB601" w:date="2023-05-12T09:07:00Z">
              <w:r>
                <w:rPr>
                  <w:rFonts w:hint="eastAsia"/>
                  <w:lang w:eastAsia="zh-CN"/>
                </w:rPr>
                <w:t>1</w:t>
              </w:r>
            </w:ins>
          </w:p>
        </w:tc>
        <w:tc>
          <w:tcPr>
            <w:tcW w:w="1107" w:type="dxa"/>
          </w:tcPr>
          <w:p w14:paraId="722354DA" w14:textId="77777777" w:rsidR="0097681D" w:rsidRDefault="0097681D" w:rsidP="000278C7">
            <w:pPr>
              <w:pStyle w:val="a0"/>
              <w:jc w:val="center"/>
              <w:rPr>
                <w:ins w:id="214" w:author="HDULAB601" w:date="2023-05-12T09:07:00Z"/>
                <w:lang w:eastAsia="zh-CN"/>
              </w:rPr>
            </w:pPr>
            <w:ins w:id="215" w:author="HDULAB601" w:date="2023-05-12T09:07:00Z">
              <w:r>
                <w:rPr>
                  <w:rFonts w:hint="eastAsia"/>
                  <w:lang w:eastAsia="zh-CN"/>
                </w:rPr>
                <w:t>8</w:t>
              </w:r>
            </w:ins>
          </w:p>
        </w:tc>
        <w:tc>
          <w:tcPr>
            <w:tcW w:w="1107" w:type="dxa"/>
          </w:tcPr>
          <w:p w14:paraId="507B1F36" w14:textId="77777777" w:rsidR="0097681D" w:rsidRDefault="0097681D" w:rsidP="000278C7">
            <w:pPr>
              <w:pStyle w:val="a0"/>
              <w:jc w:val="center"/>
              <w:rPr>
                <w:ins w:id="216" w:author="HDULAB601" w:date="2023-05-12T09:07:00Z"/>
                <w:lang w:eastAsia="zh-CN"/>
              </w:rPr>
            </w:pPr>
            <w:ins w:id="217" w:author="HDULAB601" w:date="2023-05-12T09:07:00Z">
              <w:r>
                <w:rPr>
                  <w:rFonts w:hint="eastAsia"/>
                  <w:lang w:eastAsia="zh-CN"/>
                </w:rPr>
                <w:t>9</w:t>
              </w:r>
              <w:r>
                <w:rPr>
                  <w:lang w:eastAsia="zh-CN"/>
                </w:rPr>
                <w:t>6</w:t>
              </w:r>
            </w:ins>
          </w:p>
        </w:tc>
      </w:tr>
      <w:tr w:rsidR="0097681D" w14:paraId="53C2D1A4" w14:textId="77777777" w:rsidTr="000278C7">
        <w:trPr>
          <w:ins w:id="218" w:author="HDULAB601" w:date="2023-05-12T09:07:00Z"/>
        </w:trPr>
        <w:tc>
          <w:tcPr>
            <w:tcW w:w="1526" w:type="dxa"/>
          </w:tcPr>
          <w:p w14:paraId="483E9972" w14:textId="77777777" w:rsidR="0097681D" w:rsidRDefault="0097681D" w:rsidP="000278C7">
            <w:pPr>
              <w:pStyle w:val="a0"/>
              <w:jc w:val="center"/>
              <w:rPr>
                <w:ins w:id="219" w:author="HDULAB601" w:date="2023-05-12T09:07:00Z"/>
                <w:lang w:eastAsia="zh-CN"/>
              </w:rPr>
            </w:pPr>
            <w:ins w:id="220" w:author="HDULAB601" w:date="2023-05-12T09:07:00Z">
              <w:r>
                <w:rPr>
                  <w:lang w:eastAsia="zh-CN"/>
                </w:rPr>
                <w:t>jKai</w:t>
              </w:r>
            </w:ins>
          </w:p>
        </w:tc>
        <w:tc>
          <w:tcPr>
            <w:tcW w:w="688" w:type="dxa"/>
          </w:tcPr>
          <w:p w14:paraId="249196B0" w14:textId="77777777" w:rsidR="0097681D" w:rsidRDefault="0097681D" w:rsidP="000278C7">
            <w:pPr>
              <w:pStyle w:val="a0"/>
              <w:jc w:val="center"/>
              <w:rPr>
                <w:ins w:id="221" w:author="HDULAB601" w:date="2023-05-12T09:07:00Z"/>
                <w:lang w:eastAsia="zh-CN"/>
              </w:rPr>
            </w:pPr>
            <w:ins w:id="222" w:author="HDULAB601" w:date="2023-05-12T09:07:00Z">
              <w:r>
                <w:rPr>
                  <w:rFonts w:hint="eastAsia"/>
                  <w:lang w:eastAsia="zh-CN"/>
                </w:rPr>
                <w:t>5</w:t>
              </w:r>
            </w:ins>
          </w:p>
        </w:tc>
        <w:tc>
          <w:tcPr>
            <w:tcW w:w="1107" w:type="dxa"/>
          </w:tcPr>
          <w:p w14:paraId="004EA37A" w14:textId="77777777" w:rsidR="0097681D" w:rsidRDefault="0097681D" w:rsidP="000278C7">
            <w:pPr>
              <w:pStyle w:val="a0"/>
              <w:jc w:val="center"/>
              <w:rPr>
                <w:ins w:id="223" w:author="HDULAB601" w:date="2023-05-12T09:07:00Z"/>
                <w:lang w:eastAsia="zh-CN"/>
              </w:rPr>
            </w:pPr>
            <w:ins w:id="224" w:author="HDULAB601" w:date="2023-05-12T09:07:00Z">
              <w:r>
                <w:rPr>
                  <w:rFonts w:hint="eastAsia"/>
                  <w:lang w:eastAsia="zh-CN"/>
                </w:rPr>
                <w:t>0</w:t>
              </w:r>
            </w:ins>
          </w:p>
        </w:tc>
        <w:tc>
          <w:tcPr>
            <w:tcW w:w="1107" w:type="dxa"/>
          </w:tcPr>
          <w:p w14:paraId="63E22203" w14:textId="77777777" w:rsidR="0097681D" w:rsidRDefault="0097681D" w:rsidP="000278C7">
            <w:pPr>
              <w:pStyle w:val="a0"/>
              <w:jc w:val="center"/>
              <w:rPr>
                <w:ins w:id="225" w:author="HDULAB601" w:date="2023-05-12T09:07:00Z"/>
                <w:lang w:eastAsia="zh-CN"/>
              </w:rPr>
            </w:pPr>
            <w:ins w:id="226" w:author="HDULAB601" w:date="2023-05-12T09:07:00Z">
              <w:r>
                <w:rPr>
                  <w:rFonts w:hint="eastAsia"/>
                  <w:lang w:eastAsia="zh-CN"/>
                </w:rPr>
                <w:t>0</w:t>
              </w:r>
            </w:ins>
          </w:p>
        </w:tc>
        <w:tc>
          <w:tcPr>
            <w:tcW w:w="1107" w:type="dxa"/>
          </w:tcPr>
          <w:p w14:paraId="753FAAC0" w14:textId="77777777" w:rsidR="0097681D" w:rsidRDefault="0097681D" w:rsidP="000278C7">
            <w:pPr>
              <w:pStyle w:val="a0"/>
              <w:jc w:val="center"/>
              <w:rPr>
                <w:ins w:id="227" w:author="HDULAB601" w:date="2023-05-12T09:07:00Z"/>
                <w:lang w:eastAsia="zh-CN"/>
              </w:rPr>
            </w:pPr>
            <w:ins w:id="228" w:author="HDULAB601" w:date="2023-05-12T09:07:00Z">
              <w:r>
                <w:rPr>
                  <w:rFonts w:hint="eastAsia"/>
                  <w:lang w:eastAsia="zh-CN"/>
                </w:rPr>
                <w:t>9</w:t>
              </w:r>
            </w:ins>
          </w:p>
        </w:tc>
        <w:tc>
          <w:tcPr>
            <w:tcW w:w="1107" w:type="dxa"/>
          </w:tcPr>
          <w:p w14:paraId="268671ED" w14:textId="77777777" w:rsidR="0097681D" w:rsidRDefault="0097681D" w:rsidP="000278C7">
            <w:pPr>
              <w:pStyle w:val="a0"/>
              <w:jc w:val="center"/>
              <w:rPr>
                <w:ins w:id="229" w:author="HDULAB601" w:date="2023-05-12T09:07:00Z"/>
                <w:lang w:eastAsia="zh-CN"/>
              </w:rPr>
            </w:pPr>
            <w:ins w:id="230" w:author="HDULAB601" w:date="2023-05-12T09:07:00Z">
              <w:r>
                <w:rPr>
                  <w:rFonts w:hint="eastAsia"/>
                  <w:lang w:eastAsia="zh-CN"/>
                </w:rPr>
                <w:t>0</w:t>
              </w:r>
            </w:ins>
          </w:p>
        </w:tc>
        <w:tc>
          <w:tcPr>
            <w:tcW w:w="1107" w:type="dxa"/>
          </w:tcPr>
          <w:p w14:paraId="0ECD536A" w14:textId="77777777" w:rsidR="0097681D" w:rsidRDefault="0097681D" w:rsidP="000278C7">
            <w:pPr>
              <w:pStyle w:val="a0"/>
              <w:jc w:val="center"/>
              <w:rPr>
                <w:ins w:id="231" w:author="HDULAB601" w:date="2023-05-12T09:07:00Z"/>
                <w:lang w:eastAsia="zh-CN"/>
              </w:rPr>
            </w:pPr>
            <w:ins w:id="232" w:author="HDULAB601" w:date="2023-05-12T09:07:00Z">
              <w:r>
                <w:rPr>
                  <w:rFonts w:hint="eastAsia"/>
                  <w:lang w:eastAsia="zh-CN"/>
                </w:rPr>
                <w:t>1</w:t>
              </w:r>
            </w:ins>
          </w:p>
        </w:tc>
        <w:tc>
          <w:tcPr>
            <w:tcW w:w="1107" w:type="dxa"/>
          </w:tcPr>
          <w:p w14:paraId="7605B377" w14:textId="77777777" w:rsidR="0097681D" w:rsidRDefault="0097681D" w:rsidP="000278C7">
            <w:pPr>
              <w:pStyle w:val="a0"/>
              <w:jc w:val="center"/>
              <w:rPr>
                <w:ins w:id="233" w:author="HDULAB601" w:date="2023-05-12T09:07:00Z"/>
                <w:lang w:eastAsia="zh-CN"/>
              </w:rPr>
            </w:pPr>
            <w:ins w:id="234" w:author="HDULAB601" w:date="2023-05-12T09:07:00Z">
              <w:r>
                <w:rPr>
                  <w:rFonts w:hint="eastAsia"/>
                  <w:lang w:eastAsia="zh-CN"/>
                </w:rPr>
                <w:t>1</w:t>
              </w:r>
              <w:r>
                <w:rPr>
                  <w:lang w:eastAsia="zh-CN"/>
                </w:rPr>
                <w:t>5</w:t>
              </w:r>
            </w:ins>
          </w:p>
        </w:tc>
      </w:tr>
      <w:tr w:rsidR="0097681D" w14:paraId="2D0E4086" w14:textId="77777777" w:rsidTr="000278C7">
        <w:trPr>
          <w:ins w:id="235" w:author="HDULAB601" w:date="2023-05-12T09:07:00Z"/>
        </w:trPr>
        <w:tc>
          <w:tcPr>
            <w:tcW w:w="1526" w:type="dxa"/>
          </w:tcPr>
          <w:p w14:paraId="73F172B1" w14:textId="77777777" w:rsidR="0097681D" w:rsidRDefault="0097681D" w:rsidP="000278C7">
            <w:pPr>
              <w:pStyle w:val="a0"/>
              <w:jc w:val="center"/>
              <w:rPr>
                <w:ins w:id="236" w:author="HDULAB601" w:date="2023-05-12T09:07:00Z"/>
                <w:lang w:eastAsia="zh-CN"/>
              </w:rPr>
            </w:pPr>
            <w:ins w:id="237" w:author="HDULAB601" w:date="2023-05-12T09:07:00Z">
              <w:r>
                <w:rPr>
                  <w:lang w:eastAsia="zh-CN"/>
                </w:rPr>
                <w:t>jGenprog</w:t>
              </w:r>
            </w:ins>
          </w:p>
        </w:tc>
        <w:tc>
          <w:tcPr>
            <w:tcW w:w="688" w:type="dxa"/>
          </w:tcPr>
          <w:p w14:paraId="10C9E2A5" w14:textId="77777777" w:rsidR="0097681D" w:rsidRDefault="0097681D" w:rsidP="000278C7">
            <w:pPr>
              <w:pStyle w:val="a0"/>
              <w:jc w:val="center"/>
              <w:rPr>
                <w:ins w:id="238" w:author="HDULAB601" w:date="2023-05-12T09:07:00Z"/>
                <w:lang w:eastAsia="zh-CN"/>
              </w:rPr>
            </w:pPr>
            <w:ins w:id="239" w:author="HDULAB601" w:date="2023-05-12T09:07:00Z">
              <w:r>
                <w:rPr>
                  <w:rFonts w:hint="eastAsia"/>
                  <w:lang w:eastAsia="zh-CN"/>
                </w:rPr>
                <w:t>6</w:t>
              </w:r>
            </w:ins>
          </w:p>
        </w:tc>
        <w:tc>
          <w:tcPr>
            <w:tcW w:w="1107" w:type="dxa"/>
          </w:tcPr>
          <w:p w14:paraId="2C088E9D" w14:textId="77777777" w:rsidR="0097681D" w:rsidRDefault="0097681D" w:rsidP="000278C7">
            <w:pPr>
              <w:pStyle w:val="a0"/>
              <w:jc w:val="center"/>
              <w:rPr>
                <w:ins w:id="240" w:author="HDULAB601" w:date="2023-05-12T09:07:00Z"/>
                <w:lang w:eastAsia="zh-CN"/>
              </w:rPr>
            </w:pPr>
            <w:ins w:id="241" w:author="HDULAB601" w:date="2023-05-12T09:07:00Z">
              <w:r>
                <w:rPr>
                  <w:rFonts w:hint="eastAsia"/>
                  <w:lang w:eastAsia="zh-CN"/>
                </w:rPr>
                <w:t>0</w:t>
              </w:r>
            </w:ins>
          </w:p>
        </w:tc>
        <w:tc>
          <w:tcPr>
            <w:tcW w:w="1107" w:type="dxa"/>
          </w:tcPr>
          <w:p w14:paraId="5F53D920" w14:textId="77777777" w:rsidR="0097681D" w:rsidRDefault="0097681D" w:rsidP="000278C7">
            <w:pPr>
              <w:pStyle w:val="a0"/>
              <w:jc w:val="center"/>
              <w:rPr>
                <w:ins w:id="242" w:author="HDULAB601" w:date="2023-05-12T09:07:00Z"/>
                <w:lang w:eastAsia="zh-CN"/>
              </w:rPr>
            </w:pPr>
            <w:ins w:id="243" w:author="HDULAB601" w:date="2023-05-12T09:07:00Z">
              <w:r>
                <w:rPr>
                  <w:rFonts w:hint="eastAsia"/>
                  <w:lang w:eastAsia="zh-CN"/>
                </w:rPr>
                <w:t>0</w:t>
              </w:r>
            </w:ins>
          </w:p>
        </w:tc>
        <w:tc>
          <w:tcPr>
            <w:tcW w:w="1107" w:type="dxa"/>
          </w:tcPr>
          <w:p w14:paraId="2EBD9464" w14:textId="77777777" w:rsidR="0097681D" w:rsidRDefault="0097681D" w:rsidP="000278C7">
            <w:pPr>
              <w:pStyle w:val="a0"/>
              <w:jc w:val="center"/>
              <w:rPr>
                <w:ins w:id="244" w:author="HDULAB601" w:date="2023-05-12T09:07:00Z"/>
                <w:lang w:eastAsia="zh-CN"/>
              </w:rPr>
            </w:pPr>
            <w:ins w:id="245" w:author="HDULAB601" w:date="2023-05-12T09:07:00Z">
              <w:r>
                <w:rPr>
                  <w:rFonts w:hint="eastAsia"/>
                  <w:lang w:eastAsia="zh-CN"/>
                </w:rPr>
                <w:t>1</w:t>
              </w:r>
              <w:r>
                <w:rPr>
                  <w:lang w:eastAsia="zh-CN"/>
                </w:rPr>
                <w:t>3</w:t>
              </w:r>
            </w:ins>
          </w:p>
        </w:tc>
        <w:tc>
          <w:tcPr>
            <w:tcW w:w="1107" w:type="dxa"/>
          </w:tcPr>
          <w:p w14:paraId="39F28C28" w14:textId="77777777" w:rsidR="0097681D" w:rsidRDefault="0097681D" w:rsidP="000278C7">
            <w:pPr>
              <w:pStyle w:val="a0"/>
              <w:jc w:val="center"/>
              <w:rPr>
                <w:ins w:id="246" w:author="HDULAB601" w:date="2023-05-12T09:07:00Z"/>
                <w:lang w:eastAsia="zh-CN"/>
              </w:rPr>
            </w:pPr>
            <w:ins w:id="247" w:author="HDULAB601" w:date="2023-05-12T09:07:00Z">
              <w:r>
                <w:rPr>
                  <w:rFonts w:hint="eastAsia"/>
                  <w:lang w:eastAsia="zh-CN"/>
                </w:rPr>
                <w:t>0</w:t>
              </w:r>
            </w:ins>
          </w:p>
        </w:tc>
        <w:tc>
          <w:tcPr>
            <w:tcW w:w="1107" w:type="dxa"/>
          </w:tcPr>
          <w:p w14:paraId="28F7AD7B" w14:textId="77777777" w:rsidR="0097681D" w:rsidRDefault="0097681D" w:rsidP="000278C7">
            <w:pPr>
              <w:pStyle w:val="a0"/>
              <w:jc w:val="center"/>
              <w:rPr>
                <w:ins w:id="248" w:author="HDULAB601" w:date="2023-05-12T09:07:00Z"/>
                <w:lang w:eastAsia="zh-CN"/>
              </w:rPr>
            </w:pPr>
            <w:ins w:id="249" w:author="HDULAB601" w:date="2023-05-12T09:07:00Z">
              <w:r>
                <w:rPr>
                  <w:rFonts w:hint="eastAsia"/>
                  <w:lang w:eastAsia="zh-CN"/>
                </w:rPr>
                <w:t>1</w:t>
              </w:r>
            </w:ins>
          </w:p>
        </w:tc>
        <w:tc>
          <w:tcPr>
            <w:tcW w:w="1107" w:type="dxa"/>
          </w:tcPr>
          <w:p w14:paraId="40C6FE15" w14:textId="77777777" w:rsidR="0097681D" w:rsidRDefault="0097681D" w:rsidP="000278C7">
            <w:pPr>
              <w:pStyle w:val="a0"/>
              <w:jc w:val="center"/>
              <w:rPr>
                <w:ins w:id="250" w:author="HDULAB601" w:date="2023-05-12T09:07:00Z"/>
                <w:lang w:eastAsia="zh-CN"/>
              </w:rPr>
            </w:pPr>
            <w:ins w:id="251" w:author="HDULAB601" w:date="2023-05-12T09:07:00Z">
              <w:r>
                <w:rPr>
                  <w:rFonts w:hint="eastAsia"/>
                  <w:lang w:eastAsia="zh-CN"/>
                </w:rPr>
                <w:t>2</w:t>
              </w:r>
              <w:r>
                <w:rPr>
                  <w:lang w:eastAsia="zh-CN"/>
                </w:rPr>
                <w:t>0</w:t>
              </w:r>
            </w:ins>
          </w:p>
        </w:tc>
      </w:tr>
      <w:tr w:rsidR="0097681D" w14:paraId="479F65B5" w14:textId="77777777" w:rsidTr="000278C7">
        <w:trPr>
          <w:ins w:id="252" w:author="HDULAB601" w:date="2023-05-12T09:07:00Z"/>
        </w:trPr>
        <w:tc>
          <w:tcPr>
            <w:tcW w:w="1526" w:type="dxa"/>
          </w:tcPr>
          <w:p w14:paraId="16CE26CE" w14:textId="77777777" w:rsidR="0097681D" w:rsidRDefault="0097681D" w:rsidP="000278C7">
            <w:pPr>
              <w:pStyle w:val="a0"/>
              <w:jc w:val="center"/>
              <w:rPr>
                <w:ins w:id="253" w:author="HDULAB601" w:date="2023-05-12T09:07:00Z"/>
                <w:lang w:eastAsia="zh-CN"/>
              </w:rPr>
            </w:pPr>
            <w:ins w:id="254" w:author="HDULAB601" w:date="2023-05-12T09:07:00Z">
              <w:r>
                <w:rPr>
                  <w:lang w:eastAsia="zh-CN"/>
                </w:rPr>
                <w:t>HDRepair</w:t>
              </w:r>
            </w:ins>
          </w:p>
        </w:tc>
        <w:tc>
          <w:tcPr>
            <w:tcW w:w="688" w:type="dxa"/>
          </w:tcPr>
          <w:p w14:paraId="7DB3634E" w14:textId="77777777" w:rsidR="0097681D" w:rsidRDefault="0097681D" w:rsidP="000278C7">
            <w:pPr>
              <w:pStyle w:val="a0"/>
              <w:jc w:val="center"/>
              <w:rPr>
                <w:ins w:id="255" w:author="HDULAB601" w:date="2023-05-12T09:07:00Z"/>
                <w:lang w:eastAsia="zh-CN"/>
              </w:rPr>
            </w:pPr>
            <w:ins w:id="256" w:author="HDULAB601" w:date="2023-05-12T09:07:00Z">
              <w:r>
                <w:rPr>
                  <w:rFonts w:hint="eastAsia"/>
                  <w:lang w:eastAsia="zh-CN"/>
                </w:rPr>
                <w:t>0</w:t>
              </w:r>
            </w:ins>
          </w:p>
        </w:tc>
        <w:tc>
          <w:tcPr>
            <w:tcW w:w="1107" w:type="dxa"/>
          </w:tcPr>
          <w:p w14:paraId="65F5A98F" w14:textId="77777777" w:rsidR="0097681D" w:rsidRDefault="0097681D" w:rsidP="000278C7">
            <w:pPr>
              <w:pStyle w:val="a0"/>
              <w:jc w:val="center"/>
              <w:rPr>
                <w:ins w:id="257" w:author="HDULAB601" w:date="2023-05-12T09:07:00Z"/>
                <w:lang w:eastAsia="zh-CN"/>
              </w:rPr>
            </w:pPr>
            <w:ins w:id="258" w:author="HDULAB601" w:date="2023-05-12T09:07:00Z">
              <w:r>
                <w:rPr>
                  <w:rFonts w:hint="eastAsia"/>
                  <w:lang w:eastAsia="zh-CN"/>
                </w:rPr>
                <w:t>0</w:t>
              </w:r>
            </w:ins>
          </w:p>
        </w:tc>
        <w:tc>
          <w:tcPr>
            <w:tcW w:w="1107" w:type="dxa"/>
          </w:tcPr>
          <w:p w14:paraId="1C76C777" w14:textId="77777777" w:rsidR="0097681D" w:rsidRDefault="0097681D" w:rsidP="000278C7">
            <w:pPr>
              <w:pStyle w:val="a0"/>
              <w:jc w:val="center"/>
              <w:rPr>
                <w:ins w:id="259" w:author="HDULAB601" w:date="2023-05-12T09:07:00Z"/>
                <w:lang w:eastAsia="zh-CN"/>
              </w:rPr>
            </w:pPr>
            <w:ins w:id="260" w:author="HDULAB601" w:date="2023-05-12T09:07:00Z">
              <w:r>
                <w:rPr>
                  <w:rFonts w:hint="eastAsia"/>
                  <w:lang w:eastAsia="zh-CN"/>
                </w:rPr>
                <w:t>2</w:t>
              </w:r>
            </w:ins>
          </w:p>
        </w:tc>
        <w:tc>
          <w:tcPr>
            <w:tcW w:w="1107" w:type="dxa"/>
          </w:tcPr>
          <w:p w14:paraId="13CEE505" w14:textId="77777777" w:rsidR="0097681D" w:rsidRDefault="0097681D" w:rsidP="000278C7">
            <w:pPr>
              <w:pStyle w:val="a0"/>
              <w:jc w:val="center"/>
              <w:rPr>
                <w:ins w:id="261" w:author="HDULAB601" w:date="2023-05-12T09:07:00Z"/>
                <w:lang w:eastAsia="zh-CN"/>
              </w:rPr>
            </w:pPr>
            <w:ins w:id="262" w:author="HDULAB601" w:date="2023-05-12T09:07:00Z">
              <w:r>
                <w:rPr>
                  <w:rFonts w:hint="eastAsia"/>
                  <w:lang w:eastAsia="zh-CN"/>
                </w:rPr>
                <w:t>6</w:t>
              </w:r>
            </w:ins>
          </w:p>
        </w:tc>
        <w:tc>
          <w:tcPr>
            <w:tcW w:w="1107" w:type="dxa"/>
          </w:tcPr>
          <w:p w14:paraId="03349A8E" w14:textId="77777777" w:rsidR="0097681D" w:rsidRDefault="0097681D" w:rsidP="000278C7">
            <w:pPr>
              <w:pStyle w:val="a0"/>
              <w:jc w:val="center"/>
              <w:rPr>
                <w:ins w:id="263" w:author="HDULAB601" w:date="2023-05-12T09:07:00Z"/>
                <w:lang w:eastAsia="zh-CN"/>
              </w:rPr>
            </w:pPr>
            <w:ins w:id="264" w:author="HDULAB601" w:date="2023-05-12T09:07:00Z">
              <w:r>
                <w:rPr>
                  <w:rFonts w:hint="eastAsia"/>
                  <w:lang w:eastAsia="zh-CN"/>
                </w:rPr>
                <w:t>0</w:t>
              </w:r>
            </w:ins>
          </w:p>
        </w:tc>
        <w:tc>
          <w:tcPr>
            <w:tcW w:w="1107" w:type="dxa"/>
          </w:tcPr>
          <w:p w14:paraId="1419F3BC" w14:textId="77777777" w:rsidR="0097681D" w:rsidRDefault="0097681D" w:rsidP="000278C7">
            <w:pPr>
              <w:pStyle w:val="a0"/>
              <w:jc w:val="center"/>
              <w:rPr>
                <w:ins w:id="265" w:author="HDULAB601" w:date="2023-05-12T09:07:00Z"/>
                <w:lang w:eastAsia="zh-CN"/>
              </w:rPr>
            </w:pPr>
            <w:ins w:id="266" w:author="HDULAB601" w:date="2023-05-12T09:07:00Z">
              <w:r>
                <w:rPr>
                  <w:rFonts w:hint="eastAsia"/>
                  <w:lang w:eastAsia="zh-CN"/>
                </w:rPr>
                <w:t>1</w:t>
              </w:r>
            </w:ins>
          </w:p>
        </w:tc>
        <w:tc>
          <w:tcPr>
            <w:tcW w:w="1107" w:type="dxa"/>
          </w:tcPr>
          <w:p w14:paraId="42A824FA" w14:textId="77777777" w:rsidR="0097681D" w:rsidRDefault="0097681D" w:rsidP="000278C7">
            <w:pPr>
              <w:pStyle w:val="a0"/>
              <w:jc w:val="center"/>
              <w:rPr>
                <w:ins w:id="267" w:author="HDULAB601" w:date="2023-05-12T09:07:00Z"/>
                <w:lang w:eastAsia="zh-CN"/>
              </w:rPr>
            </w:pPr>
            <w:ins w:id="268" w:author="HDULAB601" w:date="2023-05-12T09:07:00Z">
              <w:r>
                <w:rPr>
                  <w:rFonts w:hint="eastAsia"/>
                  <w:lang w:eastAsia="zh-CN"/>
                </w:rPr>
                <w:t>9</w:t>
              </w:r>
            </w:ins>
          </w:p>
        </w:tc>
      </w:tr>
      <w:tr w:rsidR="0097681D" w14:paraId="37317A26" w14:textId="77777777" w:rsidTr="000278C7">
        <w:trPr>
          <w:ins w:id="269" w:author="HDULAB601" w:date="2023-05-12T09:07:00Z"/>
        </w:trPr>
        <w:tc>
          <w:tcPr>
            <w:tcW w:w="1526" w:type="dxa"/>
          </w:tcPr>
          <w:p w14:paraId="490DB741" w14:textId="77777777" w:rsidR="0097681D" w:rsidRDefault="0097681D" w:rsidP="000278C7">
            <w:pPr>
              <w:pStyle w:val="a0"/>
              <w:jc w:val="center"/>
              <w:rPr>
                <w:ins w:id="270" w:author="HDULAB601" w:date="2023-05-12T09:07:00Z"/>
                <w:lang w:eastAsia="zh-CN"/>
              </w:rPr>
            </w:pPr>
            <w:ins w:id="271" w:author="HDULAB601" w:date="2023-05-12T09:07:00Z">
              <w:r>
                <w:rPr>
                  <w:lang w:eastAsia="zh-CN"/>
                </w:rPr>
                <w:t>ACS</w:t>
              </w:r>
            </w:ins>
          </w:p>
        </w:tc>
        <w:tc>
          <w:tcPr>
            <w:tcW w:w="688" w:type="dxa"/>
          </w:tcPr>
          <w:p w14:paraId="2E3C2509" w14:textId="77777777" w:rsidR="0097681D" w:rsidRDefault="0097681D" w:rsidP="000278C7">
            <w:pPr>
              <w:pStyle w:val="a0"/>
              <w:jc w:val="center"/>
              <w:rPr>
                <w:ins w:id="272" w:author="HDULAB601" w:date="2023-05-12T09:07:00Z"/>
                <w:lang w:eastAsia="zh-CN"/>
              </w:rPr>
            </w:pPr>
            <w:ins w:id="273" w:author="HDULAB601" w:date="2023-05-12T09:07:00Z">
              <w:r>
                <w:rPr>
                  <w:rFonts w:hint="eastAsia"/>
                  <w:lang w:eastAsia="zh-CN"/>
                </w:rPr>
                <w:t>1</w:t>
              </w:r>
            </w:ins>
          </w:p>
        </w:tc>
        <w:tc>
          <w:tcPr>
            <w:tcW w:w="1107" w:type="dxa"/>
          </w:tcPr>
          <w:p w14:paraId="54659DBD" w14:textId="77777777" w:rsidR="0097681D" w:rsidRDefault="0097681D" w:rsidP="000278C7">
            <w:pPr>
              <w:pStyle w:val="a0"/>
              <w:jc w:val="center"/>
              <w:rPr>
                <w:ins w:id="274" w:author="HDULAB601" w:date="2023-05-12T09:07:00Z"/>
                <w:lang w:eastAsia="zh-CN"/>
              </w:rPr>
            </w:pPr>
            <w:ins w:id="275" w:author="HDULAB601" w:date="2023-05-12T09:07:00Z">
              <w:r>
                <w:rPr>
                  <w:rFonts w:hint="eastAsia"/>
                  <w:lang w:eastAsia="zh-CN"/>
                </w:rPr>
                <w:t>0</w:t>
              </w:r>
            </w:ins>
          </w:p>
        </w:tc>
        <w:tc>
          <w:tcPr>
            <w:tcW w:w="1107" w:type="dxa"/>
          </w:tcPr>
          <w:p w14:paraId="596142D6" w14:textId="77777777" w:rsidR="0097681D" w:rsidRDefault="0097681D" w:rsidP="000278C7">
            <w:pPr>
              <w:pStyle w:val="a0"/>
              <w:jc w:val="center"/>
              <w:rPr>
                <w:ins w:id="276" w:author="HDULAB601" w:date="2023-05-12T09:07:00Z"/>
                <w:lang w:eastAsia="zh-CN"/>
              </w:rPr>
            </w:pPr>
            <w:ins w:id="277" w:author="HDULAB601" w:date="2023-05-12T09:07:00Z">
              <w:r>
                <w:rPr>
                  <w:rFonts w:hint="eastAsia"/>
                  <w:lang w:eastAsia="zh-CN"/>
                </w:rPr>
                <w:t>4</w:t>
              </w:r>
            </w:ins>
          </w:p>
        </w:tc>
        <w:tc>
          <w:tcPr>
            <w:tcW w:w="1107" w:type="dxa"/>
          </w:tcPr>
          <w:p w14:paraId="034DEA28" w14:textId="77777777" w:rsidR="0097681D" w:rsidRDefault="0097681D" w:rsidP="000278C7">
            <w:pPr>
              <w:pStyle w:val="a0"/>
              <w:jc w:val="center"/>
              <w:rPr>
                <w:ins w:id="278" w:author="HDULAB601" w:date="2023-05-12T09:07:00Z"/>
                <w:lang w:eastAsia="zh-CN"/>
              </w:rPr>
            </w:pPr>
            <w:ins w:id="279" w:author="HDULAB601" w:date="2023-05-12T09:07:00Z">
              <w:r>
                <w:rPr>
                  <w:rFonts w:hint="eastAsia"/>
                  <w:lang w:eastAsia="zh-CN"/>
                </w:rPr>
                <w:t>1</w:t>
              </w:r>
              <w:r>
                <w:rPr>
                  <w:lang w:eastAsia="zh-CN"/>
                </w:rPr>
                <w:t>1</w:t>
              </w:r>
            </w:ins>
          </w:p>
        </w:tc>
        <w:tc>
          <w:tcPr>
            <w:tcW w:w="1107" w:type="dxa"/>
          </w:tcPr>
          <w:p w14:paraId="5F1CAEE9" w14:textId="77777777" w:rsidR="0097681D" w:rsidRDefault="0097681D" w:rsidP="000278C7">
            <w:pPr>
              <w:pStyle w:val="a0"/>
              <w:jc w:val="center"/>
              <w:rPr>
                <w:ins w:id="280" w:author="HDULAB601" w:date="2023-05-12T09:07:00Z"/>
                <w:lang w:eastAsia="zh-CN"/>
              </w:rPr>
            </w:pPr>
            <w:ins w:id="281" w:author="HDULAB601" w:date="2023-05-12T09:07:00Z">
              <w:r>
                <w:rPr>
                  <w:rFonts w:hint="eastAsia"/>
                  <w:lang w:eastAsia="zh-CN"/>
                </w:rPr>
                <w:t>0</w:t>
              </w:r>
            </w:ins>
          </w:p>
        </w:tc>
        <w:tc>
          <w:tcPr>
            <w:tcW w:w="1107" w:type="dxa"/>
          </w:tcPr>
          <w:p w14:paraId="6A6F0B31" w14:textId="77777777" w:rsidR="0097681D" w:rsidRDefault="0097681D" w:rsidP="000278C7">
            <w:pPr>
              <w:pStyle w:val="a0"/>
              <w:jc w:val="center"/>
              <w:rPr>
                <w:ins w:id="282" w:author="HDULAB601" w:date="2023-05-12T09:07:00Z"/>
                <w:lang w:eastAsia="zh-CN"/>
              </w:rPr>
            </w:pPr>
            <w:ins w:id="283" w:author="HDULAB601" w:date="2023-05-12T09:07:00Z">
              <w:r>
                <w:rPr>
                  <w:rFonts w:hint="eastAsia"/>
                  <w:lang w:eastAsia="zh-CN"/>
                </w:rPr>
                <w:t>1</w:t>
              </w:r>
            </w:ins>
          </w:p>
        </w:tc>
        <w:tc>
          <w:tcPr>
            <w:tcW w:w="1107" w:type="dxa"/>
          </w:tcPr>
          <w:p w14:paraId="410D52E2" w14:textId="77777777" w:rsidR="0097681D" w:rsidRDefault="0097681D" w:rsidP="000278C7">
            <w:pPr>
              <w:pStyle w:val="a0"/>
              <w:jc w:val="center"/>
              <w:rPr>
                <w:ins w:id="284" w:author="HDULAB601" w:date="2023-05-12T09:07:00Z"/>
                <w:lang w:eastAsia="zh-CN"/>
              </w:rPr>
            </w:pPr>
            <w:ins w:id="285" w:author="HDULAB601" w:date="2023-05-12T09:07:00Z">
              <w:r>
                <w:rPr>
                  <w:rFonts w:hint="eastAsia"/>
                  <w:lang w:eastAsia="zh-CN"/>
                </w:rPr>
                <w:t>1</w:t>
              </w:r>
              <w:r>
                <w:rPr>
                  <w:lang w:eastAsia="zh-CN"/>
                </w:rPr>
                <w:t>7</w:t>
              </w:r>
            </w:ins>
          </w:p>
        </w:tc>
      </w:tr>
      <w:tr w:rsidR="0097681D" w14:paraId="411254B7" w14:textId="77777777" w:rsidTr="000278C7">
        <w:trPr>
          <w:ins w:id="286" w:author="HDULAB601" w:date="2023-05-12T09:07:00Z"/>
        </w:trPr>
        <w:tc>
          <w:tcPr>
            <w:tcW w:w="1526" w:type="dxa"/>
          </w:tcPr>
          <w:p w14:paraId="0027D9AD" w14:textId="77777777" w:rsidR="0097681D" w:rsidRDefault="0097681D" w:rsidP="000278C7">
            <w:pPr>
              <w:pStyle w:val="a0"/>
              <w:jc w:val="center"/>
              <w:rPr>
                <w:ins w:id="287" w:author="HDULAB601" w:date="2023-05-12T09:07:00Z"/>
                <w:lang w:eastAsia="zh-CN"/>
              </w:rPr>
            </w:pPr>
            <w:ins w:id="288" w:author="HDULAB601" w:date="2023-05-12T09:07:00Z">
              <w:r>
                <w:rPr>
                  <w:rFonts w:hint="eastAsia"/>
                  <w:lang w:eastAsia="zh-CN"/>
                </w:rPr>
                <w:t>T</w:t>
              </w:r>
              <w:r>
                <w:rPr>
                  <w:lang w:eastAsia="zh-CN"/>
                </w:rPr>
                <w:t>otal</w:t>
              </w:r>
            </w:ins>
          </w:p>
        </w:tc>
        <w:tc>
          <w:tcPr>
            <w:tcW w:w="688" w:type="dxa"/>
          </w:tcPr>
          <w:p w14:paraId="13D67B78" w14:textId="77777777" w:rsidR="0097681D" w:rsidRDefault="0097681D" w:rsidP="000278C7">
            <w:pPr>
              <w:pStyle w:val="a0"/>
              <w:jc w:val="center"/>
              <w:rPr>
                <w:ins w:id="289" w:author="HDULAB601" w:date="2023-05-12T09:07:00Z"/>
                <w:lang w:eastAsia="zh-CN"/>
              </w:rPr>
            </w:pPr>
            <w:ins w:id="290" w:author="HDULAB601" w:date="2023-05-12T09:07:00Z">
              <w:r>
                <w:rPr>
                  <w:rFonts w:hint="eastAsia"/>
                  <w:lang w:eastAsia="zh-CN"/>
                </w:rPr>
                <w:t>2</w:t>
              </w:r>
              <w:r>
                <w:rPr>
                  <w:lang w:eastAsia="zh-CN"/>
                </w:rPr>
                <w:t>4</w:t>
              </w:r>
            </w:ins>
          </w:p>
        </w:tc>
        <w:tc>
          <w:tcPr>
            <w:tcW w:w="1107" w:type="dxa"/>
          </w:tcPr>
          <w:p w14:paraId="264B7839" w14:textId="77777777" w:rsidR="0097681D" w:rsidRDefault="0097681D" w:rsidP="000278C7">
            <w:pPr>
              <w:pStyle w:val="a0"/>
              <w:jc w:val="center"/>
              <w:rPr>
                <w:ins w:id="291" w:author="HDULAB601" w:date="2023-05-12T09:07:00Z"/>
                <w:lang w:eastAsia="zh-CN"/>
              </w:rPr>
            </w:pPr>
            <w:ins w:id="292" w:author="HDULAB601" w:date="2023-05-12T09:07:00Z">
              <w:r>
                <w:rPr>
                  <w:rFonts w:hint="eastAsia"/>
                  <w:lang w:eastAsia="zh-CN"/>
                </w:rPr>
                <w:t>3</w:t>
              </w:r>
              <w:r>
                <w:rPr>
                  <w:lang w:eastAsia="zh-CN"/>
                </w:rPr>
                <w:t>9</w:t>
              </w:r>
            </w:ins>
          </w:p>
        </w:tc>
        <w:tc>
          <w:tcPr>
            <w:tcW w:w="1107" w:type="dxa"/>
          </w:tcPr>
          <w:p w14:paraId="384FEB72" w14:textId="77777777" w:rsidR="0097681D" w:rsidRDefault="0097681D" w:rsidP="000278C7">
            <w:pPr>
              <w:pStyle w:val="a0"/>
              <w:jc w:val="center"/>
              <w:rPr>
                <w:ins w:id="293" w:author="HDULAB601" w:date="2023-05-12T09:07:00Z"/>
                <w:lang w:eastAsia="zh-CN"/>
              </w:rPr>
            </w:pPr>
            <w:ins w:id="294" w:author="HDULAB601" w:date="2023-05-12T09:07:00Z">
              <w:r>
                <w:rPr>
                  <w:rFonts w:hint="eastAsia"/>
                  <w:lang w:eastAsia="zh-CN"/>
                </w:rPr>
                <w:t>1</w:t>
              </w:r>
              <w:r>
                <w:rPr>
                  <w:lang w:eastAsia="zh-CN"/>
                </w:rPr>
                <w:t>6</w:t>
              </w:r>
            </w:ins>
          </w:p>
        </w:tc>
        <w:tc>
          <w:tcPr>
            <w:tcW w:w="1107" w:type="dxa"/>
          </w:tcPr>
          <w:p w14:paraId="6D083E11" w14:textId="77777777" w:rsidR="0097681D" w:rsidRDefault="0097681D" w:rsidP="000278C7">
            <w:pPr>
              <w:pStyle w:val="a0"/>
              <w:jc w:val="center"/>
              <w:rPr>
                <w:ins w:id="295" w:author="HDULAB601" w:date="2023-05-12T09:07:00Z"/>
                <w:lang w:eastAsia="zh-CN"/>
              </w:rPr>
            </w:pPr>
            <w:ins w:id="296" w:author="HDULAB601" w:date="2023-05-12T09:07:00Z">
              <w:r>
                <w:rPr>
                  <w:rFonts w:hint="eastAsia"/>
                  <w:lang w:eastAsia="zh-CN"/>
                </w:rPr>
                <w:t>6</w:t>
              </w:r>
              <w:r>
                <w:rPr>
                  <w:lang w:eastAsia="zh-CN"/>
                </w:rPr>
                <w:t>5</w:t>
              </w:r>
            </w:ins>
          </w:p>
        </w:tc>
        <w:tc>
          <w:tcPr>
            <w:tcW w:w="1107" w:type="dxa"/>
          </w:tcPr>
          <w:p w14:paraId="70420138" w14:textId="77777777" w:rsidR="0097681D" w:rsidRDefault="0097681D" w:rsidP="000278C7">
            <w:pPr>
              <w:pStyle w:val="a0"/>
              <w:jc w:val="center"/>
              <w:rPr>
                <w:ins w:id="297" w:author="HDULAB601" w:date="2023-05-12T09:07:00Z"/>
                <w:lang w:eastAsia="zh-CN"/>
              </w:rPr>
            </w:pPr>
            <w:ins w:id="298" w:author="HDULAB601" w:date="2023-05-12T09:07:00Z">
              <w:r>
                <w:rPr>
                  <w:rFonts w:hint="eastAsia"/>
                  <w:lang w:eastAsia="zh-CN"/>
                </w:rPr>
                <w:t>1</w:t>
              </w:r>
            </w:ins>
          </w:p>
        </w:tc>
        <w:tc>
          <w:tcPr>
            <w:tcW w:w="1107" w:type="dxa"/>
          </w:tcPr>
          <w:p w14:paraId="2F35A2AD" w14:textId="77777777" w:rsidR="0097681D" w:rsidRDefault="0097681D" w:rsidP="000278C7">
            <w:pPr>
              <w:pStyle w:val="a0"/>
              <w:jc w:val="center"/>
              <w:rPr>
                <w:ins w:id="299" w:author="HDULAB601" w:date="2023-05-12T09:07:00Z"/>
                <w:lang w:eastAsia="zh-CN"/>
              </w:rPr>
            </w:pPr>
            <w:ins w:id="300" w:author="HDULAB601" w:date="2023-05-12T09:07:00Z">
              <w:r>
                <w:rPr>
                  <w:rFonts w:hint="eastAsia"/>
                  <w:lang w:eastAsia="zh-CN"/>
                </w:rPr>
                <w:t>1</w:t>
              </w:r>
              <w:r>
                <w:rPr>
                  <w:lang w:eastAsia="zh-CN"/>
                </w:rPr>
                <w:t>2</w:t>
              </w:r>
            </w:ins>
          </w:p>
        </w:tc>
        <w:tc>
          <w:tcPr>
            <w:tcW w:w="1107" w:type="dxa"/>
          </w:tcPr>
          <w:p w14:paraId="37AE9EE4" w14:textId="77777777" w:rsidR="0097681D" w:rsidRDefault="0097681D" w:rsidP="000278C7">
            <w:pPr>
              <w:pStyle w:val="a0"/>
              <w:jc w:val="center"/>
              <w:rPr>
                <w:ins w:id="301" w:author="HDULAB601" w:date="2023-05-12T09:07:00Z"/>
                <w:lang w:eastAsia="zh-CN"/>
              </w:rPr>
            </w:pPr>
            <w:ins w:id="302" w:author="HDULAB601" w:date="2023-05-12T09:07:00Z">
              <w:r>
                <w:rPr>
                  <w:rFonts w:hint="eastAsia"/>
                  <w:lang w:eastAsia="zh-CN"/>
                </w:rPr>
                <w:t>1</w:t>
              </w:r>
              <w:r>
                <w:rPr>
                  <w:lang w:eastAsia="zh-CN"/>
                </w:rPr>
                <w:t>57</w:t>
              </w:r>
            </w:ins>
          </w:p>
        </w:tc>
      </w:tr>
    </w:tbl>
    <w:p w14:paraId="6DB488A2" w14:textId="77777777" w:rsidR="0097681D" w:rsidRPr="0097681D" w:rsidRDefault="0097681D">
      <w:pPr>
        <w:pStyle w:val="a0"/>
        <w:rPr>
          <w:lang w:eastAsia="zh-CN"/>
        </w:rPr>
      </w:pPr>
    </w:p>
    <w:p w14:paraId="47D6EBB7" w14:textId="77777777" w:rsidR="003C3593" w:rsidRDefault="00000000">
      <w:pPr>
        <w:pStyle w:val="a0"/>
        <w:rPr>
          <w:ins w:id="303" w:author="HDULAB601" w:date="2023-05-12T09:13:00Z"/>
          <w:lang w:eastAsia="zh-CN"/>
        </w:rPr>
      </w:pPr>
      <w:r>
        <w:rPr>
          <w:b/>
          <w:bCs/>
          <w:lang w:eastAsia="zh-CN"/>
        </w:rPr>
        <w:t>Java+JML dataset.</w:t>
      </w:r>
      <w:r>
        <w:rPr>
          <w:lang w:eastAsia="zh-CN"/>
        </w:rPr>
        <w:t xml:space="preserve"> </w:t>
      </w:r>
      <w:r>
        <w:rPr>
          <w:lang w:eastAsia="zh-CN"/>
        </w:rPr>
        <w:t>由</w:t>
      </w:r>
      <w:r>
        <w:rPr>
          <w:lang w:eastAsia="zh-CN"/>
        </w:rPr>
        <w:t>Nilizadeh</w:t>
      </w:r>
      <w:r>
        <w:rPr>
          <w:lang w:eastAsia="zh-CN"/>
        </w:rPr>
        <w:t>提出的这个数据集是第一个经过验证的、公开可用的</w:t>
      </w:r>
      <w:r>
        <w:rPr>
          <w:lang w:eastAsia="zh-CN"/>
        </w:rPr>
        <w:t>Java</w:t>
      </w:r>
      <w:r>
        <w:rPr>
          <w:lang w:eastAsia="zh-CN"/>
        </w:rPr>
        <w:t>程序数据集。它由以下四个部分组成：正确的程序、经过变异的错误程序、测试套件、基于</w:t>
      </w:r>
      <w:r>
        <w:rPr>
          <w:lang w:eastAsia="zh-CN"/>
        </w:rPr>
        <w:t>APR</w:t>
      </w:r>
      <w:r>
        <w:rPr>
          <w:lang w:eastAsia="zh-CN"/>
        </w:rPr>
        <w:t>的补丁。该数据集的程序具有</w:t>
      </w:r>
      <w:r>
        <w:rPr>
          <w:lang w:eastAsia="zh-CN"/>
        </w:rPr>
        <w:t>JML</w:t>
      </w:r>
      <w:r>
        <w:rPr>
          <w:lang w:eastAsia="zh-CN"/>
        </w:rPr>
        <w:t>规范，用于实验评估。这个数据集实现了各种经典的算法与数据结构，比如冒泡排序、阶乘、队列等。它们都是</w:t>
      </w:r>
      <w:r>
        <w:rPr>
          <w:rFonts w:hint="eastAsia"/>
          <w:lang w:eastAsia="zh-CN"/>
        </w:rPr>
        <w:t>用</w:t>
      </w:r>
      <w:r>
        <w:rPr>
          <w:lang w:eastAsia="zh-CN"/>
        </w:rPr>
        <w:t>JML</w:t>
      </w:r>
      <w:r>
        <w:rPr>
          <w:lang w:eastAsia="zh-CN"/>
        </w:rPr>
        <w:t>编写的正式规范的小型程序</w:t>
      </w:r>
      <w:r>
        <w:rPr>
          <w:rFonts w:hint="eastAsia"/>
          <w:lang w:eastAsia="zh-CN"/>
        </w:rPr>
        <w:t>，因此，可以被</w:t>
      </w:r>
      <w:r>
        <w:rPr>
          <w:lang w:eastAsia="zh-CN"/>
        </w:rPr>
        <w:t>认为是具有</w:t>
      </w:r>
      <w:r>
        <w:rPr>
          <w:lang w:eastAsia="zh-CN"/>
        </w:rPr>
        <w:t>oracle</w:t>
      </w:r>
      <w:r>
        <w:rPr>
          <w:lang w:eastAsia="zh-CN"/>
        </w:rPr>
        <w:t>的程序。测试套件是使用基于</w:t>
      </w:r>
      <w:r>
        <w:rPr>
          <w:lang w:eastAsia="zh-CN"/>
        </w:rPr>
        <w:t>AFL</w:t>
      </w:r>
      <w:r>
        <w:rPr>
          <w:lang w:eastAsia="zh-CN"/>
        </w:rPr>
        <w:t>的模糊工具来创建的，测试套件根据生成的测试用例数量</w:t>
      </w:r>
      <w:r>
        <w:rPr>
          <w:rFonts w:hint="eastAsia"/>
          <w:lang w:eastAsia="zh-CN"/>
        </w:rPr>
        <w:t>规模</w:t>
      </w:r>
      <w:r>
        <w:rPr>
          <w:lang w:eastAsia="zh-CN"/>
        </w:rPr>
        <w:t>分为</w:t>
      </w:r>
      <w:r>
        <w:rPr>
          <w:lang w:eastAsia="zh-CN"/>
        </w:rPr>
        <w:t>Small</w:t>
      </w:r>
      <w:r>
        <w:rPr>
          <w:lang w:eastAsia="zh-CN"/>
        </w:rPr>
        <w:t>和</w:t>
      </w:r>
      <w:r>
        <w:rPr>
          <w:lang w:eastAsia="zh-CN"/>
        </w:rPr>
        <w:t>Medium</w:t>
      </w:r>
      <w:r>
        <w:rPr>
          <w:lang w:eastAsia="zh-CN"/>
        </w:rPr>
        <w:t>两种。错误程序是通过</w:t>
      </w:r>
      <w:r>
        <w:rPr>
          <w:lang w:eastAsia="zh-CN"/>
        </w:rPr>
        <w:t>PITest</w:t>
      </w:r>
      <w:r>
        <w:rPr>
          <w:rFonts w:hint="eastAsia"/>
          <w:lang w:eastAsia="zh-CN"/>
        </w:rPr>
        <w:t>——</w:t>
      </w:r>
      <w:r>
        <w:rPr>
          <w:lang w:eastAsia="zh-CN"/>
        </w:rPr>
        <w:t>一个</w:t>
      </w:r>
      <w:r>
        <w:rPr>
          <w:lang w:eastAsia="zh-CN"/>
        </w:rPr>
        <w:t>Java</w:t>
      </w:r>
      <w:r>
        <w:rPr>
          <w:lang w:eastAsia="zh-CN"/>
        </w:rPr>
        <w:t>程序突变工具</w:t>
      </w:r>
      <w:r>
        <w:rPr>
          <w:rFonts w:hint="eastAsia"/>
          <w:lang w:eastAsia="zh-CN"/>
        </w:rPr>
        <w:t>，</w:t>
      </w:r>
      <w:r>
        <w:rPr>
          <w:lang w:eastAsia="zh-CN"/>
        </w:rPr>
        <w:t>向每个</w:t>
      </w:r>
      <w:r>
        <w:rPr>
          <w:lang w:eastAsia="zh-CN"/>
        </w:rPr>
        <w:t>java</w:t>
      </w:r>
      <w:r>
        <w:rPr>
          <w:lang w:eastAsia="zh-CN"/>
        </w:rPr>
        <w:t>程序注入单个错误来创建的。</w:t>
      </w:r>
      <w:r>
        <w:rPr>
          <w:lang w:eastAsia="zh-CN"/>
        </w:rPr>
        <w:t>PITest</w:t>
      </w:r>
      <w:r>
        <w:rPr>
          <w:lang w:eastAsia="zh-CN"/>
        </w:rPr>
        <w:t>通过更改控制条件、更改赋值表达式、删除方法调用和更改返回值来生成错误。</w:t>
      </w:r>
      <w:r>
        <w:rPr>
          <w:rFonts w:hint="eastAsia"/>
          <w:lang w:eastAsia="zh-CN"/>
        </w:rPr>
        <w:t>基于</w:t>
      </w:r>
      <w:r>
        <w:rPr>
          <w:rFonts w:hint="eastAsia"/>
          <w:lang w:eastAsia="zh-CN"/>
        </w:rPr>
        <w:t>APR</w:t>
      </w:r>
      <w:r>
        <w:rPr>
          <w:rFonts w:hint="eastAsia"/>
          <w:lang w:eastAsia="zh-CN"/>
        </w:rPr>
        <w:t>的修复补丁采用</w:t>
      </w:r>
      <w:r>
        <w:rPr>
          <w:lang w:eastAsia="zh-CN"/>
        </w:rPr>
        <w:t>以下的修复工具</w:t>
      </w:r>
      <w:r>
        <w:rPr>
          <w:rFonts w:hint="eastAsia"/>
          <w:lang w:eastAsia="zh-CN"/>
        </w:rPr>
        <w:t>得到，分别是</w:t>
      </w:r>
      <w:r>
        <w:rPr>
          <w:lang w:eastAsia="zh-CN"/>
        </w:rPr>
        <w:t>ARJAE</w:t>
      </w:r>
      <w:r>
        <w:rPr>
          <w:lang w:eastAsia="zh-CN"/>
        </w:rPr>
        <w:t>、</w:t>
      </w:r>
      <w:r>
        <w:rPr>
          <w:lang w:eastAsia="zh-CN"/>
        </w:rPr>
        <w:t>Cardumen</w:t>
      </w:r>
      <w:r>
        <w:rPr>
          <w:rFonts w:hint="eastAsia"/>
          <w:lang w:eastAsia="zh-CN"/>
        </w:rPr>
        <w:t>、</w:t>
      </w:r>
      <w:r>
        <w:rPr>
          <w:lang w:eastAsia="zh-CN"/>
        </w:rPr>
        <w:t>jGenProg</w:t>
      </w:r>
      <w:r>
        <w:rPr>
          <w:rFonts w:hint="eastAsia"/>
          <w:lang w:eastAsia="zh-CN"/>
        </w:rPr>
        <w:t>、</w:t>
      </w:r>
      <w:r>
        <w:rPr>
          <w:lang w:eastAsia="zh-CN"/>
        </w:rPr>
        <w:t>jKali</w:t>
      </w:r>
      <w:r>
        <w:rPr>
          <w:rFonts w:hint="eastAsia"/>
          <w:lang w:eastAsia="zh-CN"/>
        </w:rPr>
        <w:t>、</w:t>
      </w:r>
      <w:r>
        <w:rPr>
          <w:lang w:eastAsia="zh-CN"/>
        </w:rPr>
        <w:t>jMutRepair</w:t>
      </w:r>
      <w:r>
        <w:rPr>
          <w:rFonts w:hint="eastAsia"/>
          <w:lang w:eastAsia="zh-CN"/>
        </w:rPr>
        <w:t>、</w:t>
      </w:r>
      <w:r>
        <w:rPr>
          <w:lang w:eastAsia="zh-CN"/>
        </w:rPr>
        <w:t>Kali-A, and Nopol</w:t>
      </w:r>
      <w:r>
        <w:rPr>
          <w:lang w:eastAsia="zh-CN"/>
        </w:rPr>
        <w:t>。</w:t>
      </w:r>
    </w:p>
    <w:p w14:paraId="46287B83" w14:textId="77777777" w:rsidR="00C6621E" w:rsidRDefault="00C6621E" w:rsidP="00C6621E">
      <w:pPr>
        <w:pStyle w:val="a0"/>
        <w:rPr>
          <w:ins w:id="304" w:author="HDULAB601" w:date="2023-05-12T09:13:00Z"/>
          <w:lang w:eastAsia="zh-CN"/>
        </w:rPr>
      </w:pPr>
      <w:ins w:id="305" w:author="HDULAB601" w:date="2023-05-12T09:13:00Z">
        <w:r>
          <w:rPr>
            <w:lang w:eastAsia="zh-CN"/>
          </w:rPr>
          <w:t>我们从</w:t>
        </w:r>
        <w:r>
          <w:rPr>
            <w:lang w:eastAsia="zh-CN"/>
          </w:rPr>
          <w:t>Java+JML</w:t>
        </w:r>
        <w:r>
          <w:rPr>
            <w:lang w:eastAsia="zh-CN"/>
          </w:rPr>
          <w:t>数据集中</w:t>
        </w:r>
        <w:r>
          <w:rPr>
            <w:rFonts w:hint="eastAsia"/>
            <w:lang w:eastAsia="zh-CN"/>
          </w:rPr>
          <w:t>选取了</w:t>
        </w:r>
        <w:r>
          <w:rPr>
            <w:lang w:eastAsia="zh-CN"/>
          </w:rPr>
          <w:t>基于</w:t>
        </w:r>
        <w:r>
          <w:rPr>
            <w:lang w:eastAsia="zh-CN"/>
          </w:rPr>
          <w:t>Medium</w:t>
        </w:r>
        <w:r>
          <w:rPr>
            <w:lang w:eastAsia="zh-CN"/>
          </w:rPr>
          <w:t>测试套件的过拟合补丁</w:t>
        </w:r>
        <w:r>
          <w:rPr>
            <w:lang w:eastAsia="zh-CN"/>
          </w:rPr>
          <w:t>236</w:t>
        </w:r>
        <w:r>
          <w:rPr>
            <w:lang w:eastAsia="zh-CN"/>
          </w:rPr>
          <w:t>个，基于</w:t>
        </w:r>
        <w:r>
          <w:rPr>
            <w:lang w:eastAsia="zh-CN"/>
          </w:rPr>
          <w:t>Small</w:t>
        </w:r>
        <w:r>
          <w:rPr>
            <w:lang w:eastAsia="zh-CN"/>
          </w:rPr>
          <w:t>测试套件的过拟合补丁</w:t>
        </w:r>
        <w:r>
          <w:rPr>
            <w:lang w:eastAsia="zh-CN"/>
          </w:rPr>
          <w:t>336</w:t>
        </w:r>
        <w:r>
          <w:rPr>
            <w:lang w:eastAsia="zh-CN"/>
          </w:rPr>
          <w:t>个，这些过拟合补丁都是通过</w:t>
        </w:r>
        <w:r>
          <w:rPr>
            <w:lang w:eastAsia="zh-CN"/>
          </w:rPr>
          <w:t>JML specification</w:t>
        </w:r>
        <w:r>
          <w:rPr>
            <w:lang w:eastAsia="zh-CN"/>
          </w:rPr>
          <w:t>判断出来的</w:t>
        </w:r>
        <w:r>
          <w:rPr>
            <w:rFonts w:hint="eastAsia"/>
            <w:lang w:eastAsia="zh-CN"/>
          </w:rPr>
          <w:t>，并且确定这些补丁是过拟合补丁</w:t>
        </w:r>
        <w:r>
          <w:rPr>
            <w:lang w:eastAsia="zh-CN"/>
          </w:rPr>
          <w:t>。此外还有</w:t>
        </w:r>
        <w:r>
          <w:rPr>
            <w:lang w:eastAsia="zh-CN"/>
          </w:rPr>
          <w:t>21</w:t>
        </w:r>
        <w:r>
          <w:rPr>
            <w:lang w:eastAsia="zh-CN"/>
          </w:rPr>
          <w:t>个</w:t>
        </w:r>
        <w:r>
          <w:rPr>
            <w:lang w:eastAsia="zh-CN"/>
          </w:rPr>
          <w:t>FalseNegatives</w:t>
        </w:r>
        <w:r>
          <w:rPr>
            <w:lang w:eastAsia="zh-CN"/>
          </w:rPr>
          <w:t>补丁</w:t>
        </w:r>
        <w:r>
          <w:rPr>
            <w:lang w:eastAsia="zh-CN"/>
          </w:rPr>
          <w:t>(JML specification mistakenly considers a correct repaired program as overfitted)</w:t>
        </w:r>
        <w:r>
          <w:rPr>
            <w:lang w:eastAsia="zh-CN"/>
          </w:rPr>
          <w:t>。</w:t>
        </w:r>
        <w:r>
          <w:rPr>
            <w:rFonts w:hint="eastAsia"/>
            <w:lang w:eastAsia="zh-CN"/>
          </w:rPr>
          <w:t>PatchID</w:t>
        </w:r>
        <w:r>
          <w:rPr>
            <w:rFonts w:hint="eastAsia"/>
            <w:lang w:eastAsia="zh-CN"/>
          </w:rPr>
          <w:t>算法在</w:t>
        </w:r>
        <w:r>
          <w:rPr>
            <w:lang w:eastAsia="zh-CN"/>
          </w:rPr>
          <w:t>总共</w:t>
        </w:r>
        <w:r>
          <w:rPr>
            <w:lang w:eastAsia="zh-CN"/>
          </w:rPr>
          <w:t>593</w:t>
        </w:r>
        <w:r>
          <w:rPr>
            <w:lang w:eastAsia="zh-CN"/>
          </w:rPr>
          <w:t>个补丁</w:t>
        </w:r>
        <w:r>
          <w:rPr>
            <w:rFonts w:hint="eastAsia"/>
            <w:lang w:eastAsia="zh-CN"/>
          </w:rPr>
          <w:t>上运行</w:t>
        </w:r>
        <w:r>
          <w:rPr>
            <w:lang w:eastAsia="zh-CN"/>
          </w:rPr>
          <w:t>，得到了</w:t>
        </w:r>
        <w:r>
          <w:rPr>
            <w:lang w:eastAsia="zh-CN"/>
          </w:rPr>
          <w:t>380</w:t>
        </w:r>
        <w:r>
          <w:rPr>
            <w:lang w:eastAsia="zh-CN"/>
          </w:rPr>
          <w:t>个补丁的运行结果</w:t>
        </w:r>
        <w:r>
          <w:rPr>
            <w:rFonts w:hint="eastAsia"/>
            <w:lang w:eastAsia="zh-CN"/>
          </w:rPr>
          <w:t>，具体结果如表</w:t>
        </w:r>
        <w:r>
          <w:rPr>
            <w:lang w:eastAsia="zh-CN"/>
          </w:rPr>
          <w:t>5</w:t>
        </w:r>
        <w:r>
          <w:rPr>
            <w:rFonts w:hint="eastAsia"/>
            <w:lang w:eastAsia="zh-CN"/>
          </w:rPr>
          <w:t>所示。</w:t>
        </w:r>
      </w:ins>
    </w:p>
    <w:p w14:paraId="1A172C01" w14:textId="77777777" w:rsidR="00C6621E" w:rsidRDefault="00C6621E" w:rsidP="00C6621E">
      <w:pPr>
        <w:pStyle w:val="a0"/>
        <w:jc w:val="center"/>
        <w:rPr>
          <w:ins w:id="306" w:author="HDULAB601" w:date="2023-05-12T09:13:00Z"/>
          <w:lang w:eastAsia="zh-CN"/>
        </w:rPr>
      </w:pPr>
      <w:ins w:id="307" w:author="HDULAB601" w:date="2023-05-12T09:13:00Z">
        <w:r>
          <w:rPr>
            <w:highlight w:val="yellow"/>
            <w:lang w:eastAsia="zh-CN"/>
          </w:rPr>
          <w:lastRenderedPageBreak/>
          <w:t>T</w:t>
        </w:r>
        <w:r>
          <w:rPr>
            <w:rFonts w:hint="eastAsia"/>
            <w:highlight w:val="yellow"/>
            <w:lang w:eastAsia="zh-CN"/>
          </w:rPr>
          <w:t>able</w:t>
        </w:r>
        <w:r>
          <w:rPr>
            <w:highlight w:val="yellow"/>
            <w:lang w:eastAsia="zh-CN"/>
          </w:rPr>
          <w:t xml:space="preserve"> 5: Java+JML </w:t>
        </w:r>
        <w:commentRangeStart w:id="308"/>
        <w:r>
          <w:rPr>
            <w:highlight w:val="yellow"/>
            <w:lang w:eastAsia="zh-CN"/>
          </w:rPr>
          <w:t>Dataset</w:t>
        </w:r>
        <w:commentRangeEnd w:id="308"/>
        <w:r>
          <w:rPr>
            <w:rStyle w:val="afa"/>
          </w:rPr>
          <w:commentReference w:id="308"/>
        </w:r>
      </w:ins>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1163"/>
        <w:gridCol w:w="1192"/>
      </w:tblGrid>
      <w:tr w:rsidR="00C6621E" w14:paraId="1F41DF41" w14:textId="77777777" w:rsidTr="000278C7">
        <w:trPr>
          <w:cnfStyle w:val="100000000000" w:firstRow="1" w:lastRow="0" w:firstColumn="0" w:lastColumn="0" w:oddVBand="0" w:evenVBand="0" w:oddHBand="0" w:evenHBand="0" w:firstRowFirstColumn="0" w:firstRowLastColumn="0" w:lastRowFirstColumn="0" w:lastRowLastColumn="0"/>
          <w:tblHeader/>
          <w:jc w:val="center"/>
          <w:ins w:id="309" w:author="HDULAB601" w:date="2023-05-12T09:13:00Z"/>
        </w:trPr>
        <w:tc>
          <w:tcPr>
            <w:tcW w:w="0" w:type="auto"/>
            <w:tcBorders>
              <w:bottom w:val="nil"/>
            </w:tcBorders>
          </w:tcPr>
          <w:p w14:paraId="05FFECEC" w14:textId="77777777" w:rsidR="00C6621E" w:rsidRDefault="00C6621E" w:rsidP="000278C7">
            <w:pPr>
              <w:pStyle w:val="Compact"/>
              <w:rPr>
                <w:ins w:id="310" w:author="HDULAB601" w:date="2023-05-12T09:13:00Z"/>
              </w:rPr>
            </w:pPr>
            <w:ins w:id="311" w:author="HDULAB601" w:date="2023-05-12T09:13:00Z">
              <w:r>
                <w:t>PatchType</w:t>
              </w:r>
            </w:ins>
          </w:p>
        </w:tc>
        <w:tc>
          <w:tcPr>
            <w:tcW w:w="0" w:type="auto"/>
            <w:tcBorders>
              <w:bottom w:val="nil"/>
            </w:tcBorders>
          </w:tcPr>
          <w:p w14:paraId="4630C2F2" w14:textId="77777777" w:rsidR="00C6621E" w:rsidRDefault="00C6621E" w:rsidP="000278C7">
            <w:pPr>
              <w:pStyle w:val="Compact"/>
              <w:rPr>
                <w:ins w:id="312" w:author="HDULAB601" w:date="2023-05-12T09:13:00Z"/>
              </w:rPr>
            </w:pPr>
            <w:ins w:id="313" w:author="HDULAB601" w:date="2023-05-12T09:13:00Z">
              <w:r>
                <w:t>Collected</w:t>
              </w:r>
            </w:ins>
          </w:p>
        </w:tc>
        <w:tc>
          <w:tcPr>
            <w:tcW w:w="0" w:type="auto"/>
            <w:tcBorders>
              <w:bottom w:val="nil"/>
            </w:tcBorders>
          </w:tcPr>
          <w:p w14:paraId="57B39401" w14:textId="77777777" w:rsidR="00C6621E" w:rsidRDefault="00C6621E" w:rsidP="000278C7">
            <w:pPr>
              <w:pStyle w:val="Compact"/>
              <w:rPr>
                <w:ins w:id="314" w:author="HDULAB601" w:date="2023-05-12T09:13:00Z"/>
              </w:rPr>
            </w:pPr>
            <w:ins w:id="315" w:author="HDULAB601" w:date="2023-05-12T09:13:00Z">
              <w:r>
                <w:t>Validated</w:t>
              </w:r>
            </w:ins>
          </w:p>
        </w:tc>
      </w:tr>
      <w:tr w:rsidR="00C6621E" w14:paraId="74461D5B" w14:textId="77777777" w:rsidTr="000278C7">
        <w:trPr>
          <w:jc w:val="center"/>
          <w:ins w:id="316" w:author="HDULAB601" w:date="2023-05-12T09:13:00Z"/>
        </w:trPr>
        <w:tc>
          <w:tcPr>
            <w:tcW w:w="0" w:type="auto"/>
          </w:tcPr>
          <w:p w14:paraId="3D1E81E0" w14:textId="77777777" w:rsidR="00C6621E" w:rsidRDefault="00C6621E" w:rsidP="000278C7">
            <w:pPr>
              <w:pStyle w:val="Compact"/>
              <w:rPr>
                <w:ins w:id="317" w:author="HDULAB601" w:date="2023-05-12T09:13:00Z"/>
              </w:rPr>
            </w:pPr>
            <w:ins w:id="318" w:author="HDULAB601" w:date="2023-05-12T09:13:00Z">
              <w:r>
                <w:t>Medium</w:t>
              </w:r>
            </w:ins>
          </w:p>
        </w:tc>
        <w:tc>
          <w:tcPr>
            <w:tcW w:w="0" w:type="auto"/>
          </w:tcPr>
          <w:p w14:paraId="5669503B" w14:textId="77777777" w:rsidR="00C6621E" w:rsidRDefault="00C6621E" w:rsidP="000278C7">
            <w:pPr>
              <w:pStyle w:val="Compact"/>
              <w:rPr>
                <w:ins w:id="319" w:author="HDULAB601" w:date="2023-05-12T09:13:00Z"/>
              </w:rPr>
            </w:pPr>
            <w:ins w:id="320" w:author="HDULAB601" w:date="2023-05-12T09:13:00Z">
              <w:r>
                <w:t>236</w:t>
              </w:r>
            </w:ins>
          </w:p>
        </w:tc>
        <w:tc>
          <w:tcPr>
            <w:tcW w:w="0" w:type="auto"/>
          </w:tcPr>
          <w:p w14:paraId="2137C9D1" w14:textId="77777777" w:rsidR="00C6621E" w:rsidRDefault="00C6621E" w:rsidP="000278C7">
            <w:pPr>
              <w:pStyle w:val="Compact"/>
              <w:rPr>
                <w:ins w:id="321" w:author="HDULAB601" w:date="2023-05-12T09:13:00Z"/>
              </w:rPr>
            </w:pPr>
            <w:ins w:id="322" w:author="HDULAB601" w:date="2023-05-12T09:13:00Z">
              <w:r>
                <w:t>144</w:t>
              </w:r>
            </w:ins>
          </w:p>
        </w:tc>
      </w:tr>
      <w:tr w:rsidR="00C6621E" w14:paraId="5F4D8008" w14:textId="77777777" w:rsidTr="000278C7">
        <w:trPr>
          <w:jc w:val="center"/>
          <w:ins w:id="323" w:author="HDULAB601" w:date="2023-05-12T09:13:00Z"/>
        </w:trPr>
        <w:tc>
          <w:tcPr>
            <w:tcW w:w="0" w:type="auto"/>
          </w:tcPr>
          <w:p w14:paraId="40E1225F" w14:textId="77777777" w:rsidR="00C6621E" w:rsidRDefault="00C6621E" w:rsidP="000278C7">
            <w:pPr>
              <w:pStyle w:val="Compact"/>
              <w:rPr>
                <w:ins w:id="324" w:author="HDULAB601" w:date="2023-05-12T09:13:00Z"/>
              </w:rPr>
            </w:pPr>
            <w:ins w:id="325" w:author="HDULAB601" w:date="2023-05-12T09:13:00Z">
              <w:r>
                <w:t>Small</w:t>
              </w:r>
            </w:ins>
          </w:p>
        </w:tc>
        <w:tc>
          <w:tcPr>
            <w:tcW w:w="0" w:type="auto"/>
          </w:tcPr>
          <w:p w14:paraId="17F06929" w14:textId="77777777" w:rsidR="00C6621E" w:rsidRDefault="00C6621E" w:rsidP="000278C7">
            <w:pPr>
              <w:pStyle w:val="Compact"/>
              <w:rPr>
                <w:ins w:id="326" w:author="HDULAB601" w:date="2023-05-12T09:13:00Z"/>
              </w:rPr>
            </w:pPr>
            <w:ins w:id="327" w:author="HDULAB601" w:date="2023-05-12T09:13:00Z">
              <w:r>
                <w:t>336</w:t>
              </w:r>
            </w:ins>
          </w:p>
        </w:tc>
        <w:tc>
          <w:tcPr>
            <w:tcW w:w="0" w:type="auto"/>
          </w:tcPr>
          <w:p w14:paraId="7CFF0AC7" w14:textId="77777777" w:rsidR="00C6621E" w:rsidRDefault="00C6621E" w:rsidP="000278C7">
            <w:pPr>
              <w:pStyle w:val="Compact"/>
              <w:rPr>
                <w:ins w:id="328" w:author="HDULAB601" w:date="2023-05-12T09:13:00Z"/>
              </w:rPr>
            </w:pPr>
            <w:ins w:id="329" w:author="HDULAB601" w:date="2023-05-12T09:13:00Z">
              <w:r>
                <w:t>221</w:t>
              </w:r>
            </w:ins>
          </w:p>
        </w:tc>
      </w:tr>
      <w:tr w:rsidR="00C6621E" w14:paraId="4FDD6269" w14:textId="77777777" w:rsidTr="000278C7">
        <w:trPr>
          <w:jc w:val="center"/>
          <w:ins w:id="330" w:author="HDULAB601" w:date="2023-05-12T09:13:00Z"/>
        </w:trPr>
        <w:tc>
          <w:tcPr>
            <w:tcW w:w="0" w:type="auto"/>
          </w:tcPr>
          <w:p w14:paraId="3B35A9F8" w14:textId="77777777" w:rsidR="00C6621E" w:rsidRDefault="00C6621E" w:rsidP="000278C7">
            <w:pPr>
              <w:pStyle w:val="Compact"/>
              <w:rPr>
                <w:ins w:id="331" w:author="HDULAB601" w:date="2023-05-12T09:13:00Z"/>
              </w:rPr>
            </w:pPr>
            <w:ins w:id="332" w:author="HDULAB601" w:date="2023-05-12T09:13:00Z">
              <w:r>
                <w:t>FalseNegatives</w:t>
              </w:r>
            </w:ins>
          </w:p>
        </w:tc>
        <w:tc>
          <w:tcPr>
            <w:tcW w:w="0" w:type="auto"/>
          </w:tcPr>
          <w:p w14:paraId="14C65AA0" w14:textId="77777777" w:rsidR="00C6621E" w:rsidRDefault="00C6621E" w:rsidP="000278C7">
            <w:pPr>
              <w:pStyle w:val="Compact"/>
              <w:rPr>
                <w:ins w:id="333" w:author="HDULAB601" w:date="2023-05-12T09:13:00Z"/>
              </w:rPr>
            </w:pPr>
            <w:ins w:id="334" w:author="HDULAB601" w:date="2023-05-12T09:13:00Z">
              <w:r>
                <w:t>21</w:t>
              </w:r>
            </w:ins>
          </w:p>
        </w:tc>
        <w:tc>
          <w:tcPr>
            <w:tcW w:w="0" w:type="auto"/>
          </w:tcPr>
          <w:p w14:paraId="188F6333" w14:textId="77777777" w:rsidR="00C6621E" w:rsidRDefault="00C6621E" w:rsidP="000278C7">
            <w:pPr>
              <w:pStyle w:val="Compact"/>
              <w:rPr>
                <w:ins w:id="335" w:author="HDULAB601" w:date="2023-05-12T09:13:00Z"/>
              </w:rPr>
            </w:pPr>
            <w:ins w:id="336" w:author="HDULAB601" w:date="2023-05-12T09:13:00Z">
              <w:r>
                <w:t>15</w:t>
              </w:r>
            </w:ins>
          </w:p>
        </w:tc>
      </w:tr>
      <w:tr w:rsidR="00C6621E" w14:paraId="0C251A2A" w14:textId="77777777" w:rsidTr="000278C7">
        <w:trPr>
          <w:jc w:val="center"/>
          <w:ins w:id="337" w:author="HDULAB601" w:date="2023-05-12T09:13:00Z"/>
        </w:trPr>
        <w:tc>
          <w:tcPr>
            <w:tcW w:w="0" w:type="auto"/>
          </w:tcPr>
          <w:p w14:paraId="7B152989" w14:textId="77777777" w:rsidR="00C6621E" w:rsidRDefault="00C6621E" w:rsidP="000278C7">
            <w:pPr>
              <w:pStyle w:val="Compact"/>
              <w:rPr>
                <w:ins w:id="338" w:author="HDULAB601" w:date="2023-05-12T09:13:00Z"/>
              </w:rPr>
            </w:pPr>
            <w:ins w:id="339" w:author="HDULAB601" w:date="2023-05-12T09:13:00Z">
              <w:r>
                <w:t>Total</w:t>
              </w:r>
            </w:ins>
          </w:p>
        </w:tc>
        <w:tc>
          <w:tcPr>
            <w:tcW w:w="0" w:type="auto"/>
          </w:tcPr>
          <w:p w14:paraId="75E77356" w14:textId="77777777" w:rsidR="00C6621E" w:rsidRDefault="00C6621E" w:rsidP="000278C7">
            <w:pPr>
              <w:pStyle w:val="Compact"/>
              <w:rPr>
                <w:ins w:id="340" w:author="HDULAB601" w:date="2023-05-12T09:13:00Z"/>
              </w:rPr>
            </w:pPr>
            <w:ins w:id="341" w:author="HDULAB601" w:date="2023-05-12T09:13:00Z">
              <w:r>
                <w:t>593</w:t>
              </w:r>
            </w:ins>
          </w:p>
        </w:tc>
        <w:tc>
          <w:tcPr>
            <w:tcW w:w="0" w:type="auto"/>
          </w:tcPr>
          <w:p w14:paraId="4B40B323" w14:textId="77777777" w:rsidR="00C6621E" w:rsidRDefault="00C6621E" w:rsidP="000278C7">
            <w:pPr>
              <w:pStyle w:val="Compact"/>
              <w:rPr>
                <w:ins w:id="342" w:author="HDULAB601" w:date="2023-05-12T09:13:00Z"/>
              </w:rPr>
            </w:pPr>
            <w:ins w:id="343" w:author="HDULAB601" w:date="2023-05-12T09:13:00Z">
              <w:r>
                <w:t>380</w:t>
              </w:r>
            </w:ins>
          </w:p>
        </w:tc>
      </w:tr>
    </w:tbl>
    <w:p w14:paraId="513E149B" w14:textId="77777777" w:rsidR="00C6621E" w:rsidRDefault="00C6621E">
      <w:pPr>
        <w:pStyle w:val="a0"/>
        <w:rPr>
          <w:lang w:eastAsia="zh-CN"/>
        </w:rPr>
      </w:pPr>
    </w:p>
    <w:p w14:paraId="1B1DAA91" w14:textId="77777777" w:rsidR="003C3593" w:rsidRDefault="00000000">
      <w:pPr>
        <w:pStyle w:val="4"/>
        <w:rPr>
          <w:i w:val="0"/>
          <w:iCs/>
          <w:sz w:val="32"/>
          <w:szCs w:val="32"/>
        </w:rPr>
      </w:pPr>
      <w:bookmarkStart w:id="344" w:name="X1681e0019300c3a88ebbab74db2732415b78b70"/>
      <w:bookmarkEnd w:id="150"/>
      <w:r>
        <w:rPr>
          <w:i w:val="0"/>
          <w:iCs/>
          <w:sz w:val="32"/>
          <w:szCs w:val="32"/>
        </w:rPr>
        <w:t>5.2 Experiment Setup</w:t>
      </w:r>
    </w:p>
    <w:p w14:paraId="5C254368" w14:textId="77777777" w:rsidR="003C3593" w:rsidRDefault="00000000">
      <w:pPr>
        <w:pStyle w:val="FirstParagraph"/>
        <w:rPr>
          <w:lang w:eastAsia="zh-CN"/>
        </w:rPr>
      </w:pPr>
      <w:r>
        <w:rPr>
          <w:lang w:eastAsia="zh-CN"/>
        </w:rPr>
        <w:t>我们在</w:t>
      </w:r>
      <w:r>
        <w:rPr>
          <w:lang w:eastAsia="zh-CN"/>
        </w:rPr>
        <w:t>JAID</w:t>
      </w:r>
      <w:r>
        <w:rPr>
          <w:rFonts w:hint="eastAsia"/>
          <w:lang w:eastAsia="zh-CN"/>
        </w:rPr>
        <w:t>框架</w:t>
      </w:r>
      <w:r>
        <w:rPr>
          <w:lang w:eastAsia="zh-CN"/>
        </w:rPr>
        <w:t>基础上实现了</w:t>
      </w:r>
      <w:r>
        <w:rPr>
          <w:lang w:eastAsia="zh-CN"/>
        </w:rPr>
        <w:t>PatchID</w:t>
      </w:r>
      <w:r>
        <w:rPr>
          <w:lang w:eastAsia="zh-CN"/>
        </w:rPr>
        <w:t>。</w:t>
      </w:r>
      <w:r>
        <w:rPr>
          <w:lang w:eastAsia="zh-CN"/>
        </w:rPr>
        <w:t>JAID</w:t>
      </w:r>
      <w:r>
        <w:rPr>
          <w:lang w:eastAsia="zh-CN"/>
        </w:rPr>
        <w:t>是一个程序</w:t>
      </w:r>
      <w:r>
        <w:rPr>
          <w:lang w:eastAsia="zh-CN"/>
        </w:rPr>
        <w:t>bug</w:t>
      </w:r>
      <w:r>
        <w:rPr>
          <w:lang w:eastAsia="zh-CN"/>
        </w:rPr>
        <w:t>生成补丁的自动修复工具</w:t>
      </w:r>
      <w:r>
        <w:rPr>
          <w:rFonts w:hint="eastAsia"/>
          <w:lang w:eastAsia="zh-CN"/>
        </w:rPr>
        <w:t>，它</w:t>
      </w:r>
      <w:ins w:id="345" w:author="HDULAB601" w:date="2023-05-11T14:16:00Z">
        <w:r>
          <w:rPr>
            <w:rFonts w:hint="eastAsia"/>
            <w:lang w:eastAsia="zh-CN"/>
          </w:rPr>
          <w:t>能够</w:t>
        </w:r>
      </w:ins>
      <w:del w:id="346" w:author="HDULAB601" w:date="2023-05-11T14:16:00Z">
        <w:r>
          <w:rPr>
            <w:lang w:eastAsia="zh-CN"/>
          </w:rPr>
          <w:delText>通过</w:delText>
        </w:r>
      </w:del>
      <w:r>
        <w:rPr>
          <w:lang w:eastAsia="zh-CN"/>
        </w:rPr>
        <w:t>收集程序</w:t>
      </w:r>
      <w:r>
        <w:rPr>
          <w:rFonts w:hint="eastAsia"/>
          <w:lang w:eastAsia="zh-CN"/>
        </w:rPr>
        <w:t>抽象</w:t>
      </w:r>
      <w:r>
        <w:rPr>
          <w:lang w:eastAsia="zh-CN"/>
        </w:rPr>
        <w:t>状态，</w:t>
      </w:r>
      <w:ins w:id="347" w:author="HDULAB601" w:date="2023-05-11T14:16:00Z">
        <w:r>
          <w:rPr>
            <w:rFonts w:hint="eastAsia"/>
            <w:lang w:eastAsia="zh-CN"/>
          </w:rPr>
          <w:t>并且</w:t>
        </w:r>
      </w:ins>
      <w:ins w:id="348" w:author="HDULAB601" w:date="2023-05-11T14:20:00Z">
        <w:r>
          <w:rPr>
            <w:rFonts w:hint="eastAsia"/>
            <w:lang w:eastAsia="zh-CN"/>
          </w:rPr>
          <w:t>自动构造</w:t>
        </w:r>
      </w:ins>
      <w:ins w:id="349" w:author="HDULAB601" w:date="2023-05-11T14:17:00Z">
        <w:r>
          <w:rPr>
            <w:rFonts w:hint="eastAsia"/>
            <w:lang w:eastAsia="zh-CN"/>
          </w:rPr>
          <w:t>布尔表达式</w:t>
        </w:r>
      </w:ins>
      <w:ins w:id="350" w:author="HDULAB601" w:date="2023-05-11T14:20:00Z">
        <w:r>
          <w:rPr>
            <w:rFonts w:hint="eastAsia"/>
            <w:lang w:eastAsia="zh-CN"/>
          </w:rPr>
          <w:t>，</w:t>
        </w:r>
      </w:ins>
      <w:ins w:id="351" w:author="HDULAB601" w:date="2023-05-11T14:23:00Z">
        <w:r>
          <w:rPr>
            <w:rFonts w:hint="eastAsia"/>
            <w:lang w:eastAsia="zh-CN"/>
          </w:rPr>
          <w:t>所以</w:t>
        </w:r>
      </w:ins>
      <w:ins w:id="352" w:author="HDULAB601" w:date="2023-05-11T14:20:00Z">
        <w:r>
          <w:rPr>
            <w:rFonts w:hint="eastAsia"/>
            <w:lang w:eastAsia="zh-CN"/>
          </w:rPr>
          <w:t>我们选择</w:t>
        </w:r>
        <w:r>
          <w:rPr>
            <w:rFonts w:hint="eastAsia"/>
            <w:lang w:eastAsia="zh-CN"/>
          </w:rPr>
          <w:t>J</w:t>
        </w:r>
        <w:r>
          <w:rPr>
            <w:lang w:eastAsia="zh-CN"/>
          </w:rPr>
          <w:t>AID</w:t>
        </w:r>
        <w:r>
          <w:rPr>
            <w:rFonts w:hint="eastAsia"/>
            <w:lang w:eastAsia="zh-CN"/>
          </w:rPr>
          <w:t>作为基础框架</w:t>
        </w:r>
      </w:ins>
      <w:del w:id="353" w:author="HDULAB601" w:date="2023-05-11T14:16:00Z">
        <w:r>
          <w:rPr>
            <w:highlight w:val="yellow"/>
            <w:lang w:eastAsia="zh-CN"/>
          </w:rPr>
          <w:delText>将布尔表达式作为程序</w:delText>
        </w:r>
        <w:r>
          <w:rPr>
            <w:highlight w:val="yellow"/>
            <w:lang w:eastAsia="zh-CN"/>
          </w:rPr>
          <w:delText>bug</w:delText>
        </w:r>
        <w:r>
          <w:rPr>
            <w:highlight w:val="yellow"/>
            <w:lang w:eastAsia="zh-CN"/>
          </w:rPr>
          <w:delText>的</w:delText>
        </w:r>
        <w:r>
          <w:rPr>
            <w:rFonts w:hint="eastAsia"/>
            <w:highlight w:val="yellow"/>
            <w:lang w:eastAsia="zh-CN"/>
          </w:rPr>
          <w:delText>判断基础</w:delText>
        </w:r>
      </w:del>
      <w:r>
        <w:rPr>
          <w:lang w:eastAsia="zh-CN"/>
        </w:rPr>
        <w:t>。</w:t>
      </w:r>
      <w:ins w:id="354" w:author="HDULAB601" w:date="2023-05-11T14:23:00Z">
        <w:r>
          <w:rPr>
            <w:rFonts w:hint="eastAsia"/>
            <w:lang w:eastAsia="zh-CN"/>
          </w:rPr>
          <w:t>我们运行了两个数据集</w:t>
        </w:r>
      </w:ins>
      <w:ins w:id="355" w:author="HDULAB601" w:date="2023-05-11T14:24:00Z">
        <w:r>
          <w:rPr>
            <w:rFonts w:hint="eastAsia"/>
            <w:lang w:eastAsia="zh-CN"/>
          </w:rPr>
          <w:t>，其中</w:t>
        </w:r>
        <w:r>
          <w:rPr>
            <w:rFonts w:hint="eastAsia"/>
            <w:lang w:eastAsia="zh-CN"/>
          </w:rPr>
          <w:t>Defects</w:t>
        </w:r>
      </w:ins>
      <w:ins w:id="356" w:author="HDULAB601" w:date="2023-05-11T15:08:00Z">
        <w:r>
          <w:rPr>
            <w:rFonts w:hint="eastAsia"/>
            <w:lang w:eastAsia="zh-CN"/>
          </w:rPr>
          <w:t>数据集</w:t>
        </w:r>
      </w:ins>
      <w:ins w:id="357" w:author="HDULAB601" w:date="2023-05-11T14:25:00Z">
        <w:r>
          <w:rPr>
            <w:rFonts w:hint="eastAsia"/>
            <w:lang w:eastAsia="zh-CN"/>
          </w:rPr>
          <w:t>的运行环境是</w:t>
        </w:r>
      </w:ins>
      <w:ins w:id="358" w:author="HDULAB601" w:date="2023-05-11T14:38:00Z">
        <w:r>
          <w:rPr>
            <w:rFonts w:hint="eastAsia"/>
            <w:lang w:eastAsia="zh-CN"/>
          </w:rPr>
          <w:t>Ubuntu</w:t>
        </w:r>
        <w:r>
          <w:rPr>
            <w:lang w:eastAsia="zh-CN"/>
          </w:rPr>
          <w:t xml:space="preserve"> 18</w:t>
        </w:r>
        <w:r>
          <w:rPr>
            <w:rFonts w:hint="eastAsia"/>
            <w:lang w:eastAsia="zh-CN"/>
          </w:rPr>
          <w:t>.</w:t>
        </w:r>
        <w:r>
          <w:rPr>
            <w:lang w:eastAsia="zh-CN"/>
          </w:rPr>
          <w:t>04</w:t>
        </w:r>
        <w:r>
          <w:rPr>
            <w:rFonts w:hint="eastAsia"/>
            <w:lang w:eastAsia="zh-CN"/>
          </w:rPr>
          <w:t>、</w:t>
        </w:r>
      </w:ins>
      <w:ins w:id="359" w:author="HDULAB601" w:date="2023-05-11T14:41:00Z">
        <w:r>
          <w:rPr>
            <w:rFonts w:hint="eastAsia"/>
            <w:lang w:eastAsia="zh-CN"/>
          </w:rPr>
          <w:t>Defects</w:t>
        </w:r>
        <w:r>
          <w:rPr>
            <w:lang w:eastAsia="zh-CN"/>
          </w:rPr>
          <w:t>4</w:t>
        </w:r>
        <w:r>
          <w:rPr>
            <w:rFonts w:hint="eastAsia"/>
            <w:lang w:eastAsia="zh-CN"/>
          </w:rPr>
          <w:t>j</w:t>
        </w:r>
      </w:ins>
      <w:ins w:id="360" w:author="HDULAB601" w:date="2023-05-11T14:56:00Z">
        <w:r>
          <w:rPr>
            <w:lang w:eastAsia="zh-CN"/>
          </w:rPr>
          <w:t xml:space="preserve"> </w:t>
        </w:r>
      </w:ins>
      <w:ins w:id="361" w:author="HDULAB601" w:date="2023-05-11T15:03:00Z">
        <w:r>
          <w:rPr>
            <w:lang w:eastAsia="zh-CN"/>
          </w:rPr>
          <w:t>2</w:t>
        </w:r>
        <w:r>
          <w:rPr>
            <w:rFonts w:hint="eastAsia"/>
            <w:lang w:eastAsia="zh-CN"/>
          </w:rPr>
          <w:t>.</w:t>
        </w:r>
        <w:r>
          <w:rPr>
            <w:lang w:eastAsia="zh-CN"/>
          </w:rPr>
          <w:t>0</w:t>
        </w:r>
        <w:r>
          <w:rPr>
            <w:rFonts w:hint="eastAsia"/>
            <w:lang w:eastAsia="zh-CN"/>
          </w:rPr>
          <w:t>.</w:t>
        </w:r>
        <w:r>
          <w:rPr>
            <w:lang w:eastAsia="zh-CN"/>
          </w:rPr>
          <w:t>0</w:t>
        </w:r>
      </w:ins>
      <w:ins w:id="362" w:author="HDULAB601" w:date="2023-05-11T15:00:00Z">
        <w:r>
          <w:rPr>
            <w:rFonts w:hint="eastAsia"/>
            <w:lang w:eastAsia="zh-CN"/>
          </w:rPr>
          <w:t>、</w:t>
        </w:r>
        <w:r>
          <w:rPr>
            <w:lang w:eastAsia="zh-CN"/>
          </w:rPr>
          <w:t>JDK1.8</w:t>
        </w:r>
      </w:ins>
      <w:ins w:id="363" w:author="HDULAB601" w:date="2023-05-11T15:09:00Z">
        <w:r>
          <w:rPr>
            <w:rFonts w:hint="eastAsia"/>
            <w:lang w:eastAsia="zh-CN"/>
          </w:rPr>
          <w:t>；</w:t>
        </w:r>
        <w:r>
          <w:rPr>
            <w:rFonts w:hint="eastAsia"/>
            <w:lang w:eastAsia="zh-CN"/>
          </w:rPr>
          <w:t>Java+</w:t>
        </w:r>
        <w:r>
          <w:rPr>
            <w:lang w:eastAsia="zh-CN"/>
          </w:rPr>
          <w:t xml:space="preserve">JML </w:t>
        </w:r>
        <w:r>
          <w:rPr>
            <w:rFonts w:hint="eastAsia"/>
            <w:lang w:eastAsia="zh-CN"/>
          </w:rPr>
          <w:t>数据集的运行环境是</w:t>
        </w:r>
        <w:r>
          <w:rPr>
            <w:lang w:eastAsia="zh-CN"/>
          </w:rPr>
          <w:t>W</w:t>
        </w:r>
        <w:r>
          <w:rPr>
            <w:rFonts w:hint="eastAsia"/>
            <w:lang w:eastAsia="zh-CN"/>
          </w:rPr>
          <w:t>indows</w:t>
        </w:r>
        <w:r>
          <w:rPr>
            <w:lang w:eastAsia="zh-CN"/>
          </w:rPr>
          <w:t xml:space="preserve"> 10</w:t>
        </w:r>
      </w:ins>
      <w:ins w:id="364" w:author="HDULAB601" w:date="2023-05-11T15:10:00Z">
        <w:r>
          <w:rPr>
            <w:rFonts w:hint="eastAsia"/>
            <w:lang w:eastAsia="zh-CN"/>
          </w:rPr>
          <w:t>、</w:t>
        </w:r>
        <w:r>
          <w:rPr>
            <w:rFonts w:hint="eastAsia"/>
            <w:lang w:eastAsia="zh-CN"/>
          </w:rPr>
          <w:t>J</w:t>
        </w:r>
        <w:r>
          <w:rPr>
            <w:lang w:eastAsia="zh-CN"/>
          </w:rPr>
          <w:t>DK1</w:t>
        </w:r>
        <w:r>
          <w:rPr>
            <w:rFonts w:hint="eastAsia"/>
            <w:lang w:eastAsia="zh-CN"/>
          </w:rPr>
          <w:t>.</w:t>
        </w:r>
        <w:r>
          <w:rPr>
            <w:lang w:eastAsia="zh-CN"/>
          </w:rPr>
          <w:t>8</w:t>
        </w:r>
      </w:ins>
      <w:ins w:id="365" w:author="HDULAB601" w:date="2023-05-11T15:15:00Z">
        <w:r>
          <w:rPr>
            <w:rFonts w:hint="eastAsia"/>
            <w:lang w:eastAsia="zh-CN"/>
          </w:rPr>
          <w:t>。</w:t>
        </w:r>
      </w:ins>
    </w:p>
    <w:p w14:paraId="1C97D89B" w14:textId="77777777" w:rsidR="003C3593" w:rsidRDefault="00000000">
      <w:pPr>
        <w:pStyle w:val="a0"/>
        <w:rPr>
          <w:lang w:eastAsia="zh-CN"/>
        </w:rPr>
      </w:pPr>
      <w:r>
        <w:rPr>
          <w:b/>
          <w:bCs/>
          <w:lang w:eastAsia="zh-CN"/>
        </w:rPr>
        <w:t>RQ1.</w:t>
      </w:r>
      <w:r>
        <w:rPr>
          <w:lang w:eastAsia="zh-CN"/>
        </w:rPr>
        <w:t xml:space="preserve"> </w:t>
      </w:r>
      <w:r>
        <w:rPr>
          <w:highlight w:val="yellow"/>
          <w:lang w:eastAsia="zh-CN"/>
        </w:rPr>
        <w:t>为了评估</w:t>
      </w:r>
      <w:r>
        <w:rPr>
          <w:highlight w:val="yellow"/>
          <w:lang w:eastAsia="zh-CN"/>
        </w:rPr>
        <w:t>PatchID</w:t>
      </w:r>
      <w:r>
        <w:rPr>
          <w:highlight w:val="yellow"/>
          <w:lang w:eastAsia="zh-CN"/>
        </w:rPr>
        <w:t>的效果，我们运行了收集到的补丁集，并且将补丁的判断结果</w:t>
      </w:r>
      <w:r>
        <w:rPr>
          <w:rFonts w:hint="eastAsia"/>
          <w:highlight w:val="yellow"/>
          <w:lang w:eastAsia="zh-CN"/>
        </w:rPr>
        <w:t>和</w:t>
      </w:r>
      <w:r>
        <w:rPr>
          <w:highlight w:val="yellow"/>
          <w:lang w:eastAsia="zh-CN"/>
        </w:rPr>
        <w:t>重要变量的值保存在一个文件中。这些变量分别为监听的语句、</w:t>
      </w:r>
      <w:r>
        <w:rPr>
          <w:highlight w:val="yellow"/>
          <w:lang w:eastAsia="zh-CN"/>
        </w:rPr>
        <w:t>snapshot</w:t>
      </w:r>
      <w:r>
        <w:rPr>
          <w:highlight w:val="yellow"/>
          <w:lang w:eastAsia="zh-CN"/>
        </w:rPr>
        <w:t>的表达式和值、值不相同的</w:t>
      </w:r>
      <w:r>
        <w:rPr>
          <w:highlight w:val="yellow"/>
          <w:lang w:eastAsia="zh-CN"/>
        </w:rPr>
        <w:t>passing test</w:t>
      </w:r>
      <w:r>
        <w:rPr>
          <w:highlight w:val="yellow"/>
          <w:lang w:eastAsia="zh-CN"/>
        </w:rPr>
        <w:t>、值相同的</w:t>
      </w:r>
      <w:r>
        <w:rPr>
          <w:highlight w:val="yellow"/>
          <w:lang w:eastAsia="zh-CN"/>
        </w:rPr>
        <w:t>failing test</w:t>
      </w:r>
      <w:r>
        <w:rPr>
          <w:highlight w:val="yellow"/>
          <w:lang w:eastAsia="zh-CN"/>
        </w:rPr>
        <w:t>、</w:t>
      </w:r>
      <w:r>
        <w:rPr>
          <w:highlight w:val="yellow"/>
          <w:lang w:eastAsia="zh-CN"/>
        </w:rPr>
        <w:t>new test</w:t>
      </w:r>
      <w:r>
        <w:rPr>
          <w:highlight w:val="yellow"/>
          <w:lang w:eastAsia="zh-CN"/>
        </w:rPr>
        <w:t>。</w:t>
      </w:r>
    </w:p>
    <w:p w14:paraId="085D7466" w14:textId="77777777" w:rsidR="003C3593" w:rsidRDefault="00000000">
      <w:pPr>
        <w:pStyle w:val="a0"/>
        <w:rPr>
          <w:lang w:eastAsia="zh-CN"/>
        </w:rPr>
      </w:pPr>
      <w:r>
        <w:rPr>
          <w:b/>
          <w:bCs/>
          <w:lang w:eastAsia="zh-CN"/>
        </w:rPr>
        <w:t>RQ2.</w:t>
      </w:r>
      <w:r>
        <w:rPr>
          <w:rFonts w:hint="eastAsia"/>
          <w:lang w:eastAsia="zh-CN"/>
        </w:rPr>
        <w:t xml:space="preserve"> </w:t>
      </w:r>
      <w:r>
        <w:rPr>
          <w:rFonts w:hint="eastAsia"/>
          <w:lang w:eastAsia="zh-CN"/>
        </w:rPr>
        <w:t>记录每个补丁的运行时间，</w:t>
      </w:r>
      <w:r>
        <w:rPr>
          <w:lang w:eastAsia="zh-CN"/>
        </w:rPr>
        <w:t>时间以</w:t>
      </w:r>
      <w:r>
        <w:rPr>
          <w:rFonts w:hint="eastAsia"/>
          <w:lang w:eastAsia="zh-CN"/>
        </w:rPr>
        <w:t>整</w:t>
      </w:r>
      <w:r>
        <w:rPr>
          <w:lang w:eastAsia="zh-CN"/>
        </w:rPr>
        <w:t>分</w:t>
      </w:r>
      <w:r>
        <w:rPr>
          <w:rFonts w:hint="eastAsia"/>
          <w:lang w:eastAsia="zh-CN"/>
        </w:rPr>
        <w:t>为单位进行</w:t>
      </w:r>
      <w:r>
        <w:rPr>
          <w:lang w:eastAsia="zh-CN"/>
        </w:rPr>
        <w:t>计算，</w:t>
      </w:r>
      <w:r>
        <w:rPr>
          <w:rFonts w:hint="eastAsia"/>
          <w:lang w:eastAsia="zh-CN"/>
        </w:rPr>
        <w:t>多余的</w:t>
      </w:r>
      <w:r>
        <w:rPr>
          <w:lang w:eastAsia="zh-CN"/>
        </w:rPr>
        <w:t>秒数按照四舍五入</w:t>
      </w:r>
      <w:r>
        <w:rPr>
          <w:rFonts w:hint="eastAsia"/>
          <w:lang w:eastAsia="zh-CN"/>
        </w:rPr>
        <w:t>近似</w:t>
      </w:r>
      <w:r>
        <w:rPr>
          <w:lang w:eastAsia="zh-CN"/>
        </w:rPr>
        <w:t>。</w:t>
      </w:r>
    </w:p>
    <w:p w14:paraId="0447287A" w14:textId="502F70B8" w:rsidR="003C3593" w:rsidDel="00674ECC" w:rsidRDefault="00000000">
      <w:pPr>
        <w:pStyle w:val="a0"/>
        <w:rPr>
          <w:del w:id="366" w:author="HDULAB601" w:date="2023-05-14T14:49:00Z"/>
          <w:lang w:eastAsia="zh-CN"/>
        </w:rPr>
      </w:pPr>
      <w:del w:id="367" w:author="HDULAB601" w:date="2023-05-14T14:49:00Z">
        <w:r w:rsidDel="00674ECC">
          <w:rPr>
            <w:b/>
            <w:bCs/>
            <w:lang w:eastAsia="zh-CN"/>
          </w:rPr>
          <w:delText>RQ3.</w:delText>
        </w:r>
        <w:r w:rsidDel="00674ECC">
          <w:rPr>
            <w:lang w:eastAsia="zh-CN"/>
          </w:rPr>
          <w:delText xml:space="preserve"> </w:delText>
        </w:r>
        <w:r w:rsidDel="00674ECC">
          <w:rPr>
            <w:lang w:eastAsia="zh-CN"/>
          </w:rPr>
          <w:delText>手动分析每个补丁运行结束后</w:delText>
        </w:r>
      </w:del>
      <m:oMath>
        <m:sSub>
          <m:sSubPr>
            <m:ctrlPr>
              <w:del w:id="368" w:author="HDULAB601" w:date="2023-05-14T14:49:00Z">
                <w:rPr>
                  <w:rFonts w:ascii="Cambria Math" w:hAnsi="Cambria Math"/>
                </w:rPr>
              </w:del>
            </m:ctrlPr>
          </m:sSubPr>
          <m:e>
            <m:r>
              <w:del w:id="369" w:author="HDULAB601" w:date="2023-05-14T14:49:00Z">
                <w:rPr>
                  <w:rFonts w:ascii="Cambria Math" w:hAnsi="Cambria Math"/>
                  <w:lang w:eastAsia="zh-CN"/>
                </w:rPr>
                <m:t>N</m:t>
              </w:del>
            </m:r>
          </m:e>
          <m:sub>
            <m:r>
              <w:del w:id="370" w:author="HDULAB601" w:date="2023-05-14T14:49:00Z">
                <w:rPr>
                  <w:rFonts w:ascii="Cambria Math" w:hAnsi="Cambria Math"/>
                  <w:lang w:eastAsia="zh-CN"/>
                </w:rPr>
                <m:t>f</m:t>
              </w:del>
            </m:r>
          </m:sub>
        </m:sSub>
      </m:oMath>
      <w:del w:id="371" w:author="HDULAB601" w:date="2023-05-14T14:49:00Z">
        <w:r w:rsidDel="00674ECC">
          <w:rPr>
            <w:lang w:eastAsia="zh-CN"/>
          </w:rPr>
          <w:delText>和</w:delText>
        </w:r>
      </w:del>
      <m:oMath>
        <m:sSub>
          <m:sSubPr>
            <m:ctrlPr>
              <w:del w:id="372" w:author="HDULAB601" w:date="2023-05-14T14:49:00Z">
                <w:rPr>
                  <w:rFonts w:ascii="Cambria Math" w:hAnsi="Cambria Math"/>
                </w:rPr>
              </w:del>
            </m:ctrlPr>
          </m:sSubPr>
          <m:e>
            <m:r>
              <w:del w:id="373" w:author="HDULAB601" w:date="2023-05-14T14:49:00Z">
                <w:rPr>
                  <w:rFonts w:ascii="Cambria Math" w:hAnsi="Cambria Math"/>
                  <w:lang w:eastAsia="zh-CN"/>
                </w:rPr>
                <m:t>N</m:t>
              </w:del>
            </m:r>
          </m:e>
          <m:sub>
            <m:r>
              <w:del w:id="374" w:author="HDULAB601" w:date="2023-05-14T14:49:00Z">
                <w:rPr>
                  <w:rFonts w:ascii="Cambria Math" w:hAnsi="Cambria Math"/>
                  <w:lang w:eastAsia="zh-CN"/>
                </w:rPr>
                <m:t>p</m:t>
              </w:del>
            </m:r>
          </m:sub>
        </m:sSub>
      </m:oMath>
      <w:del w:id="375" w:author="HDULAB601" w:date="2023-05-14T14:49:00Z">
        <w:r w:rsidDel="00674ECC">
          <w:rPr>
            <w:lang w:eastAsia="zh-CN"/>
          </w:rPr>
          <w:delText>的值以及对应的测试用例，</w:delText>
        </w:r>
        <w:r w:rsidDel="00674ECC">
          <w:rPr>
            <w:rFonts w:hint="eastAsia"/>
            <w:lang w:eastAsia="zh-CN"/>
          </w:rPr>
          <w:delText>分析各值的统计信息</w:delText>
        </w:r>
        <w:r w:rsidDel="00674ECC">
          <w:rPr>
            <w:lang w:eastAsia="zh-CN"/>
          </w:rPr>
          <w:delText>。</w:delText>
        </w:r>
      </w:del>
    </w:p>
    <w:p w14:paraId="6D04A179" w14:textId="3AEFFA39" w:rsidR="003C3593" w:rsidRDefault="00000000">
      <w:pPr>
        <w:pStyle w:val="a0"/>
        <w:rPr>
          <w:lang w:eastAsia="zh-CN"/>
        </w:rPr>
      </w:pPr>
      <w:r>
        <w:rPr>
          <w:b/>
          <w:bCs/>
          <w:lang w:eastAsia="zh-CN"/>
        </w:rPr>
        <w:t>RQ</w:t>
      </w:r>
      <w:ins w:id="376" w:author="HDULAB601" w:date="2023-05-14T14:49:00Z">
        <w:r w:rsidR="00674ECC">
          <w:rPr>
            <w:b/>
            <w:bCs/>
            <w:lang w:eastAsia="zh-CN"/>
          </w:rPr>
          <w:t>3</w:t>
        </w:r>
      </w:ins>
      <w:del w:id="377" w:author="HDULAB601" w:date="2023-05-14T14:49:00Z">
        <w:r w:rsidDel="00674ECC">
          <w:rPr>
            <w:b/>
            <w:bCs/>
            <w:lang w:eastAsia="zh-CN"/>
          </w:rPr>
          <w:delText>4</w:delText>
        </w:r>
      </w:del>
      <w:r>
        <w:rPr>
          <w:b/>
          <w:bCs/>
          <w:lang w:eastAsia="zh-CN"/>
        </w:rPr>
        <w:t>.</w:t>
      </w:r>
      <w:r>
        <w:rPr>
          <w:lang w:eastAsia="zh-CN"/>
        </w:rPr>
        <w:t xml:space="preserve"> </w:t>
      </w:r>
      <w:r>
        <w:rPr>
          <w:lang w:eastAsia="zh-CN"/>
        </w:rPr>
        <w:t>手动分析分类错误的</w:t>
      </w:r>
      <w:r>
        <w:rPr>
          <w:rFonts w:hint="eastAsia"/>
          <w:lang w:eastAsia="zh-CN"/>
        </w:rPr>
        <w:t>补丁，并分析</w:t>
      </w:r>
      <w:r>
        <w:rPr>
          <w:lang w:eastAsia="zh-CN"/>
        </w:rPr>
        <w:t>失败的原因。</w:t>
      </w:r>
    </w:p>
    <w:p w14:paraId="65B39544" w14:textId="77777777" w:rsidR="003C3593" w:rsidRDefault="00000000">
      <w:pPr>
        <w:pStyle w:val="a0"/>
        <w:rPr>
          <w:del w:id="378" w:author="HDULAB601" w:date="2023-05-11T15:49:00Z"/>
          <w:lang w:eastAsia="zh-CN"/>
        </w:rPr>
      </w:pPr>
      <w:del w:id="379" w:author="HDULAB601" w:date="2023-05-11T15:49:00Z">
        <w:r>
          <w:rPr>
            <w:b/>
            <w:bCs/>
            <w:lang w:eastAsia="zh-CN"/>
          </w:rPr>
          <w:delText>RQ5.</w:delText>
        </w:r>
        <w:r>
          <w:rPr>
            <w:highlight w:val="yellow"/>
            <w:lang w:eastAsia="zh-CN"/>
          </w:rPr>
          <w:delText>在这个环节，</w:delText>
        </w:r>
        <w:r>
          <w:rPr>
            <w:highlight w:val="yellow"/>
            <w:lang w:eastAsia="zh-CN"/>
          </w:rPr>
          <w:delText>Evosuite</w:delText>
        </w:r>
        <w:r>
          <w:rPr>
            <w:highlight w:val="yellow"/>
            <w:lang w:eastAsia="zh-CN"/>
          </w:rPr>
          <w:delText>通常在一分半左右就能结束测试用例的生成。由于</w:delText>
        </w:r>
        <w:r>
          <w:rPr>
            <w:highlight w:val="yellow"/>
            <w:lang w:eastAsia="zh-CN"/>
          </w:rPr>
          <w:delText>Evosuite</w:delText>
        </w:r>
        <w:r>
          <w:rPr>
            <w:highlight w:val="yellow"/>
            <w:lang w:eastAsia="zh-CN"/>
          </w:rPr>
          <w:delText>的策略是</w:delText>
        </w:r>
        <w:r>
          <w:rPr>
            <w:rFonts w:hint="eastAsia"/>
            <w:highlight w:val="yellow"/>
            <w:lang w:eastAsia="zh-CN"/>
          </w:rPr>
          <w:delText>使</w:delText>
        </w:r>
        <w:r>
          <w:rPr>
            <w:highlight w:val="yellow"/>
            <w:lang w:eastAsia="zh-CN"/>
          </w:rPr>
          <w:delText>用较少的测试用例覆盖尽量多的路径，实际过程中，</w:delText>
        </w:r>
        <w:r>
          <w:rPr>
            <w:rFonts w:hint="eastAsia"/>
            <w:highlight w:val="yellow"/>
            <w:lang w:eastAsia="zh-CN"/>
          </w:rPr>
          <w:delText>它</w:delText>
        </w:r>
        <w:r>
          <w:rPr>
            <w:highlight w:val="yellow"/>
            <w:lang w:eastAsia="zh-CN"/>
          </w:rPr>
          <w:delText>通常能为一个类生成</w:delText>
        </w:r>
        <w:r>
          <w:rPr>
            <w:highlight w:val="yellow"/>
            <w:lang w:eastAsia="zh-CN"/>
          </w:rPr>
          <w:delText>20</w:delText>
        </w:r>
        <w:r>
          <w:rPr>
            <w:highlight w:val="yellow"/>
            <w:lang w:eastAsia="zh-CN"/>
          </w:rPr>
          <w:delText>个</w:delText>
        </w:r>
      </w:del>
      <m:oMath>
        <m:r>
          <w:del w:id="380" w:author="HDULAB601" w:date="2023-05-11T15:49:00Z">
            <m:rPr>
              <m:sty m:val="p"/>
            </m:rPr>
            <w:rPr>
              <w:rFonts w:ascii="Cambria Math" w:hAnsi="Cambria Math"/>
              <w:lang w:eastAsia="zh-CN"/>
            </w:rPr>
            <m:t>∼</m:t>
          </w:del>
        </m:r>
      </m:oMath>
      <w:del w:id="381" w:author="HDULAB601" w:date="2023-05-11T15:49:00Z">
        <w:r>
          <w:rPr>
            <w:highlight w:val="yellow"/>
            <w:lang w:eastAsia="zh-CN"/>
          </w:rPr>
          <w:delText>70</w:delText>
        </w:r>
        <w:r>
          <w:rPr>
            <w:highlight w:val="yellow"/>
            <w:lang w:eastAsia="zh-CN"/>
          </w:rPr>
          <w:delText>个测试用例。通过第一次筛选，覆盖</w:delText>
        </w:r>
        <w:r>
          <w:rPr>
            <w:highlight w:val="yellow"/>
            <w:lang w:eastAsia="zh-CN"/>
          </w:rPr>
          <w:delText>M</w:delText>
        </w:r>
        <w:r>
          <w:rPr>
            <w:rFonts w:hint="eastAsia"/>
            <w:highlight w:val="yellow"/>
            <w:vertAlign w:val="subscript"/>
            <w:lang w:eastAsia="zh-CN"/>
          </w:rPr>
          <w:delText>bug</w:delText>
        </w:r>
        <w:r>
          <w:rPr>
            <w:highlight w:val="yellow"/>
            <w:lang w:eastAsia="zh-CN"/>
          </w:rPr>
          <w:delText>的测试用例通常只有十个左右。而进一步的筛选，由于筛选条件严格，得到满足要求的测试用例通常只有</w:delText>
        </w:r>
        <w:r>
          <w:rPr>
            <w:highlight w:val="yellow"/>
            <w:lang w:eastAsia="zh-CN"/>
          </w:rPr>
          <w:delText>0</w:delText>
        </w:r>
      </w:del>
      <m:oMath>
        <m:r>
          <w:del w:id="382" w:author="HDULAB601" w:date="2023-05-11T15:49:00Z">
            <m:rPr>
              <m:sty m:val="p"/>
            </m:rPr>
            <w:rPr>
              <w:rFonts w:ascii="Cambria Math" w:hAnsi="Cambria Math"/>
              <w:lang w:eastAsia="zh-CN"/>
            </w:rPr>
            <m:t>∼</m:t>
          </w:del>
        </m:r>
      </m:oMath>
      <w:del w:id="383" w:author="HDULAB601" w:date="2023-05-11T15:49:00Z">
        <w:r>
          <w:rPr>
            <w:highlight w:val="yellow"/>
            <w:lang w:eastAsia="zh-CN"/>
          </w:rPr>
          <w:delText>3</w:delText>
        </w:r>
        <w:r>
          <w:rPr>
            <w:highlight w:val="yellow"/>
            <w:lang w:eastAsia="zh-CN"/>
          </w:rPr>
          <w:delText>个。</w:delText>
        </w:r>
      </w:del>
    </w:p>
    <w:p w14:paraId="2B5C661F" w14:textId="065606F8" w:rsidR="00674ECC" w:rsidRPr="00674ECC" w:rsidRDefault="00000000">
      <w:pPr>
        <w:pStyle w:val="a0"/>
        <w:rPr>
          <w:lang w:eastAsia="zh-CN"/>
        </w:rPr>
      </w:pPr>
      <w:r>
        <w:rPr>
          <w:b/>
          <w:bCs/>
          <w:lang w:eastAsia="zh-CN"/>
        </w:rPr>
        <w:t>RQ</w:t>
      </w:r>
      <w:ins w:id="384" w:author="HDULAB601" w:date="2023-05-14T14:49:00Z">
        <w:r w:rsidR="00674ECC">
          <w:rPr>
            <w:b/>
            <w:bCs/>
            <w:lang w:eastAsia="zh-CN"/>
          </w:rPr>
          <w:t>4</w:t>
        </w:r>
      </w:ins>
      <w:del w:id="385" w:author="HDULAB601" w:date="2023-05-11T15:49:00Z">
        <w:r>
          <w:rPr>
            <w:b/>
            <w:bCs/>
            <w:lang w:eastAsia="zh-CN"/>
          </w:rPr>
          <w:delText>6</w:delText>
        </w:r>
      </w:del>
      <w:r>
        <w:rPr>
          <w:b/>
          <w:bCs/>
          <w:lang w:eastAsia="zh-CN"/>
        </w:rPr>
        <w:t>.</w:t>
      </w:r>
      <w:r>
        <w:rPr>
          <w:lang w:eastAsia="zh-CN"/>
        </w:rPr>
        <w:t xml:space="preserve"> </w:t>
      </w:r>
      <w:r>
        <w:rPr>
          <w:rFonts w:hint="eastAsia"/>
          <w:lang w:eastAsia="zh-CN"/>
        </w:rPr>
        <w:t>为了验证</w:t>
      </w:r>
      <w:r>
        <w:rPr>
          <w:lang w:eastAsia="zh-CN"/>
        </w:rPr>
        <w:t>PatchID</w:t>
      </w:r>
      <w:r>
        <w:rPr>
          <w:rFonts w:hint="eastAsia"/>
          <w:lang w:eastAsia="zh-CN"/>
        </w:rPr>
        <w:t>对过拟合补丁分类方法的有效性，我们人工判断了过拟合补丁的具体分类。由于</w:t>
      </w:r>
      <w:r>
        <w:rPr>
          <w:rFonts w:hint="eastAsia"/>
          <w:lang w:eastAsia="zh-CN"/>
        </w:rPr>
        <w:t>Defects4J</w:t>
      </w:r>
      <w:r>
        <w:rPr>
          <w:rFonts w:hint="eastAsia"/>
          <w:lang w:eastAsia="zh-CN"/>
        </w:rPr>
        <w:t>的补丁过于复杂，本文只在</w:t>
      </w:r>
      <w:r>
        <w:rPr>
          <w:lang w:eastAsia="zh-CN"/>
        </w:rPr>
        <w:t xml:space="preserve">Java+JML </w:t>
      </w:r>
      <w:r>
        <w:rPr>
          <w:rFonts w:hint="eastAsia"/>
          <w:lang w:eastAsia="zh-CN"/>
        </w:rPr>
        <w:t>dataset</w:t>
      </w:r>
      <w:r>
        <w:rPr>
          <w:rFonts w:hint="eastAsia"/>
          <w:lang w:eastAsia="zh-CN"/>
        </w:rPr>
        <w:t>进行了分析。人为判断的依据是</w:t>
      </w:r>
      <w:r>
        <w:rPr>
          <w:rFonts w:hint="eastAsia"/>
          <w:highlight w:val="yellow"/>
          <w:lang w:eastAsia="zh-CN"/>
        </w:rPr>
        <w:t>从这个数据集的中</w:t>
      </w:r>
      <w:r>
        <w:rPr>
          <w:rFonts w:hint="eastAsia"/>
          <w:highlight w:val="yellow"/>
          <w:lang w:eastAsia="zh-CN"/>
        </w:rPr>
        <w:t>bug</w:t>
      </w:r>
      <w:r>
        <w:rPr>
          <w:rFonts w:hint="eastAsia"/>
          <w:highlight w:val="yellow"/>
          <w:lang w:eastAsia="zh-CN"/>
        </w:rPr>
        <w:t>程序对应的警告文件</w:t>
      </w:r>
      <w:r>
        <w:rPr>
          <w:highlight w:val="yellow"/>
          <w:lang w:eastAsia="zh-CN"/>
        </w:rPr>
        <w:t>”esc.txt”</w:t>
      </w:r>
      <w:r>
        <w:rPr>
          <w:rFonts w:hint="eastAsia"/>
          <w:highlight w:val="yellow"/>
          <w:lang w:eastAsia="zh-CN"/>
        </w:rPr>
        <w:t>和补丁的警告文件</w:t>
      </w:r>
      <w:r>
        <w:rPr>
          <w:highlight w:val="yellow"/>
          <w:lang w:eastAsia="zh-CN"/>
        </w:rPr>
        <w:t>” ESC_Repaired.txt”</w:t>
      </w:r>
      <w:r>
        <w:rPr>
          <w:rFonts w:hint="eastAsia"/>
          <w:highlight w:val="yellow"/>
          <w:lang w:eastAsia="zh-CN"/>
        </w:rPr>
        <w:t>产生的不同警告</w:t>
      </w:r>
      <w:del w:id="386" w:author="HDULAB601" w:date="2023-05-11T16:14:00Z">
        <w:r>
          <w:rPr>
            <w:rFonts w:hint="eastAsia"/>
            <w:highlight w:val="yellow"/>
            <w:lang w:eastAsia="zh-CN"/>
          </w:rPr>
          <w:delText>以及两个程序间不同代码</w:delText>
        </w:r>
      </w:del>
      <w:r>
        <w:rPr>
          <w:rFonts w:hint="eastAsia"/>
          <w:highlight w:val="yellow"/>
          <w:lang w:eastAsia="zh-CN"/>
        </w:rPr>
        <w:t>。</w:t>
      </w:r>
      <w:ins w:id="387" w:author="HDULAB601" w:date="2023-05-11T15:23:00Z">
        <w:r>
          <w:rPr>
            <w:rFonts w:hint="eastAsia"/>
            <w:highlight w:val="yellow"/>
            <w:lang w:eastAsia="zh-CN"/>
          </w:rPr>
          <w:t>这两个警告文件是该数据集提供的，</w:t>
        </w:r>
      </w:ins>
      <w:ins w:id="388" w:author="HDULAB601" w:date="2023-05-11T15:25:00Z">
        <w:r>
          <w:rPr>
            <w:rFonts w:hint="eastAsia"/>
            <w:highlight w:val="yellow"/>
            <w:lang w:eastAsia="zh-CN"/>
          </w:rPr>
          <w:t>它们产生的原因是</w:t>
        </w:r>
      </w:ins>
      <w:ins w:id="389" w:author="HDULAB601" w:date="2023-05-11T15:24:00Z">
        <w:r>
          <w:rPr>
            <w:rFonts w:hint="eastAsia"/>
            <w:highlight w:val="yellow"/>
            <w:lang w:eastAsia="zh-CN"/>
          </w:rPr>
          <w:t>当</w:t>
        </w:r>
        <w:r>
          <w:rPr>
            <w:rFonts w:hint="eastAsia"/>
            <w:highlight w:val="yellow"/>
            <w:lang w:eastAsia="zh-CN"/>
          </w:rPr>
          <w:t>Java</w:t>
        </w:r>
        <w:r>
          <w:rPr>
            <w:rFonts w:hint="eastAsia"/>
            <w:highlight w:val="yellow"/>
            <w:lang w:eastAsia="zh-CN"/>
          </w:rPr>
          <w:t>程序运行时的状态不符合</w:t>
        </w:r>
        <w:r>
          <w:rPr>
            <w:rFonts w:hint="eastAsia"/>
            <w:highlight w:val="yellow"/>
            <w:lang w:eastAsia="zh-CN"/>
          </w:rPr>
          <w:t>J</w:t>
        </w:r>
        <w:r>
          <w:rPr>
            <w:highlight w:val="yellow"/>
            <w:lang w:eastAsia="zh-CN"/>
          </w:rPr>
          <w:t>ML</w:t>
        </w:r>
        <w:r>
          <w:rPr>
            <w:rFonts w:hint="eastAsia"/>
            <w:highlight w:val="yellow"/>
            <w:lang w:eastAsia="zh-CN"/>
          </w:rPr>
          <w:t>的</w:t>
        </w:r>
      </w:ins>
      <w:ins w:id="390" w:author="HDULAB601" w:date="2023-05-11T15:25:00Z">
        <w:r>
          <w:rPr>
            <w:rFonts w:hint="eastAsia"/>
            <w:highlight w:val="yellow"/>
            <w:lang w:eastAsia="zh-CN"/>
          </w:rPr>
          <w:t>预期时，那么就会产生一个警告文件，</w:t>
        </w:r>
      </w:ins>
      <w:ins w:id="391" w:author="HDULAB601" w:date="2023-05-11T15:26:00Z">
        <w:r>
          <w:rPr>
            <w:rFonts w:hint="eastAsia"/>
            <w:highlight w:val="yellow"/>
            <w:lang w:eastAsia="zh-CN"/>
          </w:rPr>
          <w:t>警告文件记录</w:t>
        </w:r>
      </w:ins>
      <w:ins w:id="392" w:author="HDULAB601" w:date="2023-05-11T15:27:00Z">
        <w:r>
          <w:rPr>
            <w:rFonts w:hint="eastAsia"/>
            <w:highlight w:val="yellow"/>
            <w:lang w:eastAsia="zh-CN"/>
          </w:rPr>
          <w:t>程序中的哪些行不符合</w:t>
        </w:r>
        <w:r>
          <w:rPr>
            <w:rFonts w:hint="eastAsia"/>
            <w:highlight w:val="yellow"/>
            <w:lang w:eastAsia="zh-CN"/>
          </w:rPr>
          <w:t>J</w:t>
        </w:r>
        <w:r>
          <w:rPr>
            <w:highlight w:val="yellow"/>
            <w:lang w:eastAsia="zh-CN"/>
          </w:rPr>
          <w:t>ML</w:t>
        </w:r>
        <w:r>
          <w:rPr>
            <w:rFonts w:hint="eastAsia"/>
            <w:highlight w:val="yellow"/>
            <w:lang w:eastAsia="zh-CN"/>
          </w:rPr>
          <w:t>的预期</w:t>
        </w:r>
      </w:ins>
      <w:ins w:id="393" w:author="HDULAB601" w:date="2023-05-11T15:29:00Z">
        <w:r>
          <w:rPr>
            <w:rFonts w:hint="eastAsia"/>
            <w:highlight w:val="yellow"/>
            <w:lang w:eastAsia="zh-CN"/>
          </w:rPr>
          <w:t>，并且记录对应的</w:t>
        </w:r>
        <w:r>
          <w:rPr>
            <w:rFonts w:hint="eastAsia"/>
            <w:highlight w:val="yellow"/>
            <w:lang w:eastAsia="zh-CN"/>
          </w:rPr>
          <w:t>J</w:t>
        </w:r>
        <w:r>
          <w:rPr>
            <w:highlight w:val="yellow"/>
            <w:lang w:eastAsia="zh-CN"/>
          </w:rPr>
          <w:t>ML</w:t>
        </w:r>
        <w:r>
          <w:rPr>
            <w:rFonts w:hint="eastAsia"/>
            <w:highlight w:val="yellow"/>
            <w:lang w:eastAsia="zh-CN"/>
          </w:rPr>
          <w:t>语句。我们对比了每一对警告文件，</w:t>
        </w:r>
      </w:ins>
      <w:ins w:id="394" w:author="HDULAB601" w:date="2023-05-11T15:49:00Z">
        <w:r>
          <w:rPr>
            <w:rFonts w:hint="eastAsia"/>
            <w:highlight w:val="yellow"/>
            <w:lang w:eastAsia="zh-CN"/>
          </w:rPr>
          <w:t>当</w:t>
        </w:r>
        <w:r>
          <w:rPr>
            <w:highlight w:val="yellow"/>
            <w:lang w:eastAsia="zh-CN"/>
          </w:rPr>
          <w:t>ESC_Repaired</w:t>
        </w:r>
        <w:r>
          <w:rPr>
            <w:rFonts w:hint="eastAsia"/>
            <w:highlight w:val="yellow"/>
            <w:lang w:eastAsia="zh-CN"/>
          </w:rPr>
          <w:t>的警告数量比</w:t>
        </w:r>
        <w:r>
          <w:rPr>
            <w:rFonts w:hint="eastAsia"/>
            <w:highlight w:val="yellow"/>
            <w:lang w:eastAsia="zh-CN"/>
          </w:rPr>
          <w:t>esc</w:t>
        </w:r>
        <w:r>
          <w:rPr>
            <w:rFonts w:hint="eastAsia"/>
            <w:highlight w:val="yellow"/>
            <w:lang w:eastAsia="zh-CN"/>
          </w:rPr>
          <w:t>的少时，我们认为该补丁未完全修复</w:t>
        </w:r>
        <w:r>
          <w:rPr>
            <w:rFonts w:hint="eastAsia"/>
            <w:highlight w:val="yellow"/>
            <w:lang w:eastAsia="zh-CN"/>
          </w:rPr>
          <w:t>bug</w:t>
        </w:r>
        <w:r>
          <w:rPr>
            <w:rFonts w:hint="eastAsia"/>
            <w:highlight w:val="yellow"/>
            <w:lang w:eastAsia="zh-CN"/>
          </w:rPr>
          <w:t>，即</w:t>
        </w:r>
        <w:r>
          <w:rPr>
            <w:rFonts w:hint="eastAsia"/>
            <w:lang w:eastAsia="zh-CN"/>
          </w:rPr>
          <w:lastRenderedPageBreak/>
          <w:t>A</w:t>
        </w:r>
        <w:r>
          <w:rPr>
            <w:rFonts w:hint="eastAsia"/>
            <w:highlight w:val="yellow"/>
            <w:lang w:eastAsia="zh-CN"/>
          </w:rPr>
          <w:t>-overfitting</w:t>
        </w:r>
        <w:r>
          <w:rPr>
            <w:highlight w:val="yellow"/>
            <w:lang w:eastAsia="zh-CN"/>
          </w:rPr>
          <w:t xml:space="preserve"> </w:t>
        </w:r>
        <w:r>
          <w:rPr>
            <w:rFonts w:hint="eastAsia"/>
            <w:highlight w:val="yellow"/>
            <w:lang w:eastAsia="zh-CN"/>
          </w:rPr>
          <w:t>patch</w:t>
        </w:r>
        <w:r>
          <w:rPr>
            <w:rFonts w:hint="eastAsia"/>
            <w:highlight w:val="yellow"/>
            <w:lang w:eastAsia="zh-CN"/>
          </w:rPr>
          <w:t>；</w:t>
        </w:r>
      </w:ins>
      <w:ins w:id="395" w:author="HDULAB601" w:date="2023-05-11T15:34:00Z">
        <w:r>
          <w:rPr>
            <w:rFonts w:hint="eastAsia"/>
            <w:highlight w:val="yellow"/>
            <w:lang w:eastAsia="zh-CN"/>
          </w:rPr>
          <w:t>当</w:t>
        </w:r>
      </w:ins>
      <w:ins w:id="396" w:author="HDULAB601" w:date="2023-05-11T15:35:00Z">
        <w:r>
          <w:rPr>
            <w:highlight w:val="yellow"/>
            <w:lang w:eastAsia="zh-CN"/>
          </w:rPr>
          <w:t>ESC_Repaired</w:t>
        </w:r>
        <w:r>
          <w:rPr>
            <w:rFonts w:hint="eastAsia"/>
            <w:highlight w:val="yellow"/>
            <w:lang w:eastAsia="zh-CN"/>
          </w:rPr>
          <w:t>出现了新的警告时，我们认为该补丁引入了回归问题，即</w:t>
        </w:r>
        <w:r>
          <w:rPr>
            <w:rFonts w:hint="eastAsia"/>
            <w:highlight w:val="yellow"/>
            <w:lang w:eastAsia="zh-CN"/>
          </w:rPr>
          <w:t>B</w:t>
        </w:r>
      </w:ins>
      <w:ins w:id="397" w:author="HDULAB601" w:date="2023-05-11T15:36:00Z">
        <w:r>
          <w:rPr>
            <w:rFonts w:hint="eastAsia"/>
            <w:highlight w:val="yellow"/>
            <w:lang w:eastAsia="zh-CN"/>
          </w:rPr>
          <w:t>-overfitting</w:t>
        </w:r>
      </w:ins>
      <w:ins w:id="398" w:author="HDULAB601" w:date="2023-05-11T15:49:00Z">
        <w:r>
          <w:rPr>
            <w:highlight w:val="yellow"/>
            <w:lang w:eastAsia="zh-CN"/>
          </w:rPr>
          <w:t xml:space="preserve"> </w:t>
        </w:r>
        <w:r>
          <w:rPr>
            <w:rFonts w:hint="eastAsia"/>
            <w:highlight w:val="yellow"/>
            <w:lang w:eastAsia="zh-CN"/>
          </w:rPr>
          <w:t>patch</w:t>
        </w:r>
      </w:ins>
      <w:del w:id="399" w:author="HDULAB601" w:date="2023-05-11T15:22:00Z">
        <w:r>
          <w:rPr>
            <w:rFonts w:hint="eastAsia"/>
            <w:highlight w:val="yellow"/>
            <w:lang w:eastAsia="zh-CN"/>
          </w:rPr>
          <w:delText>（解释警告文件是什么）</w:delText>
        </w:r>
      </w:del>
      <w:ins w:id="400" w:author="HDULAB601" w:date="2023-05-11T15:46:00Z">
        <w:r>
          <w:rPr>
            <w:rFonts w:hint="eastAsia"/>
            <w:highlight w:val="yellow"/>
            <w:lang w:eastAsia="zh-CN"/>
          </w:rPr>
          <w:t>；</w:t>
        </w:r>
      </w:ins>
      <w:ins w:id="401" w:author="HDULAB601" w:date="2023-05-11T15:48:00Z">
        <w:r>
          <w:rPr>
            <w:rFonts w:hint="eastAsia"/>
            <w:highlight w:val="yellow"/>
            <w:lang w:eastAsia="zh-CN"/>
          </w:rPr>
          <w:t>当上述两种错误都存在时，我们认为该补丁是</w:t>
        </w:r>
        <w:r>
          <w:rPr>
            <w:rFonts w:hint="eastAsia"/>
            <w:lang w:eastAsia="zh-CN"/>
          </w:rPr>
          <w:t>A</w:t>
        </w:r>
        <w:r>
          <w:rPr>
            <w:lang w:eastAsia="zh-CN"/>
          </w:rPr>
          <w:t>B</w:t>
        </w:r>
        <w:r>
          <w:rPr>
            <w:rFonts w:hint="eastAsia"/>
            <w:highlight w:val="yellow"/>
            <w:lang w:eastAsia="zh-CN"/>
          </w:rPr>
          <w:t>-overfitting</w:t>
        </w:r>
        <w:r>
          <w:rPr>
            <w:lang w:eastAsia="zh-CN"/>
          </w:rPr>
          <w:t xml:space="preserve"> </w:t>
        </w:r>
        <w:r>
          <w:rPr>
            <w:rFonts w:hint="eastAsia"/>
            <w:highlight w:val="yellow"/>
            <w:lang w:eastAsia="zh-CN"/>
          </w:rPr>
          <w:t>patch</w:t>
        </w:r>
      </w:ins>
      <w:ins w:id="402" w:author="HDULAB601" w:date="2023-05-11T15:49:00Z">
        <w:r>
          <w:rPr>
            <w:lang w:eastAsia="zh-CN"/>
          </w:rPr>
          <w:t xml:space="preserve"> </w:t>
        </w:r>
      </w:ins>
      <w:ins w:id="403" w:author="HDULAB601" w:date="2023-05-11T16:13:00Z">
        <w:r>
          <w:rPr>
            <w:rFonts w:hint="eastAsia"/>
            <w:lang w:eastAsia="zh-CN"/>
          </w:rPr>
          <w:t>。</w:t>
        </w:r>
      </w:ins>
    </w:p>
    <w:p w14:paraId="7CA90F5D" w14:textId="77777777" w:rsidR="003C3593" w:rsidRDefault="00000000">
      <w:pPr>
        <w:pStyle w:val="4"/>
        <w:rPr>
          <w:i w:val="0"/>
          <w:iCs/>
          <w:sz w:val="32"/>
          <w:szCs w:val="32"/>
          <w:lang w:eastAsia="zh-CN"/>
        </w:rPr>
      </w:pPr>
      <w:bookmarkStart w:id="404" w:name="X11f4859edcc8648b5e30dc1a1b462e8ebaf4b7f"/>
      <w:bookmarkEnd w:id="344"/>
      <w:r>
        <w:rPr>
          <w:i w:val="0"/>
          <w:iCs/>
          <w:sz w:val="32"/>
          <w:szCs w:val="32"/>
          <w:lang w:eastAsia="zh-CN"/>
        </w:rPr>
        <w:t>5.3 Experimental Result</w:t>
      </w:r>
    </w:p>
    <w:p w14:paraId="7CBF6E86" w14:textId="77777777" w:rsidR="003C3593" w:rsidRDefault="00000000">
      <w:pPr>
        <w:pStyle w:val="4"/>
        <w:rPr>
          <w:i w:val="0"/>
          <w:iCs/>
          <w:sz w:val="32"/>
          <w:szCs w:val="32"/>
          <w:lang w:eastAsia="zh-CN"/>
        </w:rPr>
      </w:pPr>
      <w:r>
        <w:rPr>
          <w:i w:val="0"/>
          <w:iCs/>
          <w:sz w:val="32"/>
          <w:szCs w:val="32"/>
          <w:lang w:eastAsia="zh-CN"/>
        </w:rPr>
        <w:t>5</w:t>
      </w:r>
      <w:r>
        <w:rPr>
          <w:rFonts w:hint="eastAsia"/>
          <w:i w:val="0"/>
          <w:iCs/>
          <w:sz w:val="32"/>
          <w:szCs w:val="32"/>
          <w:lang w:eastAsia="zh-CN"/>
        </w:rPr>
        <w:t>.</w:t>
      </w:r>
      <w:r>
        <w:rPr>
          <w:i w:val="0"/>
          <w:iCs/>
          <w:sz w:val="32"/>
          <w:szCs w:val="32"/>
          <w:lang w:eastAsia="zh-CN"/>
        </w:rPr>
        <w:t>3</w:t>
      </w:r>
      <w:r>
        <w:rPr>
          <w:rFonts w:hint="eastAsia"/>
          <w:i w:val="0"/>
          <w:iCs/>
          <w:sz w:val="32"/>
          <w:szCs w:val="32"/>
          <w:lang w:eastAsia="zh-CN"/>
        </w:rPr>
        <w:t>.</w:t>
      </w:r>
      <w:r>
        <w:rPr>
          <w:i w:val="0"/>
          <w:iCs/>
          <w:sz w:val="32"/>
          <w:szCs w:val="32"/>
          <w:lang w:eastAsia="zh-CN"/>
        </w:rPr>
        <w:t>1 Result</w:t>
      </w:r>
      <w:r>
        <w:rPr>
          <w:rFonts w:hint="eastAsia"/>
          <w:i w:val="0"/>
          <w:iCs/>
          <w:sz w:val="32"/>
          <w:szCs w:val="32"/>
          <w:lang w:eastAsia="zh-CN"/>
        </w:rPr>
        <w:t>s</w:t>
      </w:r>
      <w:r>
        <w:rPr>
          <w:i w:val="0"/>
          <w:iCs/>
          <w:sz w:val="32"/>
          <w:szCs w:val="32"/>
          <w:lang w:eastAsia="zh-CN"/>
        </w:rPr>
        <w:t xml:space="preserve"> of RQ1</w:t>
      </w:r>
    </w:p>
    <w:p w14:paraId="570001BD" w14:textId="77777777" w:rsidR="003C3593" w:rsidRPr="003C3593" w:rsidRDefault="00000000">
      <w:pPr>
        <w:pStyle w:val="a0"/>
        <w:rPr>
          <w:i/>
          <w:iCs/>
          <w:sz w:val="32"/>
          <w:szCs w:val="32"/>
          <w:lang w:eastAsia="zh-CN"/>
          <w:rPrChange w:id="405" w:author="HDULAB601" w:date="2023-05-05T16:20:00Z">
            <w:rPr>
              <w:i w:val="0"/>
              <w:iCs/>
              <w:sz w:val="32"/>
              <w:szCs w:val="32"/>
            </w:rPr>
          </w:rPrChange>
        </w:rPr>
        <w:pPrChange w:id="406" w:author="HDULAB601" w:date="2023-05-05T16:20:00Z">
          <w:pPr>
            <w:pStyle w:val="4"/>
          </w:pPr>
        </w:pPrChange>
      </w:pPr>
      <w:r>
        <w:rPr>
          <w:rFonts w:hint="eastAsia"/>
          <w:lang w:eastAsia="zh-CN"/>
        </w:rPr>
        <w:t>解释</w:t>
      </w:r>
      <w:r>
        <w:rPr>
          <w:rFonts w:hint="eastAsia"/>
          <w:lang w:eastAsia="zh-CN"/>
        </w:rPr>
        <w:t>R</w:t>
      </w:r>
      <w:r>
        <w:rPr>
          <w:lang w:eastAsia="zh-CN"/>
        </w:rPr>
        <w:t>Q</w:t>
      </w:r>
      <w:r>
        <w:rPr>
          <w:rFonts w:hint="eastAsia"/>
          <w:lang w:eastAsia="zh-CN"/>
        </w:rPr>
        <w:t>的问题</w:t>
      </w:r>
    </w:p>
    <w:p w14:paraId="364FA1A1" w14:textId="59105A69" w:rsidR="003C3593" w:rsidDel="00C6621E" w:rsidRDefault="00000000" w:rsidP="00C6621E">
      <w:pPr>
        <w:pStyle w:val="a0"/>
        <w:rPr>
          <w:del w:id="407" w:author="HDULAB601" w:date="2023-05-12T09:14:00Z"/>
          <w:lang w:eastAsia="zh-CN"/>
        </w:rPr>
      </w:pPr>
      <w:r>
        <w:rPr>
          <w:b/>
          <w:bCs/>
          <w:lang w:eastAsia="zh-CN"/>
        </w:rPr>
        <w:t>Performance on Defects4J.</w:t>
      </w:r>
      <w:r>
        <w:rPr>
          <w:lang w:eastAsia="zh-CN"/>
        </w:rPr>
        <w:t xml:space="preserve"> </w:t>
      </w:r>
      <w:bookmarkStart w:id="408" w:name="_Hlk120450570"/>
      <w:del w:id="409" w:author="HDULAB601" w:date="2023-05-12T08:55:00Z">
        <w:r>
          <w:rPr>
            <w:lang w:eastAsia="zh-CN"/>
          </w:rPr>
          <w:delText>通过</w:delText>
        </w:r>
        <w:r>
          <w:rPr>
            <w:lang w:eastAsia="zh-CN"/>
          </w:rPr>
          <w:delText>APR</w:delText>
        </w:r>
        <w:r>
          <w:rPr>
            <w:lang w:eastAsia="zh-CN"/>
          </w:rPr>
          <w:delText>工具在</w:delText>
        </w:r>
        <w:r>
          <w:rPr>
            <w:lang w:eastAsia="zh-CN"/>
          </w:rPr>
          <w:delText>Defects4J</w:delText>
        </w:r>
        <w:r>
          <w:rPr>
            <w:lang w:eastAsia="zh-CN"/>
          </w:rPr>
          <w:delText>数据集上一共生成了</w:delText>
        </w:r>
      </w:del>
      <w:del w:id="410" w:author="HDULAB601" w:date="2023-05-12T09:14:00Z">
        <w:r w:rsidDel="00C6621E">
          <w:rPr>
            <w:lang w:eastAsia="zh-CN"/>
          </w:rPr>
          <w:delText>220</w:delText>
        </w:r>
        <w:r w:rsidDel="00C6621E">
          <w:rPr>
            <w:lang w:eastAsia="zh-CN"/>
          </w:rPr>
          <w:delText>个补丁</w:delText>
        </w:r>
        <w:r w:rsidDel="00C6621E">
          <w:rPr>
            <w:rFonts w:hint="eastAsia"/>
            <w:lang w:eastAsia="zh-CN"/>
          </w:rPr>
          <w:delText>，本文针对这</w:delText>
        </w:r>
        <w:r w:rsidDel="00C6621E">
          <w:rPr>
            <w:rFonts w:hint="eastAsia"/>
            <w:lang w:eastAsia="zh-CN"/>
          </w:rPr>
          <w:delText>220</w:delText>
        </w:r>
        <w:r w:rsidDel="00C6621E">
          <w:rPr>
            <w:rFonts w:hint="eastAsia"/>
            <w:lang w:eastAsia="zh-CN"/>
          </w:rPr>
          <w:delText>个补丁进行实验判断其是否为过拟合补丁</w:delText>
        </w:r>
        <w:r w:rsidDel="00C6621E">
          <w:rPr>
            <w:lang w:eastAsia="zh-CN"/>
          </w:rPr>
          <w:delText>，</w:delText>
        </w:r>
        <w:r w:rsidDel="00C6621E">
          <w:rPr>
            <w:rFonts w:hint="eastAsia"/>
            <w:lang w:eastAsia="zh-CN"/>
          </w:rPr>
          <w:delText>一共</w:delText>
        </w:r>
        <w:r w:rsidDel="00C6621E">
          <w:rPr>
            <w:lang w:eastAsia="zh-CN"/>
          </w:rPr>
          <w:delText>得到了</w:delText>
        </w:r>
        <w:r w:rsidDel="00C6621E">
          <w:rPr>
            <w:lang w:eastAsia="zh-CN"/>
          </w:rPr>
          <w:delText>166</w:delText>
        </w:r>
        <w:r w:rsidDel="00C6621E">
          <w:rPr>
            <w:lang w:eastAsia="zh-CN"/>
          </w:rPr>
          <w:delText>个补丁</w:delText>
        </w:r>
        <w:r w:rsidDel="00C6621E">
          <w:rPr>
            <w:rFonts w:hint="eastAsia"/>
            <w:lang w:eastAsia="zh-CN"/>
          </w:rPr>
          <w:delText>是否为过拟合补丁</w:delText>
        </w:r>
        <w:r w:rsidDel="00C6621E">
          <w:rPr>
            <w:lang w:eastAsia="zh-CN"/>
          </w:rPr>
          <w:delText>的运行结果</w:delText>
        </w:r>
        <w:r w:rsidDel="00C6621E">
          <w:rPr>
            <w:rFonts w:hint="eastAsia"/>
            <w:lang w:eastAsia="zh-CN"/>
          </w:rPr>
          <w:delText>，其余补丁由于超过设定执行时间界限而终止未能给出最终结果</w:delText>
        </w:r>
        <w:r w:rsidDel="00C6621E">
          <w:rPr>
            <w:lang w:eastAsia="zh-CN"/>
          </w:rPr>
          <w:delText>。</w:delText>
        </w:r>
        <w:r w:rsidDel="00C6621E">
          <w:rPr>
            <w:rFonts w:hint="eastAsia"/>
            <w:lang w:eastAsia="zh-CN"/>
          </w:rPr>
          <w:delText>在这</w:delText>
        </w:r>
        <w:r w:rsidDel="00C6621E">
          <w:rPr>
            <w:rFonts w:hint="eastAsia"/>
            <w:lang w:eastAsia="zh-CN"/>
          </w:rPr>
          <w:delText>166</w:delText>
        </w:r>
        <w:r w:rsidDel="00C6621E">
          <w:rPr>
            <w:rFonts w:hint="eastAsia"/>
            <w:lang w:eastAsia="zh-CN"/>
          </w:rPr>
          <w:delText>个补丁中，本文方法</w:delText>
        </w:r>
        <w:r w:rsidDel="00C6621E">
          <w:rPr>
            <w:lang w:eastAsia="zh-CN"/>
          </w:rPr>
          <w:delText>除</w:delText>
        </w:r>
        <w:r w:rsidDel="00C6621E">
          <w:rPr>
            <w:rFonts w:hint="eastAsia"/>
            <w:lang w:eastAsia="zh-CN"/>
          </w:rPr>
          <w:delText>了</w:delText>
        </w:r>
        <w:r w:rsidDel="00C6621E">
          <w:rPr>
            <w:lang w:eastAsia="zh-CN"/>
          </w:rPr>
          <w:delText>9</w:delText>
        </w:r>
        <w:r w:rsidDel="00C6621E">
          <w:rPr>
            <w:lang w:eastAsia="zh-CN"/>
          </w:rPr>
          <w:delText>个补丁</w:delText>
        </w:r>
        <w:r w:rsidDel="00C6621E">
          <w:rPr>
            <w:rFonts w:hint="eastAsia"/>
            <w:lang w:eastAsia="zh-CN"/>
          </w:rPr>
          <w:delText>外</w:delText>
        </w:r>
        <w:r w:rsidDel="00C6621E">
          <w:rPr>
            <w:lang w:eastAsia="zh-CN"/>
          </w:rPr>
          <w:delText>，</w:delText>
        </w:r>
        <w:r w:rsidDel="00C6621E">
          <w:rPr>
            <w:rFonts w:hint="eastAsia"/>
            <w:lang w:eastAsia="zh-CN"/>
          </w:rPr>
          <w:delText>剩余的</w:delText>
        </w:r>
        <w:r w:rsidDel="00C6621E">
          <w:rPr>
            <w:lang w:eastAsia="zh-CN"/>
          </w:rPr>
          <w:delText>157</w:delText>
        </w:r>
        <w:r w:rsidDel="00C6621E">
          <w:rPr>
            <w:lang w:eastAsia="zh-CN"/>
          </w:rPr>
          <w:delText>个</w:delText>
        </w:r>
        <w:r w:rsidDel="00C6621E">
          <w:rPr>
            <w:rFonts w:hint="eastAsia"/>
            <w:lang w:eastAsia="zh-CN"/>
          </w:rPr>
          <w:delText>补丁均给出了是否为过拟合补丁的判定结果</w:delText>
        </w:r>
        <w:r w:rsidDel="00C6621E">
          <w:rPr>
            <w:lang w:eastAsia="zh-CN"/>
          </w:rPr>
          <w:delText>。</w:delText>
        </w:r>
        <w:r w:rsidDel="00C6621E">
          <w:rPr>
            <w:rFonts w:hint="eastAsia"/>
            <w:lang w:eastAsia="zh-CN"/>
          </w:rPr>
          <w:delText>具体的补丁判定结果如表</w:delText>
        </w:r>
        <w:r w:rsidDel="00C6621E">
          <w:rPr>
            <w:lang w:eastAsia="zh-CN"/>
          </w:rPr>
          <w:delText>2</w:delText>
        </w:r>
        <w:r w:rsidDel="00C6621E">
          <w:rPr>
            <w:rFonts w:hint="eastAsia"/>
            <w:lang w:eastAsia="zh-CN"/>
          </w:rPr>
          <w:delText>所示。</w:delText>
        </w:r>
      </w:del>
    </w:p>
    <w:bookmarkEnd w:id="408"/>
    <w:p w14:paraId="27F85B88" w14:textId="268AC858" w:rsidR="003C3593" w:rsidDel="00C6621E" w:rsidRDefault="00000000">
      <w:pPr>
        <w:pStyle w:val="a0"/>
        <w:rPr>
          <w:del w:id="411" w:author="HDULAB601" w:date="2023-05-12T09:14:00Z"/>
          <w:lang w:eastAsia="zh-CN"/>
        </w:rPr>
        <w:pPrChange w:id="412" w:author="HDULAB601" w:date="2023-05-12T09:14:00Z">
          <w:pPr>
            <w:pStyle w:val="a0"/>
            <w:jc w:val="center"/>
          </w:pPr>
        </w:pPrChange>
      </w:pPr>
      <w:del w:id="413" w:author="HDULAB601" w:date="2023-05-12T09:14:00Z">
        <w:r w:rsidDel="00C6621E">
          <w:rPr>
            <w:rFonts w:hint="eastAsia"/>
            <w:lang w:eastAsia="zh-CN"/>
          </w:rPr>
          <w:delText>Table</w:delText>
        </w:r>
        <w:r w:rsidDel="00C6621E">
          <w:rPr>
            <w:lang w:eastAsia="zh-CN"/>
          </w:rPr>
          <w:delText xml:space="preserve"> 2: Defects4j</w:delText>
        </w:r>
        <w:r w:rsidDel="00C6621E">
          <w:delText xml:space="preserve"> </w:delText>
        </w:r>
        <w:commentRangeStart w:id="414"/>
        <w:r w:rsidDel="00C6621E">
          <w:rPr>
            <w:lang w:eastAsia="zh-CN"/>
          </w:rPr>
          <w:delText>Dataset</w:delText>
        </w:r>
        <w:commentRangeEnd w:id="414"/>
        <w:r w:rsidDel="00C6621E">
          <w:rPr>
            <w:rStyle w:val="afa"/>
          </w:rPr>
          <w:commentReference w:id="414"/>
        </w:r>
        <w:r w:rsidDel="00C6621E">
          <w:rPr>
            <w:lang w:eastAsia="zh-CN"/>
          </w:rPr>
          <w:delText xml:space="preserve"> </w:delText>
        </w:r>
      </w:del>
    </w:p>
    <w:tbl>
      <w:tblPr>
        <w:tblStyle w:val="af7"/>
        <w:tblW w:w="0" w:type="auto"/>
        <w:tblLook w:val="04A0" w:firstRow="1" w:lastRow="0" w:firstColumn="1" w:lastColumn="0" w:noHBand="0" w:noVBand="1"/>
      </w:tblPr>
      <w:tblGrid>
        <w:gridCol w:w="1512"/>
        <w:gridCol w:w="782"/>
        <w:gridCol w:w="1102"/>
        <w:gridCol w:w="1088"/>
        <w:gridCol w:w="1089"/>
        <w:gridCol w:w="1104"/>
        <w:gridCol w:w="1089"/>
        <w:gridCol w:w="1090"/>
      </w:tblGrid>
      <w:tr w:rsidR="003C3593" w:rsidDel="00C6621E" w14:paraId="3BD24162" w14:textId="41C5EDD2">
        <w:trPr>
          <w:trHeight w:val="691"/>
          <w:del w:id="415" w:author="HDULAB601" w:date="2023-05-12T09:14:00Z"/>
        </w:trPr>
        <w:tc>
          <w:tcPr>
            <w:tcW w:w="1526" w:type="dxa"/>
            <w:tcBorders>
              <w:tl2br w:val="single" w:sz="4" w:space="0" w:color="auto"/>
            </w:tcBorders>
          </w:tcPr>
          <w:p w14:paraId="03A3CC65" w14:textId="7D66E433" w:rsidR="003C3593" w:rsidDel="00C6621E" w:rsidRDefault="00000000">
            <w:pPr>
              <w:pStyle w:val="a0"/>
              <w:rPr>
                <w:del w:id="416" w:author="HDULAB601" w:date="2023-05-12T09:14:00Z"/>
                <w:lang w:eastAsia="zh-CN"/>
              </w:rPr>
              <w:pPrChange w:id="417" w:author="HDULAB601" w:date="2023-05-12T09:14:00Z">
                <w:pPr>
                  <w:pStyle w:val="a0"/>
                  <w:jc w:val="right"/>
                </w:pPr>
              </w:pPrChange>
            </w:pPr>
            <w:del w:id="418" w:author="HDULAB601" w:date="2023-05-12T09:14:00Z">
              <w:r w:rsidDel="00C6621E">
                <w:rPr>
                  <w:lang w:eastAsia="zh-CN"/>
                </w:rPr>
                <w:delText>P</w:delText>
              </w:r>
              <w:r w:rsidDel="00C6621E">
                <w:rPr>
                  <w:rFonts w:hint="eastAsia"/>
                  <w:lang w:eastAsia="zh-CN"/>
                </w:rPr>
                <w:delText>roject</w:delText>
              </w:r>
            </w:del>
          </w:p>
          <w:p w14:paraId="3DE4F52A" w14:textId="08C75F00" w:rsidR="003C3593" w:rsidDel="00C6621E" w:rsidRDefault="00000000">
            <w:pPr>
              <w:pStyle w:val="a0"/>
              <w:rPr>
                <w:del w:id="419" w:author="HDULAB601" w:date="2023-05-12T09:14:00Z"/>
                <w:lang w:eastAsia="zh-CN"/>
              </w:rPr>
              <w:pPrChange w:id="420" w:author="HDULAB601" w:date="2023-05-12T09:14:00Z">
                <w:pPr>
                  <w:pStyle w:val="a0"/>
                  <w:ind w:right="240"/>
                </w:pPr>
              </w:pPrChange>
            </w:pPr>
            <w:del w:id="421" w:author="HDULAB601" w:date="2023-05-12T09:14:00Z">
              <w:r w:rsidDel="00C6621E">
                <w:rPr>
                  <w:rFonts w:hint="eastAsia"/>
                  <w:lang w:eastAsia="zh-CN"/>
                </w:rPr>
                <w:delText>Tools</w:delText>
              </w:r>
            </w:del>
          </w:p>
        </w:tc>
        <w:tc>
          <w:tcPr>
            <w:tcW w:w="688" w:type="dxa"/>
          </w:tcPr>
          <w:p w14:paraId="139E281F" w14:textId="46AD46FE" w:rsidR="003C3593" w:rsidDel="00C6621E" w:rsidRDefault="00000000">
            <w:pPr>
              <w:pStyle w:val="a0"/>
              <w:rPr>
                <w:del w:id="422" w:author="HDULAB601" w:date="2023-05-12T09:14:00Z"/>
                <w:lang w:eastAsia="zh-CN"/>
              </w:rPr>
              <w:pPrChange w:id="423" w:author="HDULAB601" w:date="2023-05-12T09:14:00Z">
                <w:pPr>
                  <w:pStyle w:val="a0"/>
                  <w:jc w:val="center"/>
                </w:pPr>
              </w:pPrChange>
            </w:pPr>
            <w:del w:id="424" w:author="HDULAB601" w:date="2023-05-12T09:14:00Z">
              <w:r w:rsidDel="00C6621E">
                <w:rPr>
                  <w:rFonts w:hint="eastAsia"/>
                  <w:lang w:eastAsia="zh-CN"/>
                </w:rPr>
                <w:delText>Chart</w:delText>
              </w:r>
            </w:del>
          </w:p>
        </w:tc>
        <w:tc>
          <w:tcPr>
            <w:tcW w:w="1107" w:type="dxa"/>
          </w:tcPr>
          <w:p w14:paraId="3575FB43" w14:textId="329B4477" w:rsidR="003C3593" w:rsidDel="00C6621E" w:rsidRDefault="00000000">
            <w:pPr>
              <w:pStyle w:val="a0"/>
              <w:rPr>
                <w:del w:id="425" w:author="HDULAB601" w:date="2023-05-12T09:14:00Z"/>
                <w:lang w:eastAsia="zh-CN"/>
              </w:rPr>
              <w:pPrChange w:id="426" w:author="HDULAB601" w:date="2023-05-12T09:14:00Z">
                <w:pPr>
                  <w:pStyle w:val="a0"/>
                  <w:jc w:val="center"/>
                </w:pPr>
              </w:pPrChange>
            </w:pPr>
            <w:del w:id="427" w:author="HDULAB601" w:date="2023-05-12T09:14:00Z">
              <w:r w:rsidDel="00C6621E">
                <w:rPr>
                  <w:rFonts w:hint="eastAsia"/>
                  <w:lang w:eastAsia="zh-CN"/>
                </w:rPr>
                <w:delText>Closure</w:delText>
              </w:r>
            </w:del>
          </w:p>
        </w:tc>
        <w:tc>
          <w:tcPr>
            <w:tcW w:w="1107" w:type="dxa"/>
          </w:tcPr>
          <w:p w14:paraId="0A35168E" w14:textId="1829B64F" w:rsidR="003C3593" w:rsidDel="00C6621E" w:rsidRDefault="00000000">
            <w:pPr>
              <w:pStyle w:val="a0"/>
              <w:rPr>
                <w:del w:id="428" w:author="HDULAB601" w:date="2023-05-12T09:14:00Z"/>
                <w:lang w:eastAsia="zh-CN"/>
              </w:rPr>
              <w:pPrChange w:id="429" w:author="HDULAB601" w:date="2023-05-12T09:14:00Z">
                <w:pPr>
                  <w:pStyle w:val="a0"/>
                  <w:jc w:val="center"/>
                </w:pPr>
              </w:pPrChange>
            </w:pPr>
            <w:del w:id="430" w:author="HDULAB601" w:date="2023-05-12T09:14:00Z">
              <w:r w:rsidDel="00C6621E">
                <w:rPr>
                  <w:rFonts w:hint="eastAsia"/>
                  <w:lang w:eastAsia="zh-CN"/>
                </w:rPr>
                <w:delText>Lang</w:delText>
              </w:r>
            </w:del>
          </w:p>
        </w:tc>
        <w:tc>
          <w:tcPr>
            <w:tcW w:w="1107" w:type="dxa"/>
          </w:tcPr>
          <w:p w14:paraId="31AEF790" w14:textId="02CBEDBB" w:rsidR="003C3593" w:rsidDel="00C6621E" w:rsidRDefault="00000000">
            <w:pPr>
              <w:pStyle w:val="a0"/>
              <w:rPr>
                <w:del w:id="431" w:author="HDULAB601" w:date="2023-05-12T09:14:00Z"/>
                <w:lang w:eastAsia="zh-CN"/>
              </w:rPr>
              <w:pPrChange w:id="432" w:author="HDULAB601" w:date="2023-05-12T09:14:00Z">
                <w:pPr>
                  <w:pStyle w:val="a0"/>
                  <w:jc w:val="center"/>
                </w:pPr>
              </w:pPrChange>
            </w:pPr>
            <w:del w:id="433" w:author="HDULAB601" w:date="2023-05-12T09:14:00Z">
              <w:r w:rsidDel="00C6621E">
                <w:rPr>
                  <w:rFonts w:hint="eastAsia"/>
                  <w:lang w:eastAsia="zh-CN"/>
                </w:rPr>
                <w:delText>M</w:delText>
              </w:r>
              <w:r w:rsidDel="00C6621E">
                <w:rPr>
                  <w:lang w:eastAsia="zh-CN"/>
                </w:rPr>
                <w:delText>ath</w:delText>
              </w:r>
            </w:del>
          </w:p>
        </w:tc>
        <w:tc>
          <w:tcPr>
            <w:tcW w:w="1107" w:type="dxa"/>
          </w:tcPr>
          <w:p w14:paraId="205C2F13" w14:textId="55E996DB" w:rsidR="003C3593" w:rsidDel="00C6621E" w:rsidRDefault="00000000">
            <w:pPr>
              <w:pStyle w:val="a0"/>
              <w:rPr>
                <w:del w:id="434" w:author="HDULAB601" w:date="2023-05-12T09:14:00Z"/>
                <w:lang w:eastAsia="zh-CN"/>
              </w:rPr>
              <w:pPrChange w:id="435" w:author="HDULAB601" w:date="2023-05-12T09:14:00Z">
                <w:pPr>
                  <w:pStyle w:val="a0"/>
                  <w:jc w:val="center"/>
                </w:pPr>
              </w:pPrChange>
            </w:pPr>
            <w:del w:id="436" w:author="HDULAB601" w:date="2023-05-12T09:14:00Z">
              <w:r w:rsidDel="00C6621E">
                <w:rPr>
                  <w:rFonts w:hint="eastAsia"/>
                  <w:lang w:eastAsia="zh-CN"/>
                </w:rPr>
                <w:delText>M</w:delText>
              </w:r>
              <w:r w:rsidDel="00C6621E">
                <w:rPr>
                  <w:lang w:eastAsia="zh-CN"/>
                </w:rPr>
                <w:delText>ockito</w:delText>
              </w:r>
            </w:del>
          </w:p>
        </w:tc>
        <w:tc>
          <w:tcPr>
            <w:tcW w:w="1107" w:type="dxa"/>
          </w:tcPr>
          <w:p w14:paraId="0B86A4A0" w14:textId="70AD323B" w:rsidR="003C3593" w:rsidDel="00C6621E" w:rsidRDefault="00000000">
            <w:pPr>
              <w:pStyle w:val="a0"/>
              <w:rPr>
                <w:del w:id="437" w:author="HDULAB601" w:date="2023-05-12T09:14:00Z"/>
                <w:lang w:eastAsia="zh-CN"/>
              </w:rPr>
              <w:pPrChange w:id="438" w:author="HDULAB601" w:date="2023-05-12T09:14:00Z">
                <w:pPr>
                  <w:pStyle w:val="a0"/>
                  <w:jc w:val="center"/>
                </w:pPr>
              </w:pPrChange>
            </w:pPr>
            <w:del w:id="439" w:author="HDULAB601" w:date="2023-05-12T09:14:00Z">
              <w:r w:rsidDel="00C6621E">
                <w:rPr>
                  <w:rFonts w:hint="eastAsia"/>
                  <w:lang w:eastAsia="zh-CN"/>
                </w:rPr>
                <w:delText>T</w:delText>
              </w:r>
              <w:r w:rsidDel="00C6621E">
                <w:rPr>
                  <w:lang w:eastAsia="zh-CN"/>
                </w:rPr>
                <w:delText>ime</w:delText>
              </w:r>
            </w:del>
          </w:p>
        </w:tc>
        <w:tc>
          <w:tcPr>
            <w:tcW w:w="1107" w:type="dxa"/>
          </w:tcPr>
          <w:p w14:paraId="476654DB" w14:textId="5118DC3D" w:rsidR="003C3593" w:rsidDel="00C6621E" w:rsidRDefault="00000000">
            <w:pPr>
              <w:pStyle w:val="a0"/>
              <w:rPr>
                <w:del w:id="440" w:author="HDULAB601" w:date="2023-05-12T09:14:00Z"/>
                <w:lang w:eastAsia="zh-CN"/>
              </w:rPr>
              <w:pPrChange w:id="441" w:author="HDULAB601" w:date="2023-05-12T09:14:00Z">
                <w:pPr>
                  <w:pStyle w:val="a0"/>
                  <w:jc w:val="center"/>
                </w:pPr>
              </w:pPrChange>
            </w:pPr>
            <w:del w:id="442" w:author="HDULAB601" w:date="2023-05-12T09:14:00Z">
              <w:r w:rsidDel="00C6621E">
                <w:rPr>
                  <w:rFonts w:hint="eastAsia"/>
                  <w:lang w:eastAsia="zh-CN"/>
                </w:rPr>
                <w:delText>Total</w:delText>
              </w:r>
            </w:del>
          </w:p>
        </w:tc>
      </w:tr>
      <w:tr w:rsidR="003C3593" w:rsidDel="00C6621E" w14:paraId="206E5BFD" w14:textId="49652513">
        <w:trPr>
          <w:del w:id="443" w:author="HDULAB601" w:date="2023-05-12T09:14:00Z"/>
        </w:trPr>
        <w:tc>
          <w:tcPr>
            <w:tcW w:w="1526" w:type="dxa"/>
          </w:tcPr>
          <w:p w14:paraId="0C230EB1" w14:textId="440EC7F1" w:rsidR="003C3593" w:rsidDel="00C6621E" w:rsidRDefault="00000000">
            <w:pPr>
              <w:pStyle w:val="a0"/>
              <w:rPr>
                <w:del w:id="444" w:author="HDULAB601" w:date="2023-05-12T09:14:00Z"/>
                <w:lang w:eastAsia="zh-CN"/>
              </w:rPr>
              <w:pPrChange w:id="445" w:author="HDULAB601" w:date="2023-05-12T09:14:00Z">
                <w:pPr>
                  <w:pStyle w:val="a0"/>
                  <w:jc w:val="center"/>
                </w:pPr>
              </w:pPrChange>
            </w:pPr>
            <w:del w:id="446" w:author="HDULAB601" w:date="2023-05-12T09:14:00Z">
              <w:r w:rsidDel="00C6621E">
                <w:rPr>
                  <w:rFonts w:hint="eastAsia"/>
                  <w:lang w:eastAsia="zh-CN"/>
                </w:rPr>
                <w:delText>N</w:delText>
              </w:r>
              <w:r w:rsidDel="00C6621E">
                <w:rPr>
                  <w:lang w:eastAsia="zh-CN"/>
                </w:rPr>
                <w:delText>opol</w:delText>
              </w:r>
            </w:del>
          </w:p>
        </w:tc>
        <w:tc>
          <w:tcPr>
            <w:tcW w:w="688" w:type="dxa"/>
          </w:tcPr>
          <w:p w14:paraId="37F757B8" w14:textId="7D692A1F" w:rsidR="003C3593" w:rsidDel="00C6621E" w:rsidRDefault="00000000">
            <w:pPr>
              <w:pStyle w:val="a0"/>
              <w:rPr>
                <w:del w:id="447" w:author="HDULAB601" w:date="2023-05-12T09:14:00Z"/>
                <w:lang w:eastAsia="zh-CN"/>
              </w:rPr>
              <w:pPrChange w:id="448" w:author="HDULAB601" w:date="2023-05-12T09:14:00Z">
                <w:pPr>
                  <w:pStyle w:val="a0"/>
                  <w:jc w:val="center"/>
                </w:pPr>
              </w:pPrChange>
            </w:pPr>
            <w:del w:id="449" w:author="HDULAB601" w:date="2023-05-12T09:14:00Z">
              <w:r w:rsidDel="00C6621E">
                <w:rPr>
                  <w:rFonts w:hint="eastAsia"/>
                  <w:lang w:eastAsia="zh-CN"/>
                </w:rPr>
                <w:delText>1</w:delText>
              </w:r>
              <w:r w:rsidDel="00C6621E">
                <w:rPr>
                  <w:lang w:eastAsia="zh-CN"/>
                </w:rPr>
                <w:delText>2</w:delText>
              </w:r>
            </w:del>
          </w:p>
        </w:tc>
        <w:tc>
          <w:tcPr>
            <w:tcW w:w="1107" w:type="dxa"/>
          </w:tcPr>
          <w:p w14:paraId="26ED0942" w14:textId="017E32CC" w:rsidR="003C3593" w:rsidDel="00C6621E" w:rsidRDefault="00000000">
            <w:pPr>
              <w:pStyle w:val="a0"/>
              <w:rPr>
                <w:del w:id="450" w:author="HDULAB601" w:date="2023-05-12T09:14:00Z"/>
                <w:lang w:eastAsia="zh-CN"/>
              </w:rPr>
              <w:pPrChange w:id="451" w:author="HDULAB601" w:date="2023-05-12T09:14:00Z">
                <w:pPr>
                  <w:pStyle w:val="a0"/>
                  <w:jc w:val="center"/>
                </w:pPr>
              </w:pPrChange>
            </w:pPr>
            <w:del w:id="452" w:author="HDULAB601" w:date="2023-05-12T09:14:00Z">
              <w:r w:rsidDel="00C6621E">
                <w:rPr>
                  <w:rFonts w:hint="eastAsia"/>
                  <w:lang w:eastAsia="zh-CN"/>
                </w:rPr>
                <w:delText>3</w:delText>
              </w:r>
              <w:r w:rsidDel="00C6621E">
                <w:rPr>
                  <w:lang w:eastAsia="zh-CN"/>
                </w:rPr>
                <w:delText>9</w:delText>
              </w:r>
            </w:del>
          </w:p>
        </w:tc>
        <w:tc>
          <w:tcPr>
            <w:tcW w:w="1107" w:type="dxa"/>
          </w:tcPr>
          <w:p w14:paraId="6E88F387" w14:textId="46D12AFC" w:rsidR="003C3593" w:rsidDel="00C6621E" w:rsidRDefault="00000000">
            <w:pPr>
              <w:pStyle w:val="a0"/>
              <w:rPr>
                <w:del w:id="453" w:author="HDULAB601" w:date="2023-05-12T09:14:00Z"/>
                <w:lang w:eastAsia="zh-CN"/>
              </w:rPr>
              <w:pPrChange w:id="454" w:author="HDULAB601" w:date="2023-05-12T09:14:00Z">
                <w:pPr>
                  <w:pStyle w:val="a0"/>
                  <w:jc w:val="center"/>
                </w:pPr>
              </w:pPrChange>
            </w:pPr>
            <w:del w:id="455" w:author="HDULAB601" w:date="2023-05-12T09:14:00Z">
              <w:r w:rsidDel="00C6621E">
                <w:rPr>
                  <w:rFonts w:hint="eastAsia"/>
                  <w:lang w:eastAsia="zh-CN"/>
                </w:rPr>
                <w:delText>1</w:delText>
              </w:r>
              <w:r w:rsidDel="00C6621E">
                <w:rPr>
                  <w:lang w:eastAsia="zh-CN"/>
                </w:rPr>
                <w:delText>0</w:delText>
              </w:r>
            </w:del>
          </w:p>
        </w:tc>
        <w:tc>
          <w:tcPr>
            <w:tcW w:w="1107" w:type="dxa"/>
          </w:tcPr>
          <w:p w14:paraId="16F377FC" w14:textId="714588A1" w:rsidR="003C3593" w:rsidDel="00C6621E" w:rsidRDefault="00000000">
            <w:pPr>
              <w:pStyle w:val="a0"/>
              <w:rPr>
                <w:del w:id="456" w:author="HDULAB601" w:date="2023-05-12T09:14:00Z"/>
                <w:lang w:eastAsia="zh-CN"/>
              </w:rPr>
              <w:pPrChange w:id="457" w:author="HDULAB601" w:date="2023-05-12T09:14:00Z">
                <w:pPr>
                  <w:pStyle w:val="a0"/>
                  <w:jc w:val="center"/>
                </w:pPr>
              </w:pPrChange>
            </w:pPr>
            <w:del w:id="458" w:author="HDULAB601" w:date="2023-05-12T09:14:00Z">
              <w:r w:rsidDel="00C6621E">
                <w:rPr>
                  <w:rFonts w:hint="eastAsia"/>
                  <w:lang w:eastAsia="zh-CN"/>
                </w:rPr>
                <w:delText>2</w:delText>
              </w:r>
              <w:r w:rsidDel="00C6621E">
                <w:rPr>
                  <w:lang w:eastAsia="zh-CN"/>
                </w:rPr>
                <w:delText>6</w:delText>
              </w:r>
            </w:del>
          </w:p>
        </w:tc>
        <w:tc>
          <w:tcPr>
            <w:tcW w:w="1107" w:type="dxa"/>
          </w:tcPr>
          <w:p w14:paraId="154EAE6E" w14:textId="3538F915" w:rsidR="003C3593" w:rsidDel="00C6621E" w:rsidRDefault="00000000">
            <w:pPr>
              <w:pStyle w:val="a0"/>
              <w:rPr>
                <w:del w:id="459" w:author="HDULAB601" w:date="2023-05-12T09:14:00Z"/>
                <w:lang w:eastAsia="zh-CN"/>
              </w:rPr>
              <w:pPrChange w:id="460" w:author="HDULAB601" w:date="2023-05-12T09:14:00Z">
                <w:pPr>
                  <w:pStyle w:val="a0"/>
                  <w:jc w:val="center"/>
                </w:pPr>
              </w:pPrChange>
            </w:pPr>
            <w:del w:id="461" w:author="HDULAB601" w:date="2023-05-12T09:14:00Z">
              <w:r w:rsidDel="00C6621E">
                <w:rPr>
                  <w:rFonts w:hint="eastAsia"/>
                  <w:lang w:eastAsia="zh-CN"/>
                </w:rPr>
                <w:delText>1</w:delText>
              </w:r>
            </w:del>
          </w:p>
        </w:tc>
        <w:tc>
          <w:tcPr>
            <w:tcW w:w="1107" w:type="dxa"/>
          </w:tcPr>
          <w:p w14:paraId="06866810" w14:textId="70D48BB4" w:rsidR="003C3593" w:rsidDel="00C6621E" w:rsidRDefault="00000000">
            <w:pPr>
              <w:pStyle w:val="a0"/>
              <w:rPr>
                <w:del w:id="462" w:author="HDULAB601" w:date="2023-05-12T09:14:00Z"/>
                <w:lang w:eastAsia="zh-CN"/>
              </w:rPr>
              <w:pPrChange w:id="463" w:author="HDULAB601" w:date="2023-05-12T09:14:00Z">
                <w:pPr>
                  <w:pStyle w:val="a0"/>
                  <w:jc w:val="center"/>
                </w:pPr>
              </w:pPrChange>
            </w:pPr>
            <w:del w:id="464" w:author="HDULAB601" w:date="2023-05-12T09:14:00Z">
              <w:r w:rsidDel="00C6621E">
                <w:rPr>
                  <w:rFonts w:hint="eastAsia"/>
                  <w:lang w:eastAsia="zh-CN"/>
                </w:rPr>
                <w:delText>8</w:delText>
              </w:r>
            </w:del>
          </w:p>
        </w:tc>
        <w:tc>
          <w:tcPr>
            <w:tcW w:w="1107" w:type="dxa"/>
          </w:tcPr>
          <w:p w14:paraId="6D52E6D5" w14:textId="0ACBD989" w:rsidR="003C3593" w:rsidDel="00C6621E" w:rsidRDefault="00000000">
            <w:pPr>
              <w:pStyle w:val="a0"/>
              <w:rPr>
                <w:del w:id="465" w:author="HDULAB601" w:date="2023-05-12T09:14:00Z"/>
                <w:lang w:eastAsia="zh-CN"/>
              </w:rPr>
              <w:pPrChange w:id="466" w:author="HDULAB601" w:date="2023-05-12T09:14:00Z">
                <w:pPr>
                  <w:pStyle w:val="a0"/>
                  <w:jc w:val="center"/>
                </w:pPr>
              </w:pPrChange>
            </w:pPr>
            <w:del w:id="467" w:author="HDULAB601" w:date="2023-05-12T09:14:00Z">
              <w:r w:rsidDel="00C6621E">
                <w:rPr>
                  <w:rFonts w:hint="eastAsia"/>
                  <w:lang w:eastAsia="zh-CN"/>
                </w:rPr>
                <w:delText>9</w:delText>
              </w:r>
              <w:r w:rsidDel="00C6621E">
                <w:rPr>
                  <w:lang w:eastAsia="zh-CN"/>
                </w:rPr>
                <w:delText>6</w:delText>
              </w:r>
            </w:del>
          </w:p>
        </w:tc>
      </w:tr>
      <w:tr w:rsidR="003C3593" w:rsidDel="00C6621E" w14:paraId="5E42AAA4" w14:textId="7B97C16B">
        <w:trPr>
          <w:del w:id="468" w:author="HDULAB601" w:date="2023-05-12T09:14:00Z"/>
        </w:trPr>
        <w:tc>
          <w:tcPr>
            <w:tcW w:w="1526" w:type="dxa"/>
          </w:tcPr>
          <w:p w14:paraId="44CBADE2" w14:textId="2DA4CEF2" w:rsidR="003C3593" w:rsidDel="00C6621E" w:rsidRDefault="00000000">
            <w:pPr>
              <w:pStyle w:val="a0"/>
              <w:rPr>
                <w:del w:id="469" w:author="HDULAB601" w:date="2023-05-12T09:14:00Z"/>
                <w:lang w:eastAsia="zh-CN"/>
              </w:rPr>
              <w:pPrChange w:id="470" w:author="HDULAB601" w:date="2023-05-12T09:14:00Z">
                <w:pPr>
                  <w:pStyle w:val="a0"/>
                  <w:jc w:val="center"/>
                </w:pPr>
              </w:pPrChange>
            </w:pPr>
            <w:del w:id="471" w:author="HDULAB601" w:date="2023-05-12T09:14:00Z">
              <w:r w:rsidDel="00C6621E">
                <w:rPr>
                  <w:lang w:eastAsia="zh-CN"/>
                </w:rPr>
                <w:delText>jKai</w:delText>
              </w:r>
            </w:del>
          </w:p>
        </w:tc>
        <w:tc>
          <w:tcPr>
            <w:tcW w:w="688" w:type="dxa"/>
          </w:tcPr>
          <w:p w14:paraId="54DAA10D" w14:textId="7769CBB6" w:rsidR="003C3593" w:rsidDel="00C6621E" w:rsidRDefault="00000000">
            <w:pPr>
              <w:pStyle w:val="a0"/>
              <w:rPr>
                <w:del w:id="472" w:author="HDULAB601" w:date="2023-05-12T09:14:00Z"/>
                <w:lang w:eastAsia="zh-CN"/>
              </w:rPr>
              <w:pPrChange w:id="473" w:author="HDULAB601" w:date="2023-05-12T09:14:00Z">
                <w:pPr>
                  <w:pStyle w:val="a0"/>
                  <w:jc w:val="center"/>
                </w:pPr>
              </w:pPrChange>
            </w:pPr>
            <w:del w:id="474" w:author="HDULAB601" w:date="2023-05-12T09:14:00Z">
              <w:r w:rsidDel="00C6621E">
                <w:rPr>
                  <w:rFonts w:hint="eastAsia"/>
                  <w:lang w:eastAsia="zh-CN"/>
                </w:rPr>
                <w:delText>5</w:delText>
              </w:r>
            </w:del>
          </w:p>
        </w:tc>
        <w:tc>
          <w:tcPr>
            <w:tcW w:w="1107" w:type="dxa"/>
          </w:tcPr>
          <w:p w14:paraId="6261436A" w14:textId="41287956" w:rsidR="003C3593" w:rsidDel="00C6621E" w:rsidRDefault="00000000">
            <w:pPr>
              <w:pStyle w:val="a0"/>
              <w:rPr>
                <w:del w:id="475" w:author="HDULAB601" w:date="2023-05-12T09:14:00Z"/>
                <w:lang w:eastAsia="zh-CN"/>
              </w:rPr>
              <w:pPrChange w:id="476" w:author="HDULAB601" w:date="2023-05-12T09:14:00Z">
                <w:pPr>
                  <w:pStyle w:val="a0"/>
                  <w:jc w:val="center"/>
                </w:pPr>
              </w:pPrChange>
            </w:pPr>
            <w:del w:id="477" w:author="HDULAB601" w:date="2023-05-12T09:14:00Z">
              <w:r w:rsidDel="00C6621E">
                <w:rPr>
                  <w:rFonts w:hint="eastAsia"/>
                  <w:lang w:eastAsia="zh-CN"/>
                </w:rPr>
                <w:delText>0</w:delText>
              </w:r>
            </w:del>
          </w:p>
        </w:tc>
        <w:tc>
          <w:tcPr>
            <w:tcW w:w="1107" w:type="dxa"/>
          </w:tcPr>
          <w:p w14:paraId="48643597" w14:textId="1817AFD8" w:rsidR="003C3593" w:rsidDel="00C6621E" w:rsidRDefault="00000000">
            <w:pPr>
              <w:pStyle w:val="a0"/>
              <w:rPr>
                <w:del w:id="478" w:author="HDULAB601" w:date="2023-05-12T09:14:00Z"/>
                <w:lang w:eastAsia="zh-CN"/>
              </w:rPr>
              <w:pPrChange w:id="479" w:author="HDULAB601" w:date="2023-05-12T09:14:00Z">
                <w:pPr>
                  <w:pStyle w:val="a0"/>
                  <w:jc w:val="center"/>
                </w:pPr>
              </w:pPrChange>
            </w:pPr>
            <w:del w:id="480" w:author="HDULAB601" w:date="2023-05-12T09:14:00Z">
              <w:r w:rsidDel="00C6621E">
                <w:rPr>
                  <w:rFonts w:hint="eastAsia"/>
                  <w:lang w:eastAsia="zh-CN"/>
                </w:rPr>
                <w:delText>0</w:delText>
              </w:r>
            </w:del>
          </w:p>
        </w:tc>
        <w:tc>
          <w:tcPr>
            <w:tcW w:w="1107" w:type="dxa"/>
          </w:tcPr>
          <w:p w14:paraId="4768B3E7" w14:textId="25AD6963" w:rsidR="003C3593" w:rsidDel="00C6621E" w:rsidRDefault="00000000">
            <w:pPr>
              <w:pStyle w:val="a0"/>
              <w:rPr>
                <w:del w:id="481" w:author="HDULAB601" w:date="2023-05-12T09:14:00Z"/>
                <w:lang w:eastAsia="zh-CN"/>
              </w:rPr>
              <w:pPrChange w:id="482" w:author="HDULAB601" w:date="2023-05-12T09:14:00Z">
                <w:pPr>
                  <w:pStyle w:val="a0"/>
                  <w:jc w:val="center"/>
                </w:pPr>
              </w:pPrChange>
            </w:pPr>
            <w:del w:id="483" w:author="HDULAB601" w:date="2023-05-12T09:14:00Z">
              <w:r w:rsidDel="00C6621E">
                <w:rPr>
                  <w:rFonts w:hint="eastAsia"/>
                  <w:lang w:eastAsia="zh-CN"/>
                </w:rPr>
                <w:delText>9</w:delText>
              </w:r>
            </w:del>
          </w:p>
        </w:tc>
        <w:tc>
          <w:tcPr>
            <w:tcW w:w="1107" w:type="dxa"/>
          </w:tcPr>
          <w:p w14:paraId="16CA7ACA" w14:textId="7E8286D0" w:rsidR="003C3593" w:rsidDel="00C6621E" w:rsidRDefault="00000000">
            <w:pPr>
              <w:pStyle w:val="a0"/>
              <w:rPr>
                <w:del w:id="484" w:author="HDULAB601" w:date="2023-05-12T09:14:00Z"/>
                <w:lang w:eastAsia="zh-CN"/>
              </w:rPr>
              <w:pPrChange w:id="485" w:author="HDULAB601" w:date="2023-05-12T09:14:00Z">
                <w:pPr>
                  <w:pStyle w:val="a0"/>
                  <w:jc w:val="center"/>
                </w:pPr>
              </w:pPrChange>
            </w:pPr>
            <w:del w:id="486" w:author="HDULAB601" w:date="2023-05-12T09:14:00Z">
              <w:r w:rsidDel="00C6621E">
                <w:rPr>
                  <w:rFonts w:hint="eastAsia"/>
                  <w:lang w:eastAsia="zh-CN"/>
                </w:rPr>
                <w:delText>0</w:delText>
              </w:r>
            </w:del>
          </w:p>
        </w:tc>
        <w:tc>
          <w:tcPr>
            <w:tcW w:w="1107" w:type="dxa"/>
          </w:tcPr>
          <w:p w14:paraId="70D55100" w14:textId="32B674C0" w:rsidR="003C3593" w:rsidDel="00C6621E" w:rsidRDefault="00000000">
            <w:pPr>
              <w:pStyle w:val="a0"/>
              <w:rPr>
                <w:del w:id="487" w:author="HDULAB601" w:date="2023-05-12T09:14:00Z"/>
                <w:lang w:eastAsia="zh-CN"/>
              </w:rPr>
              <w:pPrChange w:id="488" w:author="HDULAB601" w:date="2023-05-12T09:14:00Z">
                <w:pPr>
                  <w:pStyle w:val="a0"/>
                  <w:jc w:val="center"/>
                </w:pPr>
              </w:pPrChange>
            </w:pPr>
            <w:del w:id="489" w:author="HDULAB601" w:date="2023-05-12T09:14:00Z">
              <w:r w:rsidDel="00C6621E">
                <w:rPr>
                  <w:rFonts w:hint="eastAsia"/>
                  <w:lang w:eastAsia="zh-CN"/>
                </w:rPr>
                <w:delText>1</w:delText>
              </w:r>
            </w:del>
          </w:p>
        </w:tc>
        <w:tc>
          <w:tcPr>
            <w:tcW w:w="1107" w:type="dxa"/>
          </w:tcPr>
          <w:p w14:paraId="429160FD" w14:textId="50C39E2B" w:rsidR="003C3593" w:rsidDel="00C6621E" w:rsidRDefault="00000000">
            <w:pPr>
              <w:pStyle w:val="a0"/>
              <w:rPr>
                <w:del w:id="490" w:author="HDULAB601" w:date="2023-05-12T09:14:00Z"/>
                <w:lang w:eastAsia="zh-CN"/>
              </w:rPr>
              <w:pPrChange w:id="491" w:author="HDULAB601" w:date="2023-05-12T09:14:00Z">
                <w:pPr>
                  <w:pStyle w:val="a0"/>
                  <w:jc w:val="center"/>
                </w:pPr>
              </w:pPrChange>
            </w:pPr>
            <w:del w:id="492" w:author="HDULAB601" w:date="2023-05-12T09:14:00Z">
              <w:r w:rsidDel="00C6621E">
                <w:rPr>
                  <w:rFonts w:hint="eastAsia"/>
                  <w:lang w:eastAsia="zh-CN"/>
                </w:rPr>
                <w:delText>1</w:delText>
              </w:r>
              <w:r w:rsidDel="00C6621E">
                <w:rPr>
                  <w:lang w:eastAsia="zh-CN"/>
                </w:rPr>
                <w:delText>5</w:delText>
              </w:r>
            </w:del>
          </w:p>
        </w:tc>
      </w:tr>
      <w:tr w:rsidR="003C3593" w:rsidDel="00C6621E" w14:paraId="421FC52A" w14:textId="6204CF45">
        <w:trPr>
          <w:del w:id="493" w:author="HDULAB601" w:date="2023-05-12T09:14:00Z"/>
        </w:trPr>
        <w:tc>
          <w:tcPr>
            <w:tcW w:w="1526" w:type="dxa"/>
          </w:tcPr>
          <w:p w14:paraId="3E994286" w14:textId="53931B4F" w:rsidR="003C3593" w:rsidDel="00C6621E" w:rsidRDefault="00000000">
            <w:pPr>
              <w:pStyle w:val="a0"/>
              <w:rPr>
                <w:del w:id="494" w:author="HDULAB601" w:date="2023-05-12T09:14:00Z"/>
                <w:lang w:eastAsia="zh-CN"/>
              </w:rPr>
              <w:pPrChange w:id="495" w:author="HDULAB601" w:date="2023-05-12T09:14:00Z">
                <w:pPr>
                  <w:pStyle w:val="a0"/>
                  <w:jc w:val="center"/>
                </w:pPr>
              </w:pPrChange>
            </w:pPr>
            <w:del w:id="496" w:author="HDULAB601" w:date="2023-05-12T09:14:00Z">
              <w:r w:rsidDel="00C6621E">
                <w:rPr>
                  <w:lang w:eastAsia="zh-CN"/>
                </w:rPr>
                <w:delText>jGenprog</w:delText>
              </w:r>
            </w:del>
          </w:p>
        </w:tc>
        <w:tc>
          <w:tcPr>
            <w:tcW w:w="688" w:type="dxa"/>
          </w:tcPr>
          <w:p w14:paraId="1899EC91" w14:textId="7B6C4584" w:rsidR="003C3593" w:rsidDel="00C6621E" w:rsidRDefault="00000000">
            <w:pPr>
              <w:pStyle w:val="a0"/>
              <w:rPr>
                <w:del w:id="497" w:author="HDULAB601" w:date="2023-05-12T09:14:00Z"/>
                <w:lang w:eastAsia="zh-CN"/>
              </w:rPr>
              <w:pPrChange w:id="498" w:author="HDULAB601" w:date="2023-05-12T09:14:00Z">
                <w:pPr>
                  <w:pStyle w:val="a0"/>
                  <w:jc w:val="center"/>
                </w:pPr>
              </w:pPrChange>
            </w:pPr>
            <w:del w:id="499" w:author="HDULAB601" w:date="2023-05-12T09:14:00Z">
              <w:r w:rsidDel="00C6621E">
                <w:rPr>
                  <w:rFonts w:hint="eastAsia"/>
                  <w:lang w:eastAsia="zh-CN"/>
                </w:rPr>
                <w:delText>6</w:delText>
              </w:r>
            </w:del>
          </w:p>
        </w:tc>
        <w:tc>
          <w:tcPr>
            <w:tcW w:w="1107" w:type="dxa"/>
          </w:tcPr>
          <w:p w14:paraId="64154101" w14:textId="2705F50A" w:rsidR="003C3593" w:rsidDel="00C6621E" w:rsidRDefault="00000000">
            <w:pPr>
              <w:pStyle w:val="a0"/>
              <w:rPr>
                <w:del w:id="500" w:author="HDULAB601" w:date="2023-05-12T09:14:00Z"/>
                <w:lang w:eastAsia="zh-CN"/>
              </w:rPr>
              <w:pPrChange w:id="501" w:author="HDULAB601" w:date="2023-05-12T09:14:00Z">
                <w:pPr>
                  <w:pStyle w:val="a0"/>
                  <w:jc w:val="center"/>
                </w:pPr>
              </w:pPrChange>
            </w:pPr>
            <w:del w:id="502" w:author="HDULAB601" w:date="2023-05-12T09:14:00Z">
              <w:r w:rsidDel="00C6621E">
                <w:rPr>
                  <w:rFonts w:hint="eastAsia"/>
                  <w:lang w:eastAsia="zh-CN"/>
                </w:rPr>
                <w:delText>0</w:delText>
              </w:r>
            </w:del>
          </w:p>
        </w:tc>
        <w:tc>
          <w:tcPr>
            <w:tcW w:w="1107" w:type="dxa"/>
          </w:tcPr>
          <w:p w14:paraId="1E6BA466" w14:textId="6292E2BA" w:rsidR="003C3593" w:rsidDel="00C6621E" w:rsidRDefault="00000000">
            <w:pPr>
              <w:pStyle w:val="a0"/>
              <w:rPr>
                <w:del w:id="503" w:author="HDULAB601" w:date="2023-05-12T09:14:00Z"/>
                <w:lang w:eastAsia="zh-CN"/>
              </w:rPr>
              <w:pPrChange w:id="504" w:author="HDULAB601" w:date="2023-05-12T09:14:00Z">
                <w:pPr>
                  <w:pStyle w:val="a0"/>
                  <w:jc w:val="center"/>
                </w:pPr>
              </w:pPrChange>
            </w:pPr>
            <w:del w:id="505" w:author="HDULAB601" w:date="2023-05-12T09:14:00Z">
              <w:r w:rsidDel="00C6621E">
                <w:rPr>
                  <w:rFonts w:hint="eastAsia"/>
                  <w:lang w:eastAsia="zh-CN"/>
                </w:rPr>
                <w:delText>0</w:delText>
              </w:r>
            </w:del>
          </w:p>
        </w:tc>
        <w:tc>
          <w:tcPr>
            <w:tcW w:w="1107" w:type="dxa"/>
          </w:tcPr>
          <w:p w14:paraId="228E9926" w14:textId="73BD9075" w:rsidR="003C3593" w:rsidDel="00C6621E" w:rsidRDefault="00000000">
            <w:pPr>
              <w:pStyle w:val="a0"/>
              <w:rPr>
                <w:del w:id="506" w:author="HDULAB601" w:date="2023-05-12T09:14:00Z"/>
                <w:lang w:eastAsia="zh-CN"/>
              </w:rPr>
              <w:pPrChange w:id="507" w:author="HDULAB601" w:date="2023-05-12T09:14:00Z">
                <w:pPr>
                  <w:pStyle w:val="a0"/>
                  <w:jc w:val="center"/>
                </w:pPr>
              </w:pPrChange>
            </w:pPr>
            <w:del w:id="508" w:author="HDULAB601" w:date="2023-05-12T09:14:00Z">
              <w:r w:rsidDel="00C6621E">
                <w:rPr>
                  <w:rFonts w:hint="eastAsia"/>
                  <w:lang w:eastAsia="zh-CN"/>
                </w:rPr>
                <w:delText>1</w:delText>
              </w:r>
              <w:r w:rsidDel="00C6621E">
                <w:rPr>
                  <w:lang w:eastAsia="zh-CN"/>
                </w:rPr>
                <w:delText>3</w:delText>
              </w:r>
            </w:del>
          </w:p>
        </w:tc>
        <w:tc>
          <w:tcPr>
            <w:tcW w:w="1107" w:type="dxa"/>
          </w:tcPr>
          <w:p w14:paraId="53961434" w14:textId="3DAA0B20" w:rsidR="003C3593" w:rsidDel="00C6621E" w:rsidRDefault="00000000">
            <w:pPr>
              <w:pStyle w:val="a0"/>
              <w:rPr>
                <w:del w:id="509" w:author="HDULAB601" w:date="2023-05-12T09:14:00Z"/>
                <w:lang w:eastAsia="zh-CN"/>
              </w:rPr>
              <w:pPrChange w:id="510" w:author="HDULAB601" w:date="2023-05-12T09:14:00Z">
                <w:pPr>
                  <w:pStyle w:val="a0"/>
                  <w:jc w:val="center"/>
                </w:pPr>
              </w:pPrChange>
            </w:pPr>
            <w:del w:id="511" w:author="HDULAB601" w:date="2023-05-12T09:14:00Z">
              <w:r w:rsidDel="00C6621E">
                <w:rPr>
                  <w:rFonts w:hint="eastAsia"/>
                  <w:lang w:eastAsia="zh-CN"/>
                </w:rPr>
                <w:delText>0</w:delText>
              </w:r>
            </w:del>
          </w:p>
        </w:tc>
        <w:tc>
          <w:tcPr>
            <w:tcW w:w="1107" w:type="dxa"/>
          </w:tcPr>
          <w:p w14:paraId="3F920115" w14:textId="3939D44F" w:rsidR="003C3593" w:rsidDel="00C6621E" w:rsidRDefault="00000000">
            <w:pPr>
              <w:pStyle w:val="a0"/>
              <w:rPr>
                <w:del w:id="512" w:author="HDULAB601" w:date="2023-05-12T09:14:00Z"/>
                <w:lang w:eastAsia="zh-CN"/>
              </w:rPr>
              <w:pPrChange w:id="513" w:author="HDULAB601" w:date="2023-05-12T09:14:00Z">
                <w:pPr>
                  <w:pStyle w:val="a0"/>
                  <w:jc w:val="center"/>
                </w:pPr>
              </w:pPrChange>
            </w:pPr>
            <w:del w:id="514" w:author="HDULAB601" w:date="2023-05-12T09:14:00Z">
              <w:r w:rsidDel="00C6621E">
                <w:rPr>
                  <w:rFonts w:hint="eastAsia"/>
                  <w:lang w:eastAsia="zh-CN"/>
                </w:rPr>
                <w:delText>1</w:delText>
              </w:r>
            </w:del>
          </w:p>
        </w:tc>
        <w:tc>
          <w:tcPr>
            <w:tcW w:w="1107" w:type="dxa"/>
          </w:tcPr>
          <w:p w14:paraId="5F405593" w14:textId="283A5CBF" w:rsidR="003C3593" w:rsidDel="00C6621E" w:rsidRDefault="00000000">
            <w:pPr>
              <w:pStyle w:val="a0"/>
              <w:rPr>
                <w:del w:id="515" w:author="HDULAB601" w:date="2023-05-12T09:14:00Z"/>
                <w:lang w:eastAsia="zh-CN"/>
              </w:rPr>
              <w:pPrChange w:id="516" w:author="HDULAB601" w:date="2023-05-12T09:14:00Z">
                <w:pPr>
                  <w:pStyle w:val="a0"/>
                  <w:jc w:val="center"/>
                </w:pPr>
              </w:pPrChange>
            </w:pPr>
            <w:del w:id="517" w:author="HDULAB601" w:date="2023-05-12T09:14:00Z">
              <w:r w:rsidDel="00C6621E">
                <w:rPr>
                  <w:rFonts w:hint="eastAsia"/>
                  <w:lang w:eastAsia="zh-CN"/>
                </w:rPr>
                <w:delText>2</w:delText>
              </w:r>
              <w:r w:rsidDel="00C6621E">
                <w:rPr>
                  <w:lang w:eastAsia="zh-CN"/>
                </w:rPr>
                <w:delText>0</w:delText>
              </w:r>
            </w:del>
          </w:p>
        </w:tc>
      </w:tr>
      <w:tr w:rsidR="003C3593" w:rsidDel="00C6621E" w14:paraId="2BDCDDC5" w14:textId="0A9E9D02">
        <w:trPr>
          <w:del w:id="518" w:author="HDULAB601" w:date="2023-05-12T09:14:00Z"/>
        </w:trPr>
        <w:tc>
          <w:tcPr>
            <w:tcW w:w="1526" w:type="dxa"/>
          </w:tcPr>
          <w:p w14:paraId="57DBB127" w14:textId="5A972773" w:rsidR="003C3593" w:rsidDel="00C6621E" w:rsidRDefault="00000000">
            <w:pPr>
              <w:pStyle w:val="a0"/>
              <w:rPr>
                <w:del w:id="519" w:author="HDULAB601" w:date="2023-05-12T09:14:00Z"/>
                <w:lang w:eastAsia="zh-CN"/>
              </w:rPr>
              <w:pPrChange w:id="520" w:author="HDULAB601" w:date="2023-05-12T09:14:00Z">
                <w:pPr>
                  <w:pStyle w:val="a0"/>
                  <w:jc w:val="center"/>
                </w:pPr>
              </w:pPrChange>
            </w:pPr>
            <w:del w:id="521" w:author="HDULAB601" w:date="2023-05-12T09:14:00Z">
              <w:r w:rsidDel="00C6621E">
                <w:rPr>
                  <w:lang w:eastAsia="zh-CN"/>
                </w:rPr>
                <w:delText>HDRepair</w:delText>
              </w:r>
            </w:del>
          </w:p>
        </w:tc>
        <w:tc>
          <w:tcPr>
            <w:tcW w:w="688" w:type="dxa"/>
          </w:tcPr>
          <w:p w14:paraId="2227F74B" w14:textId="3CB749EF" w:rsidR="003C3593" w:rsidDel="00C6621E" w:rsidRDefault="00000000">
            <w:pPr>
              <w:pStyle w:val="a0"/>
              <w:rPr>
                <w:del w:id="522" w:author="HDULAB601" w:date="2023-05-12T09:14:00Z"/>
                <w:lang w:eastAsia="zh-CN"/>
              </w:rPr>
              <w:pPrChange w:id="523" w:author="HDULAB601" w:date="2023-05-12T09:14:00Z">
                <w:pPr>
                  <w:pStyle w:val="a0"/>
                  <w:jc w:val="center"/>
                </w:pPr>
              </w:pPrChange>
            </w:pPr>
            <w:del w:id="524" w:author="HDULAB601" w:date="2023-05-12T09:14:00Z">
              <w:r w:rsidDel="00C6621E">
                <w:rPr>
                  <w:rFonts w:hint="eastAsia"/>
                  <w:lang w:eastAsia="zh-CN"/>
                </w:rPr>
                <w:delText>0</w:delText>
              </w:r>
            </w:del>
          </w:p>
        </w:tc>
        <w:tc>
          <w:tcPr>
            <w:tcW w:w="1107" w:type="dxa"/>
          </w:tcPr>
          <w:p w14:paraId="7246AEB7" w14:textId="28F45D66" w:rsidR="003C3593" w:rsidDel="00C6621E" w:rsidRDefault="00000000">
            <w:pPr>
              <w:pStyle w:val="a0"/>
              <w:rPr>
                <w:del w:id="525" w:author="HDULAB601" w:date="2023-05-12T09:14:00Z"/>
                <w:lang w:eastAsia="zh-CN"/>
              </w:rPr>
              <w:pPrChange w:id="526" w:author="HDULAB601" w:date="2023-05-12T09:14:00Z">
                <w:pPr>
                  <w:pStyle w:val="a0"/>
                  <w:jc w:val="center"/>
                </w:pPr>
              </w:pPrChange>
            </w:pPr>
            <w:del w:id="527" w:author="HDULAB601" w:date="2023-05-12T09:14:00Z">
              <w:r w:rsidDel="00C6621E">
                <w:rPr>
                  <w:rFonts w:hint="eastAsia"/>
                  <w:lang w:eastAsia="zh-CN"/>
                </w:rPr>
                <w:delText>0</w:delText>
              </w:r>
            </w:del>
          </w:p>
        </w:tc>
        <w:tc>
          <w:tcPr>
            <w:tcW w:w="1107" w:type="dxa"/>
          </w:tcPr>
          <w:p w14:paraId="1CA9A4B5" w14:textId="0FF77B8C" w:rsidR="003C3593" w:rsidDel="00C6621E" w:rsidRDefault="00000000">
            <w:pPr>
              <w:pStyle w:val="a0"/>
              <w:rPr>
                <w:del w:id="528" w:author="HDULAB601" w:date="2023-05-12T09:14:00Z"/>
                <w:lang w:eastAsia="zh-CN"/>
              </w:rPr>
              <w:pPrChange w:id="529" w:author="HDULAB601" w:date="2023-05-12T09:14:00Z">
                <w:pPr>
                  <w:pStyle w:val="a0"/>
                  <w:jc w:val="center"/>
                </w:pPr>
              </w:pPrChange>
            </w:pPr>
            <w:del w:id="530" w:author="HDULAB601" w:date="2023-05-12T09:14:00Z">
              <w:r w:rsidDel="00C6621E">
                <w:rPr>
                  <w:rFonts w:hint="eastAsia"/>
                  <w:lang w:eastAsia="zh-CN"/>
                </w:rPr>
                <w:delText>2</w:delText>
              </w:r>
            </w:del>
          </w:p>
        </w:tc>
        <w:tc>
          <w:tcPr>
            <w:tcW w:w="1107" w:type="dxa"/>
          </w:tcPr>
          <w:p w14:paraId="332081E8" w14:textId="79B304A3" w:rsidR="003C3593" w:rsidDel="00C6621E" w:rsidRDefault="00000000">
            <w:pPr>
              <w:pStyle w:val="a0"/>
              <w:rPr>
                <w:del w:id="531" w:author="HDULAB601" w:date="2023-05-12T09:14:00Z"/>
                <w:lang w:eastAsia="zh-CN"/>
              </w:rPr>
              <w:pPrChange w:id="532" w:author="HDULAB601" w:date="2023-05-12T09:14:00Z">
                <w:pPr>
                  <w:pStyle w:val="a0"/>
                  <w:jc w:val="center"/>
                </w:pPr>
              </w:pPrChange>
            </w:pPr>
            <w:del w:id="533" w:author="HDULAB601" w:date="2023-05-12T09:14:00Z">
              <w:r w:rsidDel="00C6621E">
                <w:rPr>
                  <w:rFonts w:hint="eastAsia"/>
                  <w:lang w:eastAsia="zh-CN"/>
                </w:rPr>
                <w:delText>6</w:delText>
              </w:r>
            </w:del>
          </w:p>
        </w:tc>
        <w:tc>
          <w:tcPr>
            <w:tcW w:w="1107" w:type="dxa"/>
          </w:tcPr>
          <w:p w14:paraId="01246612" w14:textId="36F2F3D0" w:rsidR="003C3593" w:rsidDel="00C6621E" w:rsidRDefault="00000000">
            <w:pPr>
              <w:pStyle w:val="a0"/>
              <w:rPr>
                <w:del w:id="534" w:author="HDULAB601" w:date="2023-05-12T09:14:00Z"/>
                <w:lang w:eastAsia="zh-CN"/>
              </w:rPr>
              <w:pPrChange w:id="535" w:author="HDULAB601" w:date="2023-05-12T09:14:00Z">
                <w:pPr>
                  <w:pStyle w:val="a0"/>
                  <w:jc w:val="center"/>
                </w:pPr>
              </w:pPrChange>
            </w:pPr>
            <w:del w:id="536" w:author="HDULAB601" w:date="2023-05-12T09:14:00Z">
              <w:r w:rsidDel="00C6621E">
                <w:rPr>
                  <w:rFonts w:hint="eastAsia"/>
                  <w:lang w:eastAsia="zh-CN"/>
                </w:rPr>
                <w:delText>0</w:delText>
              </w:r>
            </w:del>
          </w:p>
        </w:tc>
        <w:tc>
          <w:tcPr>
            <w:tcW w:w="1107" w:type="dxa"/>
          </w:tcPr>
          <w:p w14:paraId="6C6C6A46" w14:textId="4FA15860" w:rsidR="003C3593" w:rsidDel="00C6621E" w:rsidRDefault="00000000">
            <w:pPr>
              <w:pStyle w:val="a0"/>
              <w:rPr>
                <w:del w:id="537" w:author="HDULAB601" w:date="2023-05-12T09:14:00Z"/>
                <w:lang w:eastAsia="zh-CN"/>
              </w:rPr>
              <w:pPrChange w:id="538" w:author="HDULAB601" w:date="2023-05-12T09:14:00Z">
                <w:pPr>
                  <w:pStyle w:val="a0"/>
                  <w:jc w:val="center"/>
                </w:pPr>
              </w:pPrChange>
            </w:pPr>
            <w:del w:id="539" w:author="HDULAB601" w:date="2023-05-12T09:14:00Z">
              <w:r w:rsidDel="00C6621E">
                <w:rPr>
                  <w:rFonts w:hint="eastAsia"/>
                  <w:lang w:eastAsia="zh-CN"/>
                </w:rPr>
                <w:delText>1</w:delText>
              </w:r>
            </w:del>
          </w:p>
        </w:tc>
        <w:tc>
          <w:tcPr>
            <w:tcW w:w="1107" w:type="dxa"/>
          </w:tcPr>
          <w:p w14:paraId="1635DFF1" w14:textId="4E5E16D4" w:rsidR="003C3593" w:rsidDel="00C6621E" w:rsidRDefault="00000000">
            <w:pPr>
              <w:pStyle w:val="a0"/>
              <w:rPr>
                <w:del w:id="540" w:author="HDULAB601" w:date="2023-05-12T09:14:00Z"/>
                <w:lang w:eastAsia="zh-CN"/>
              </w:rPr>
              <w:pPrChange w:id="541" w:author="HDULAB601" w:date="2023-05-12T09:14:00Z">
                <w:pPr>
                  <w:pStyle w:val="a0"/>
                  <w:jc w:val="center"/>
                </w:pPr>
              </w:pPrChange>
            </w:pPr>
            <w:del w:id="542" w:author="HDULAB601" w:date="2023-05-12T09:14:00Z">
              <w:r w:rsidDel="00C6621E">
                <w:rPr>
                  <w:rFonts w:hint="eastAsia"/>
                  <w:lang w:eastAsia="zh-CN"/>
                </w:rPr>
                <w:delText>9</w:delText>
              </w:r>
            </w:del>
          </w:p>
        </w:tc>
      </w:tr>
      <w:tr w:rsidR="003C3593" w:rsidDel="00C6621E" w14:paraId="23A1B145" w14:textId="63B25E03">
        <w:trPr>
          <w:del w:id="543" w:author="HDULAB601" w:date="2023-05-12T09:14:00Z"/>
        </w:trPr>
        <w:tc>
          <w:tcPr>
            <w:tcW w:w="1526" w:type="dxa"/>
          </w:tcPr>
          <w:p w14:paraId="53349167" w14:textId="711D379A" w:rsidR="003C3593" w:rsidDel="00C6621E" w:rsidRDefault="00000000">
            <w:pPr>
              <w:pStyle w:val="a0"/>
              <w:rPr>
                <w:del w:id="544" w:author="HDULAB601" w:date="2023-05-12T09:14:00Z"/>
                <w:lang w:eastAsia="zh-CN"/>
              </w:rPr>
              <w:pPrChange w:id="545" w:author="HDULAB601" w:date="2023-05-12T09:14:00Z">
                <w:pPr>
                  <w:pStyle w:val="a0"/>
                  <w:jc w:val="center"/>
                </w:pPr>
              </w:pPrChange>
            </w:pPr>
            <w:del w:id="546" w:author="HDULAB601" w:date="2023-05-12T09:14:00Z">
              <w:r w:rsidDel="00C6621E">
                <w:rPr>
                  <w:lang w:eastAsia="zh-CN"/>
                </w:rPr>
                <w:delText>ACS</w:delText>
              </w:r>
            </w:del>
          </w:p>
        </w:tc>
        <w:tc>
          <w:tcPr>
            <w:tcW w:w="688" w:type="dxa"/>
          </w:tcPr>
          <w:p w14:paraId="22BAF729" w14:textId="3B10404F" w:rsidR="003C3593" w:rsidDel="00C6621E" w:rsidRDefault="00000000">
            <w:pPr>
              <w:pStyle w:val="a0"/>
              <w:rPr>
                <w:del w:id="547" w:author="HDULAB601" w:date="2023-05-12T09:14:00Z"/>
                <w:lang w:eastAsia="zh-CN"/>
              </w:rPr>
              <w:pPrChange w:id="548" w:author="HDULAB601" w:date="2023-05-12T09:14:00Z">
                <w:pPr>
                  <w:pStyle w:val="a0"/>
                  <w:jc w:val="center"/>
                </w:pPr>
              </w:pPrChange>
            </w:pPr>
            <w:del w:id="549" w:author="HDULAB601" w:date="2023-05-12T09:14:00Z">
              <w:r w:rsidDel="00C6621E">
                <w:rPr>
                  <w:rFonts w:hint="eastAsia"/>
                  <w:lang w:eastAsia="zh-CN"/>
                </w:rPr>
                <w:delText>1</w:delText>
              </w:r>
            </w:del>
          </w:p>
        </w:tc>
        <w:tc>
          <w:tcPr>
            <w:tcW w:w="1107" w:type="dxa"/>
          </w:tcPr>
          <w:p w14:paraId="79A89218" w14:textId="396A3044" w:rsidR="003C3593" w:rsidDel="00C6621E" w:rsidRDefault="00000000">
            <w:pPr>
              <w:pStyle w:val="a0"/>
              <w:rPr>
                <w:del w:id="550" w:author="HDULAB601" w:date="2023-05-12T09:14:00Z"/>
                <w:lang w:eastAsia="zh-CN"/>
              </w:rPr>
              <w:pPrChange w:id="551" w:author="HDULAB601" w:date="2023-05-12T09:14:00Z">
                <w:pPr>
                  <w:pStyle w:val="a0"/>
                  <w:jc w:val="center"/>
                </w:pPr>
              </w:pPrChange>
            </w:pPr>
            <w:del w:id="552" w:author="HDULAB601" w:date="2023-05-12T09:14:00Z">
              <w:r w:rsidDel="00C6621E">
                <w:rPr>
                  <w:rFonts w:hint="eastAsia"/>
                  <w:lang w:eastAsia="zh-CN"/>
                </w:rPr>
                <w:delText>0</w:delText>
              </w:r>
            </w:del>
          </w:p>
        </w:tc>
        <w:tc>
          <w:tcPr>
            <w:tcW w:w="1107" w:type="dxa"/>
          </w:tcPr>
          <w:p w14:paraId="52F99762" w14:textId="2786FB46" w:rsidR="003C3593" w:rsidDel="00C6621E" w:rsidRDefault="00000000">
            <w:pPr>
              <w:pStyle w:val="a0"/>
              <w:rPr>
                <w:del w:id="553" w:author="HDULAB601" w:date="2023-05-12T09:14:00Z"/>
                <w:lang w:eastAsia="zh-CN"/>
              </w:rPr>
              <w:pPrChange w:id="554" w:author="HDULAB601" w:date="2023-05-12T09:14:00Z">
                <w:pPr>
                  <w:pStyle w:val="a0"/>
                  <w:jc w:val="center"/>
                </w:pPr>
              </w:pPrChange>
            </w:pPr>
            <w:del w:id="555" w:author="HDULAB601" w:date="2023-05-12T09:14:00Z">
              <w:r w:rsidDel="00C6621E">
                <w:rPr>
                  <w:rFonts w:hint="eastAsia"/>
                  <w:lang w:eastAsia="zh-CN"/>
                </w:rPr>
                <w:delText>4</w:delText>
              </w:r>
            </w:del>
          </w:p>
        </w:tc>
        <w:tc>
          <w:tcPr>
            <w:tcW w:w="1107" w:type="dxa"/>
          </w:tcPr>
          <w:p w14:paraId="4C315D66" w14:textId="45BC1653" w:rsidR="003C3593" w:rsidDel="00C6621E" w:rsidRDefault="00000000">
            <w:pPr>
              <w:pStyle w:val="a0"/>
              <w:rPr>
                <w:del w:id="556" w:author="HDULAB601" w:date="2023-05-12T09:14:00Z"/>
                <w:lang w:eastAsia="zh-CN"/>
              </w:rPr>
              <w:pPrChange w:id="557" w:author="HDULAB601" w:date="2023-05-12T09:14:00Z">
                <w:pPr>
                  <w:pStyle w:val="a0"/>
                  <w:jc w:val="center"/>
                </w:pPr>
              </w:pPrChange>
            </w:pPr>
            <w:del w:id="558" w:author="HDULAB601" w:date="2023-05-12T09:14:00Z">
              <w:r w:rsidDel="00C6621E">
                <w:rPr>
                  <w:rFonts w:hint="eastAsia"/>
                  <w:lang w:eastAsia="zh-CN"/>
                </w:rPr>
                <w:delText>1</w:delText>
              </w:r>
              <w:r w:rsidDel="00C6621E">
                <w:rPr>
                  <w:lang w:eastAsia="zh-CN"/>
                </w:rPr>
                <w:delText>1</w:delText>
              </w:r>
            </w:del>
          </w:p>
        </w:tc>
        <w:tc>
          <w:tcPr>
            <w:tcW w:w="1107" w:type="dxa"/>
          </w:tcPr>
          <w:p w14:paraId="1CD8E0E2" w14:textId="3A96D348" w:rsidR="003C3593" w:rsidDel="00C6621E" w:rsidRDefault="00000000">
            <w:pPr>
              <w:pStyle w:val="a0"/>
              <w:rPr>
                <w:del w:id="559" w:author="HDULAB601" w:date="2023-05-12T09:14:00Z"/>
                <w:lang w:eastAsia="zh-CN"/>
              </w:rPr>
              <w:pPrChange w:id="560" w:author="HDULAB601" w:date="2023-05-12T09:14:00Z">
                <w:pPr>
                  <w:pStyle w:val="a0"/>
                  <w:jc w:val="center"/>
                </w:pPr>
              </w:pPrChange>
            </w:pPr>
            <w:del w:id="561" w:author="HDULAB601" w:date="2023-05-12T09:14:00Z">
              <w:r w:rsidDel="00C6621E">
                <w:rPr>
                  <w:rFonts w:hint="eastAsia"/>
                  <w:lang w:eastAsia="zh-CN"/>
                </w:rPr>
                <w:delText>0</w:delText>
              </w:r>
            </w:del>
          </w:p>
        </w:tc>
        <w:tc>
          <w:tcPr>
            <w:tcW w:w="1107" w:type="dxa"/>
          </w:tcPr>
          <w:p w14:paraId="4737F4E0" w14:textId="3DA0B9A0" w:rsidR="003C3593" w:rsidDel="00C6621E" w:rsidRDefault="00000000">
            <w:pPr>
              <w:pStyle w:val="a0"/>
              <w:rPr>
                <w:del w:id="562" w:author="HDULAB601" w:date="2023-05-12T09:14:00Z"/>
                <w:lang w:eastAsia="zh-CN"/>
              </w:rPr>
              <w:pPrChange w:id="563" w:author="HDULAB601" w:date="2023-05-12T09:14:00Z">
                <w:pPr>
                  <w:pStyle w:val="a0"/>
                  <w:jc w:val="center"/>
                </w:pPr>
              </w:pPrChange>
            </w:pPr>
            <w:del w:id="564" w:author="HDULAB601" w:date="2023-05-12T09:14:00Z">
              <w:r w:rsidDel="00C6621E">
                <w:rPr>
                  <w:rFonts w:hint="eastAsia"/>
                  <w:lang w:eastAsia="zh-CN"/>
                </w:rPr>
                <w:delText>1</w:delText>
              </w:r>
            </w:del>
          </w:p>
        </w:tc>
        <w:tc>
          <w:tcPr>
            <w:tcW w:w="1107" w:type="dxa"/>
          </w:tcPr>
          <w:p w14:paraId="48BA06BF" w14:textId="6A9EA87B" w:rsidR="003C3593" w:rsidDel="00C6621E" w:rsidRDefault="00000000">
            <w:pPr>
              <w:pStyle w:val="a0"/>
              <w:rPr>
                <w:del w:id="565" w:author="HDULAB601" w:date="2023-05-12T09:14:00Z"/>
                <w:lang w:eastAsia="zh-CN"/>
              </w:rPr>
              <w:pPrChange w:id="566" w:author="HDULAB601" w:date="2023-05-12T09:14:00Z">
                <w:pPr>
                  <w:pStyle w:val="a0"/>
                  <w:jc w:val="center"/>
                </w:pPr>
              </w:pPrChange>
            </w:pPr>
            <w:del w:id="567" w:author="HDULAB601" w:date="2023-05-12T09:14:00Z">
              <w:r w:rsidDel="00C6621E">
                <w:rPr>
                  <w:rFonts w:hint="eastAsia"/>
                  <w:lang w:eastAsia="zh-CN"/>
                </w:rPr>
                <w:delText>1</w:delText>
              </w:r>
              <w:r w:rsidDel="00C6621E">
                <w:rPr>
                  <w:lang w:eastAsia="zh-CN"/>
                </w:rPr>
                <w:delText>7</w:delText>
              </w:r>
            </w:del>
          </w:p>
        </w:tc>
      </w:tr>
      <w:tr w:rsidR="003C3593" w:rsidDel="00C6621E" w14:paraId="596273B3" w14:textId="4BE30199">
        <w:trPr>
          <w:del w:id="568" w:author="HDULAB601" w:date="2023-05-12T09:14:00Z"/>
        </w:trPr>
        <w:tc>
          <w:tcPr>
            <w:tcW w:w="1526" w:type="dxa"/>
          </w:tcPr>
          <w:p w14:paraId="0D1A5C6A" w14:textId="4E1CDF26" w:rsidR="003C3593" w:rsidDel="00C6621E" w:rsidRDefault="00000000">
            <w:pPr>
              <w:pStyle w:val="a0"/>
              <w:rPr>
                <w:del w:id="569" w:author="HDULAB601" w:date="2023-05-12T09:14:00Z"/>
                <w:lang w:eastAsia="zh-CN"/>
              </w:rPr>
              <w:pPrChange w:id="570" w:author="HDULAB601" w:date="2023-05-12T09:14:00Z">
                <w:pPr>
                  <w:pStyle w:val="a0"/>
                  <w:jc w:val="center"/>
                </w:pPr>
              </w:pPrChange>
            </w:pPr>
            <w:del w:id="571" w:author="HDULAB601" w:date="2023-05-12T09:14:00Z">
              <w:r w:rsidDel="00C6621E">
                <w:rPr>
                  <w:rFonts w:hint="eastAsia"/>
                  <w:lang w:eastAsia="zh-CN"/>
                </w:rPr>
                <w:delText>T</w:delText>
              </w:r>
              <w:r w:rsidDel="00C6621E">
                <w:rPr>
                  <w:lang w:eastAsia="zh-CN"/>
                </w:rPr>
                <w:delText>otal</w:delText>
              </w:r>
            </w:del>
          </w:p>
        </w:tc>
        <w:tc>
          <w:tcPr>
            <w:tcW w:w="688" w:type="dxa"/>
          </w:tcPr>
          <w:p w14:paraId="475818C3" w14:textId="4638E9A0" w:rsidR="003C3593" w:rsidDel="00C6621E" w:rsidRDefault="00000000">
            <w:pPr>
              <w:pStyle w:val="a0"/>
              <w:rPr>
                <w:del w:id="572" w:author="HDULAB601" w:date="2023-05-12T09:14:00Z"/>
                <w:lang w:eastAsia="zh-CN"/>
              </w:rPr>
              <w:pPrChange w:id="573" w:author="HDULAB601" w:date="2023-05-12T09:14:00Z">
                <w:pPr>
                  <w:pStyle w:val="a0"/>
                  <w:jc w:val="center"/>
                </w:pPr>
              </w:pPrChange>
            </w:pPr>
            <w:del w:id="574" w:author="HDULAB601" w:date="2023-05-12T09:14:00Z">
              <w:r w:rsidDel="00C6621E">
                <w:rPr>
                  <w:rFonts w:hint="eastAsia"/>
                  <w:lang w:eastAsia="zh-CN"/>
                </w:rPr>
                <w:delText>2</w:delText>
              </w:r>
              <w:r w:rsidDel="00C6621E">
                <w:rPr>
                  <w:lang w:eastAsia="zh-CN"/>
                </w:rPr>
                <w:delText>4</w:delText>
              </w:r>
            </w:del>
          </w:p>
        </w:tc>
        <w:tc>
          <w:tcPr>
            <w:tcW w:w="1107" w:type="dxa"/>
          </w:tcPr>
          <w:p w14:paraId="19BACAE8" w14:textId="50554712" w:rsidR="003C3593" w:rsidDel="00C6621E" w:rsidRDefault="00000000">
            <w:pPr>
              <w:pStyle w:val="a0"/>
              <w:rPr>
                <w:del w:id="575" w:author="HDULAB601" w:date="2023-05-12T09:14:00Z"/>
                <w:lang w:eastAsia="zh-CN"/>
              </w:rPr>
              <w:pPrChange w:id="576" w:author="HDULAB601" w:date="2023-05-12T09:14:00Z">
                <w:pPr>
                  <w:pStyle w:val="a0"/>
                  <w:jc w:val="center"/>
                </w:pPr>
              </w:pPrChange>
            </w:pPr>
            <w:del w:id="577" w:author="HDULAB601" w:date="2023-05-12T09:14:00Z">
              <w:r w:rsidDel="00C6621E">
                <w:rPr>
                  <w:rFonts w:hint="eastAsia"/>
                  <w:lang w:eastAsia="zh-CN"/>
                </w:rPr>
                <w:delText>3</w:delText>
              </w:r>
              <w:r w:rsidDel="00C6621E">
                <w:rPr>
                  <w:lang w:eastAsia="zh-CN"/>
                </w:rPr>
                <w:delText>9</w:delText>
              </w:r>
            </w:del>
          </w:p>
        </w:tc>
        <w:tc>
          <w:tcPr>
            <w:tcW w:w="1107" w:type="dxa"/>
          </w:tcPr>
          <w:p w14:paraId="2E06E67F" w14:textId="34463E3E" w:rsidR="003C3593" w:rsidDel="00C6621E" w:rsidRDefault="00000000">
            <w:pPr>
              <w:pStyle w:val="a0"/>
              <w:rPr>
                <w:del w:id="578" w:author="HDULAB601" w:date="2023-05-12T09:14:00Z"/>
                <w:lang w:eastAsia="zh-CN"/>
              </w:rPr>
              <w:pPrChange w:id="579" w:author="HDULAB601" w:date="2023-05-12T09:14:00Z">
                <w:pPr>
                  <w:pStyle w:val="a0"/>
                  <w:jc w:val="center"/>
                </w:pPr>
              </w:pPrChange>
            </w:pPr>
            <w:del w:id="580" w:author="HDULAB601" w:date="2023-05-12T09:14:00Z">
              <w:r w:rsidDel="00C6621E">
                <w:rPr>
                  <w:rFonts w:hint="eastAsia"/>
                  <w:lang w:eastAsia="zh-CN"/>
                </w:rPr>
                <w:delText>1</w:delText>
              </w:r>
              <w:r w:rsidDel="00C6621E">
                <w:rPr>
                  <w:lang w:eastAsia="zh-CN"/>
                </w:rPr>
                <w:delText>6</w:delText>
              </w:r>
            </w:del>
          </w:p>
        </w:tc>
        <w:tc>
          <w:tcPr>
            <w:tcW w:w="1107" w:type="dxa"/>
          </w:tcPr>
          <w:p w14:paraId="59C56329" w14:textId="4E11F0CE" w:rsidR="003C3593" w:rsidDel="00C6621E" w:rsidRDefault="00000000">
            <w:pPr>
              <w:pStyle w:val="a0"/>
              <w:rPr>
                <w:del w:id="581" w:author="HDULAB601" w:date="2023-05-12T09:14:00Z"/>
                <w:lang w:eastAsia="zh-CN"/>
              </w:rPr>
              <w:pPrChange w:id="582" w:author="HDULAB601" w:date="2023-05-12T09:14:00Z">
                <w:pPr>
                  <w:pStyle w:val="a0"/>
                  <w:jc w:val="center"/>
                </w:pPr>
              </w:pPrChange>
            </w:pPr>
            <w:del w:id="583" w:author="HDULAB601" w:date="2023-05-12T09:14:00Z">
              <w:r w:rsidDel="00C6621E">
                <w:rPr>
                  <w:rFonts w:hint="eastAsia"/>
                  <w:lang w:eastAsia="zh-CN"/>
                </w:rPr>
                <w:delText>6</w:delText>
              </w:r>
              <w:r w:rsidDel="00C6621E">
                <w:rPr>
                  <w:lang w:eastAsia="zh-CN"/>
                </w:rPr>
                <w:delText>5</w:delText>
              </w:r>
            </w:del>
          </w:p>
        </w:tc>
        <w:tc>
          <w:tcPr>
            <w:tcW w:w="1107" w:type="dxa"/>
          </w:tcPr>
          <w:p w14:paraId="047A119C" w14:textId="13D16D2D" w:rsidR="003C3593" w:rsidDel="00C6621E" w:rsidRDefault="00000000">
            <w:pPr>
              <w:pStyle w:val="a0"/>
              <w:rPr>
                <w:del w:id="584" w:author="HDULAB601" w:date="2023-05-12T09:14:00Z"/>
                <w:lang w:eastAsia="zh-CN"/>
              </w:rPr>
              <w:pPrChange w:id="585" w:author="HDULAB601" w:date="2023-05-12T09:14:00Z">
                <w:pPr>
                  <w:pStyle w:val="a0"/>
                  <w:jc w:val="center"/>
                </w:pPr>
              </w:pPrChange>
            </w:pPr>
            <w:del w:id="586" w:author="HDULAB601" w:date="2023-05-12T09:14:00Z">
              <w:r w:rsidDel="00C6621E">
                <w:rPr>
                  <w:rFonts w:hint="eastAsia"/>
                  <w:lang w:eastAsia="zh-CN"/>
                </w:rPr>
                <w:delText>1</w:delText>
              </w:r>
            </w:del>
          </w:p>
        </w:tc>
        <w:tc>
          <w:tcPr>
            <w:tcW w:w="1107" w:type="dxa"/>
          </w:tcPr>
          <w:p w14:paraId="5A024EDC" w14:textId="3073C343" w:rsidR="003C3593" w:rsidDel="00C6621E" w:rsidRDefault="00000000">
            <w:pPr>
              <w:pStyle w:val="a0"/>
              <w:rPr>
                <w:del w:id="587" w:author="HDULAB601" w:date="2023-05-12T09:14:00Z"/>
                <w:lang w:eastAsia="zh-CN"/>
              </w:rPr>
              <w:pPrChange w:id="588" w:author="HDULAB601" w:date="2023-05-12T09:14:00Z">
                <w:pPr>
                  <w:pStyle w:val="a0"/>
                  <w:jc w:val="center"/>
                </w:pPr>
              </w:pPrChange>
            </w:pPr>
            <w:del w:id="589" w:author="HDULAB601" w:date="2023-05-12T09:14:00Z">
              <w:r w:rsidDel="00C6621E">
                <w:rPr>
                  <w:rFonts w:hint="eastAsia"/>
                  <w:lang w:eastAsia="zh-CN"/>
                </w:rPr>
                <w:delText>1</w:delText>
              </w:r>
              <w:r w:rsidDel="00C6621E">
                <w:rPr>
                  <w:lang w:eastAsia="zh-CN"/>
                </w:rPr>
                <w:delText>2</w:delText>
              </w:r>
            </w:del>
          </w:p>
        </w:tc>
        <w:tc>
          <w:tcPr>
            <w:tcW w:w="1107" w:type="dxa"/>
          </w:tcPr>
          <w:p w14:paraId="259828D0" w14:textId="41CC0B87" w:rsidR="003C3593" w:rsidDel="00C6621E" w:rsidRDefault="00000000">
            <w:pPr>
              <w:pStyle w:val="a0"/>
              <w:rPr>
                <w:del w:id="590" w:author="HDULAB601" w:date="2023-05-12T09:14:00Z"/>
                <w:lang w:eastAsia="zh-CN"/>
              </w:rPr>
              <w:pPrChange w:id="591" w:author="HDULAB601" w:date="2023-05-12T09:14:00Z">
                <w:pPr>
                  <w:pStyle w:val="a0"/>
                  <w:jc w:val="center"/>
                </w:pPr>
              </w:pPrChange>
            </w:pPr>
            <w:del w:id="592" w:author="HDULAB601" w:date="2023-05-12T09:14:00Z">
              <w:r w:rsidDel="00C6621E">
                <w:rPr>
                  <w:rFonts w:hint="eastAsia"/>
                  <w:lang w:eastAsia="zh-CN"/>
                </w:rPr>
                <w:delText>1</w:delText>
              </w:r>
              <w:r w:rsidDel="00C6621E">
                <w:rPr>
                  <w:lang w:eastAsia="zh-CN"/>
                </w:rPr>
                <w:delText>57</w:delText>
              </w:r>
            </w:del>
          </w:p>
        </w:tc>
      </w:tr>
    </w:tbl>
    <w:p w14:paraId="30FD8673" w14:textId="77777777" w:rsidR="003C3593" w:rsidRDefault="00000000">
      <w:pPr>
        <w:pStyle w:val="FirstParagraph"/>
        <w:rPr>
          <w:lang w:eastAsia="zh-CN"/>
        </w:rPr>
      </w:pPr>
      <w:r>
        <w:rPr>
          <w:rFonts w:hint="eastAsia"/>
          <w:lang w:eastAsia="zh-CN"/>
        </w:rPr>
        <w:t>Table</w:t>
      </w:r>
      <w:r>
        <w:rPr>
          <w:lang w:eastAsia="zh-CN"/>
        </w:rPr>
        <w:t xml:space="preserve"> 3</w:t>
      </w:r>
      <w:r>
        <w:rPr>
          <w:lang w:eastAsia="zh-CN"/>
        </w:rPr>
        <w:t>和</w:t>
      </w:r>
      <w:r>
        <w:rPr>
          <w:rFonts w:hint="eastAsia"/>
          <w:lang w:eastAsia="zh-CN"/>
        </w:rPr>
        <w:t>Table</w:t>
      </w:r>
      <w:r>
        <w:rPr>
          <w:lang w:eastAsia="zh-CN"/>
        </w:rPr>
        <w:t xml:space="preserve"> 4</w:t>
      </w:r>
      <w:r>
        <w:rPr>
          <w:lang w:eastAsia="zh-CN"/>
        </w:rPr>
        <w:t>分别显示了</w:t>
      </w:r>
      <w:r>
        <w:rPr>
          <w:rFonts w:hint="eastAsia"/>
          <w:lang w:eastAsia="zh-CN"/>
        </w:rPr>
        <w:t>本文</w:t>
      </w:r>
      <w:r>
        <w:rPr>
          <w:lang w:eastAsia="zh-CN"/>
        </w:rPr>
        <w:t>方法在</w:t>
      </w:r>
      <w:r>
        <w:rPr>
          <w:rFonts w:hint="eastAsia"/>
          <w:lang w:eastAsia="zh-CN"/>
        </w:rPr>
        <w:t>相关缺陷修复</w:t>
      </w:r>
      <w:r>
        <w:rPr>
          <w:lang w:eastAsia="zh-CN"/>
        </w:rPr>
        <w:t>工具和</w:t>
      </w:r>
      <w:r>
        <w:rPr>
          <w:rFonts w:hint="eastAsia"/>
          <w:lang w:eastAsia="zh-CN"/>
        </w:rPr>
        <w:t>不同</w:t>
      </w:r>
      <w:r>
        <w:rPr>
          <w:lang w:eastAsia="zh-CN"/>
        </w:rPr>
        <w:t>项目上的</w:t>
      </w:r>
      <w:r>
        <w:rPr>
          <w:rFonts w:hint="eastAsia"/>
          <w:lang w:eastAsia="zh-CN"/>
        </w:rPr>
        <w:t>运行</w:t>
      </w:r>
      <w:r>
        <w:rPr>
          <w:lang w:eastAsia="zh-CN"/>
        </w:rPr>
        <w:t>结果。如表所示，</w:t>
      </w:r>
      <w:r>
        <w:rPr>
          <w:lang w:eastAsia="zh-CN"/>
        </w:rPr>
        <w:t>PatchID</w:t>
      </w:r>
      <w:r>
        <w:rPr>
          <w:lang w:eastAsia="zh-CN"/>
        </w:rPr>
        <w:t>成功</w:t>
      </w:r>
      <w:r>
        <w:rPr>
          <w:rFonts w:hint="eastAsia"/>
          <w:lang w:eastAsia="zh-CN"/>
        </w:rPr>
        <w:t>地</w:t>
      </w:r>
      <w:r>
        <w:rPr>
          <w:lang w:eastAsia="zh-CN"/>
        </w:rPr>
        <w:t>从</w:t>
      </w:r>
      <w:r>
        <w:rPr>
          <w:lang w:eastAsia="zh-CN"/>
        </w:rPr>
        <w:t>157</w:t>
      </w:r>
      <w:r>
        <w:rPr>
          <w:lang w:eastAsia="zh-CN"/>
        </w:rPr>
        <w:t>个补丁</w:t>
      </w:r>
      <w:r>
        <w:rPr>
          <w:rFonts w:hint="eastAsia"/>
          <w:lang w:eastAsia="zh-CN"/>
        </w:rPr>
        <w:t>中</w:t>
      </w:r>
      <w:r>
        <w:rPr>
          <w:lang w:eastAsia="zh-CN"/>
        </w:rPr>
        <w:t>过滤出</w:t>
      </w:r>
      <w:r>
        <w:rPr>
          <w:lang w:eastAsia="zh-CN"/>
        </w:rPr>
        <w:t>78</w:t>
      </w:r>
      <w:r>
        <w:rPr>
          <w:lang w:eastAsia="zh-CN"/>
        </w:rPr>
        <w:t>个</w:t>
      </w:r>
      <w:r>
        <w:rPr>
          <w:rFonts w:hint="eastAsia"/>
          <w:lang w:eastAsia="zh-CN"/>
        </w:rPr>
        <w:t>补丁</w:t>
      </w:r>
      <w:r>
        <w:rPr>
          <w:lang w:eastAsia="zh-CN"/>
        </w:rPr>
        <w:t>，其中过拟合补丁</w:t>
      </w:r>
      <w:r>
        <w:rPr>
          <w:lang w:eastAsia="zh-CN"/>
        </w:rPr>
        <w:t>63</w:t>
      </w:r>
      <w:r>
        <w:rPr>
          <w:lang w:eastAsia="zh-CN"/>
        </w:rPr>
        <w:t>个，正确的补丁</w:t>
      </w:r>
      <w:r>
        <w:rPr>
          <w:lang w:eastAsia="zh-CN"/>
        </w:rPr>
        <w:t>15</w:t>
      </w:r>
      <w:r>
        <w:rPr>
          <w:lang w:eastAsia="zh-CN"/>
        </w:rPr>
        <w:t>个。并且</w:t>
      </w:r>
      <w:r>
        <w:rPr>
          <w:rFonts w:hint="eastAsia"/>
          <w:lang w:eastAsia="zh-CN"/>
        </w:rPr>
        <w:t>针对</w:t>
      </w:r>
      <w:r>
        <w:rPr>
          <w:lang w:eastAsia="zh-CN"/>
        </w:rPr>
        <w:t>63</w:t>
      </w:r>
      <w:r>
        <w:rPr>
          <w:lang w:eastAsia="zh-CN"/>
        </w:rPr>
        <w:t>个</w:t>
      </w:r>
      <w:r>
        <w:rPr>
          <w:rFonts w:hint="eastAsia"/>
          <w:lang w:eastAsia="zh-CN"/>
        </w:rPr>
        <w:t>过拟合</w:t>
      </w:r>
      <w:r>
        <w:rPr>
          <w:lang w:eastAsia="zh-CN"/>
        </w:rPr>
        <w:t>补丁，</w:t>
      </w:r>
      <w:r>
        <w:rPr>
          <w:lang w:eastAsia="zh-CN"/>
        </w:rPr>
        <w:t>PatchID</w:t>
      </w:r>
      <w:r>
        <w:rPr>
          <w:lang w:eastAsia="zh-CN"/>
        </w:rPr>
        <w:t>成功将它们分成三个类别，其中</w:t>
      </w:r>
      <w:r>
        <w:rPr>
          <w:lang w:eastAsia="zh-CN"/>
        </w:rPr>
        <w:t>A-Overfitting Patch</w:t>
      </w:r>
      <w:r>
        <w:rPr>
          <w:lang w:eastAsia="zh-CN"/>
        </w:rPr>
        <w:t>占比最多，达到</w:t>
      </w:r>
      <w:r>
        <w:rPr>
          <w:rFonts w:hint="eastAsia"/>
          <w:lang w:eastAsia="zh-CN"/>
        </w:rPr>
        <w:t>5</w:t>
      </w:r>
      <w:r>
        <w:rPr>
          <w:lang w:eastAsia="zh-CN"/>
        </w:rPr>
        <w:t>0</w:t>
      </w:r>
      <w:r>
        <w:rPr>
          <w:lang w:eastAsia="zh-CN"/>
        </w:rPr>
        <w:t>个；其次是</w:t>
      </w:r>
      <w:r>
        <w:rPr>
          <w:lang w:eastAsia="zh-CN"/>
        </w:rPr>
        <w:t>B-Overfitting Patch</w:t>
      </w:r>
      <w:r>
        <w:rPr>
          <w:lang w:eastAsia="zh-CN"/>
        </w:rPr>
        <w:t>有</w:t>
      </w:r>
      <w:r>
        <w:rPr>
          <w:lang w:eastAsia="zh-CN"/>
        </w:rPr>
        <w:t>8</w:t>
      </w:r>
      <w:r>
        <w:rPr>
          <w:lang w:eastAsia="zh-CN"/>
        </w:rPr>
        <w:t>个；</w:t>
      </w:r>
      <w:r>
        <w:rPr>
          <w:lang w:eastAsia="zh-CN"/>
        </w:rPr>
        <w:t>AB-Overfitting Patch</w:t>
      </w:r>
      <w:r>
        <w:rPr>
          <w:lang w:eastAsia="zh-CN"/>
        </w:rPr>
        <w:t>数量为</w:t>
      </w:r>
      <w:r>
        <w:rPr>
          <w:lang w:eastAsia="zh-CN"/>
        </w:rPr>
        <w:t>5</w:t>
      </w:r>
      <w:r>
        <w:rPr>
          <w:lang w:eastAsia="zh-CN"/>
        </w:rPr>
        <w:t>个。</w:t>
      </w:r>
    </w:p>
    <w:p w14:paraId="091BBD40" w14:textId="77777777" w:rsidR="003C3593" w:rsidRDefault="00000000">
      <w:pPr>
        <w:pStyle w:val="a0"/>
        <w:jc w:val="center"/>
        <w:rPr>
          <w:lang w:eastAsia="zh-CN"/>
        </w:rPr>
      </w:pPr>
      <w:r>
        <w:rPr>
          <w:lang w:eastAsia="zh-CN"/>
        </w:rPr>
        <w:t>T</w:t>
      </w:r>
      <w:r>
        <w:rPr>
          <w:rFonts w:hint="eastAsia"/>
          <w:lang w:eastAsia="zh-CN"/>
        </w:rPr>
        <w:t>able</w:t>
      </w:r>
      <w:r>
        <w:rPr>
          <w:lang w:eastAsia="zh-CN"/>
        </w:rPr>
        <w:t xml:space="preserve"> 3</w:t>
      </w:r>
      <w:r>
        <w:rPr>
          <w:rFonts w:hint="eastAsia"/>
          <w:lang w:eastAsia="zh-CN"/>
        </w:rPr>
        <w:t>:</w:t>
      </w:r>
      <w:r>
        <w:rPr>
          <w:lang w:eastAsia="zh-CN"/>
        </w:rPr>
        <w:t xml:space="preserve"> Result By APR Tools</w:t>
      </w:r>
    </w:p>
    <w:tbl>
      <w:tblPr>
        <w:tblStyle w:val="Table"/>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981"/>
        <w:gridCol w:w="1332"/>
        <w:gridCol w:w="1764"/>
        <w:gridCol w:w="2056"/>
        <w:gridCol w:w="482"/>
        <w:gridCol w:w="363"/>
        <w:gridCol w:w="513"/>
      </w:tblGrid>
      <w:tr w:rsidR="003C3593" w14:paraId="0121C46B" w14:textId="77777777" w:rsidTr="003C359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il"/>
            </w:tcBorders>
          </w:tcPr>
          <w:p w14:paraId="08380111" w14:textId="77777777" w:rsidR="003C3593" w:rsidRDefault="00000000">
            <w:pPr>
              <w:pStyle w:val="Compact"/>
              <w:jc w:val="center"/>
            </w:pPr>
            <w:r>
              <w:lastRenderedPageBreak/>
              <w:t>Tool</w:t>
            </w:r>
          </w:p>
        </w:tc>
        <w:tc>
          <w:tcPr>
            <w:tcW w:w="0" w:type="auto"/>
            <w:tcBorders>
              <w:bottom w:val="nil"/>
            </w:tcBorders>
          </w:tcPr>
          <w:p w14:paraId="678DA138" w14:textId="77777777" w:rsidR="003C3593" w:rsidRDefault="00000000">
            <w:pPr>
              <w:pStyle w:val="Compact"/>
              <w:jc w:val="center"/>
            </w:pPr>
            <w:r>
              <w:t>Correct</w:t>
            </w:r>
          </w:p>
        </w:tc>
        <w:tc>
          <w:tcPr>
            <w:tcW w:w="0" w:type="auto"/>
            <w:tcBorders>
              <w:bottom w:val="nil"/>
            </w:tcBorders>
          </w:tcPr>
          <w:p w14:paraId="3F6EDC74" w14:textId="77777777" w:rsidR="003C3593" w:rsidRDefault="00000000">
            <w:pPr>
              <w:pStyle w:val="Compact"/>
              <w:jc w:val="center"/>
            </w:pPr>
            <w:r>
              <w:t>Overfitting</w:t>
            </w:r>
          </w:p>
        </w:tc>
        <w:tc>
          <w:tcPr>
            <w:tcW w:w="0" w:type="auto"/>
            <w:tcBorders>
              <w:bottom w:val="nil"/>
            </w:tcBorders>
          </w:tcPr>
          <w:p w14:paraId="1B0C1254" w14:textId="77777777" w:rsidR="003C3593" w:rsidRDefault="00000000">
            <w:pPr>
              <w:pStyle w:val="Compact"/>
              <w:jc w:val="center"/>
            </w:pPr>
            <w:r>
              <w:t>Correct detected</w:t>
            </w:r>
          </w:p>
        </w:tc>
        <w:tc>
          <w:tcPr>
            <w:tcW w:w="0" w:type="auto"/>
            <w:tcBorders>
              <w:bottom w:val="nil"/>
            </w:tcBorders>
          </w:tcPr>
          <w:p w14:paraId="3927DF3B" w14:textId="77777777" w:rsidR="003C3593" w:rsidRDefault="00000000">
            <w:pPr>
              <w:pStyle w:val="Compact"/>
              <w:jc w:val="center"/>
            </w:pPr>
            <w:r>
              <w:t>Overfitting detected</w:t>
            </w:r>
          </w:p>
        </w:tc>
        <w:tc>
          <w:tcPr>
            <w:tcW w:w="0" w:type="auto"/>
            <w:tcBorders>
              <w:bottom w:val="nil"/>
            </w:tcBorders>
          </w:tcPr>
          <w:p w14:paraId="49ABB58C" w14:textId="77777777" w:rsidR="003C3593" w:rsidRDefault="00000000">
            <w:pPr>
              <w:pStyle w:val="Compact"/>
              <w:jc w:val="center"/>
            </w:pPr>
            <w:r>
              <w:t>A</w:t>
            </w:r>
          </w:p>
        </w:tc>
        <w:tc>
          <w:tcPr>
            <w:tcW w:w="0" w:type="auto"/>
            <w:tcBorders>
              <w:bottom w:val="nil"/>
            </w:tcBorders>
          </w:tcPr>
          <w:p w14:paraId="5B6090E7" w14:textId="77777777" w:rsidR="003C3593" w:rsidRDefault="00000000">
            <w:pPr>
              <w:pStyle w:val="Compact"/>
              <w:jc w:val="center"/>
            </w:pPr>
            <w:r>
              <w:t>B</w:t>
            </w:r>
          </w:p>
        </w:tc>
        <w:tc>
          <w:tcPr>
            <w:tcW w:w="0" w:type="auto"/>
            <w:tcBorders>
              <w:bottom w:val="nil"/>
            </w:tcBorders>
          </w:tcPr>
          <w:p w14:paraId="22A3CDFA" w14:textId="77777777" w:rsidR="003C3593" w:rsidRDefault="00000000">
            <w:pPr>
              <w:pStyle w:val="Compact"/>
              <w:jc w:val="center"/>
            </w:pPr>
            <w:r>
              <w:t>AB</w:t>
            </w:r>
          </w:p>
        </w:tc>
      </w:tr>
      <w:tr w:rsidR="003C3593" w14:paraId="3001512D" w14:textId="77777777" w:rsidTr="003C3593">
        <w:tc>
          <w:tcPr>
            <w:tcW w:w="0" w:type="auto"/>
          </w:tcPr>
          <w:p w14:paraId="0778F31F" w14:textId="77777777" w:rsidR="003C3593" w:rsidRDefault="00000000">
            <w:pPr>
              <w:pStyle w:val="Compact"/>
              <w:jc w:val="center"/>
            </w:pPr>
            <w:r>
              <w:t>Nopol2015</w:t>
            </w:r>
          </w:p>
        </w:tc>
        <w:tc>
          <w:tcPr>
            <w:tcW w:w="0" w:type="auto"/>
          </w:tcPr>
          <w:p w14:paraId="4613B338" w14:textId="77777777" w:rsidR="003C3593" w:rsidRDefault="00000000">
            <w:pPr>
              <w:pStyle w:val="Compact"/>
              <w:jc w:val="center"/>
              <w:rPr>
                <w:lang w:eastAsia="zh-CN"/>
              </w:rPr>
            </w:pPr>
            <w:r>
              <w:rPr>
                <w:rFonts w:hint="eastAsia"/>
                <w:lang w:eastAsia="zh-CN"/>
              </w:rPr>
              <w:t>5</w:t>
            </w:r>
          </w:p>
        </w:tc>
        <w:tc>
          <w:tcPr>
            <w:tcW w:w="0" w:type="auto"/>
          </w:tcPr>
          <w:p w14:paraId="7CCF5135" w14:textId="77777777" w:rsidR="003C3593" w:rsidRDefault="00000000">
            <w:pPr>
              <w:pStyle w:val="Compact"/>
              <w:jc w:val="center"/>
              <w:rPr>
                <w:lang w:eastAsia="zh-CN"/>
              </w:rPr>
            </w:pPr>
            <w:r>
              <w:rPr>
                <w:rFonts w:hint="eastAsia"/>
                <w:lang w:eastAsia="zh-CN"/>
              </w:rPr>
              <w:t>2</w:t>
            </w:r>
            <w:r>
              <w:rPr>
                <w:lang w:eastAsia="zh-CN"/>
              </w:rPr>
              <w:t>0</w:t>
            </w:r>
          </w:p>
        </w:tc>
        <w:tc>
          <w:tcPr>
            <w:tcW w:w="0" w:type="auto"/>
          </w:tcPr>
          <w:p w14:paraId="386B48F4" w14:textId="77777777" w:rsidR="003C3593" w:rsidRDefault="00000000">
            <w:pPr>
              <w:pStyle w:val="Compact"/>
              <w:jc w:val="center"/>
            </w:pPr>
            <w:r>
              <w:t>2(40%)</w:t>
            </w:r>
          </w:p>
        </w:tc>
        <w:tc>
          <w:tcPr>
            <w:tcW w:w="0" w:type="auto"/>
          </w:tcPr>
          <w:p w14:paraId="06DA854C" w14:textId="77777777" w:rsidR="003C3593" w:rsidRDefault="00000000">
            <w:pPr>
              <w:pStyle w:val="Compact"/>
              <w:jc w:val="center"/>
            </w:pPr>
            <w:r>
              <w:t>10(50%)</w:t>
            </w:r>
          </w:p>
        </w:tc>
        <w:tc>
          <w:tcPr>
            <w:tcW w:w="0" w:type="auto"/>
          </w:tcPr>
          <w:p w14:paraId="0838611F" w14:textId="77777777" w:rsidR="003C3593" w:rsidRDefault="00000000">
            <w:pPr>
              <w:pStyle w:val="Compact"/>
              <w:jc w:val="center"/>
              <w:rPr>
                <w:lang w:eastAsia="zh-CN"/>
              </w:rPr>
            </w:pPr>
            <w:r>
              <w:rPr>
                <w:rFonts w:hint="eastAsia"/>
                <w:lang w:eastAsia="zh-CN"/>
              </w:rPr>
              <w:t>9</w:t>
            </w:r>
          </w:p>
        </w:tc>
        <w:tc>
          <w:tcPr>
            <w:tcW w:w="0" w:type="auto"/>
          </w:tcPr>
          <w:p w14:paraId="75F291B0" w14:textId="77777777" w:rsidR="003C3593" w:rsidRDefault="00000000">
            <w:pPr>
              <w:pStyle w:val="Compact"/>
              <w:jc w:val="center"/>
            </w:pPr>
            <w:r>
              <w:t>0</w:t>
            </w:r>
          </w:p>
        </w:tc>
        <w:tc>
          <w:tcPr>
            <w:tcW w:w="0" w:type="auto"/>
          </w:tcPr>
          <w:p w14:paraId="75CC0C50" w14:textId="77777777" w:rsidR="003C3593" w:rsidRDefault="00000000">
            <w:pPr>
              <w:pStyle w:val="Compact"/>
              <w:jc w:val="center"/>
            </w:pPr>
            <w:r>
              <w:t>1</w:t>
            </w:r>
          </w:p>
        </w:tc>
      </w:tr>
      <w:tr w:rsidR="003C3593" w14:paraId="18BC303E" w14:textId="77777777" w:rsidTr="003C3593">
        <w:tc>
          <w:tcPr>
            <w:tcW w:w="0" w:type="auto"/>
          </w:tcPr>
          <w:p w14:paraId="3D93E56B" w14:textId="77777777" w:rsidR="003C3593" w:rsidRDefault="00000000">
            <w:pPr>
              <w:pStyle w:val="Compact"/>
              <w:jc w:val="center"/>
            </w:pPr>
            <w:r>
              <w:t>Nopol2017</w:t>
            </w:r>
          </w:p>
        </w:tc>
        <w:tc>
          <w:tcPr>
            <w:tcW w:w="0" w:type="auto"/>
          </w:tcPr>
          <w:p w14:paraId="6DD50AF1" w14:textId="77777777" w:rsidR="003C3593" w:rsidRDefault="00000000">
            <w:pPr>
              <w:pStyle w:val="Compact"/>
              <w:jc w:val="center"/>
            </w:pPr>
            <w:r>
              <w:t>3</w:t>
            </w:r>
          </w:p>
        </w:tc>
        <w:tc>
          <w:tcPr>
            <w:tcW w:w="0" w:type="auto"/>
          </w:tcPr>
          <w:p w14:paraId="2111ADEC" w14:textId="77777777" w:rsidR="003C3593" w:rsidRDefault="00000000">
            <w:pPr>
              <w:pStyle w:val="Compact"/>
              <w:jc w:val="center"/>
            </w:pPr>
            <w:r>
              <w:t>68</w:t>
            </w:r>
          </w:p>
        </w:tc>
        <w:tc>
          <w:tcPr>
            <w:tcW w:w="0" w:type="auto"/>
          </w:tcPr>
          <w:p w14:paraId="3E49FFA4" w14:textId="77777777" w:rsidR="003C3593" w:rsidRDefault="00000000">
            <w:pPr>
              <w:pStyle w:val="Compact"/>
              <w:jc w:val="center"/>
            </w:pPr>
            <w:r>
              <w:t>2(66.66%)</w:t>
            </w:r>
          </w:p>
        </w:tc>
        <w:tc>
          <w:tcPr>
            <w:tcW w:w="0" w:type="auto"/>
          </w:tcPr>
          <w:p w14:paraId="37E1064D" w14:textId="77777777" w:rsidR="003C3593" w:rsidRDefault="00000000">
            <w:pPr>
              <w:pStyle w:val="Compact"/>
              <w:jc w:val="center"/>
            </w:pPr>
            <w:r>
              <w:t>36(52.94%)</w:t>
            </w:r>
          </w:p>
        </w:tc>
        <w:tc>
          <w:tcPr>
            <w:tcW w:w="0" w:type="auto"/>
          </w:tcPr>
          <w:p w14:paraId="4EBB9C00" w14:textId="77777777" w:rsidR="003C3593" w:rsidRDefault="00000000">
            <w:pPr>
              <w:pStyle w:val="Compact"/>
              <w:jc w:val="center"/>
            </w:pPr>
            <w:r>
              <w:t>25</w:t>
            </w:r>
          </w:p>
        </w:tc>
        <w:tc>
          <w:tcPr>
            <w:tcW w:w="0" w:type="auto"/>
          </w:tcPr>
          <w:p w14:paraId="0E5C98A6" w14:textId="77777777" w:rsidR="003C3593" w:rsidRDefault="00000000">
            <w:pPr>
              <w:pStyle w:val="Compact"/>
              <w:jc w:val="center"/>
            </w:pPr>
            <w:r>
              <w:t>8</w:t>
            </w:r>
          </w:p>
        </w:tc>
        <w:tc>
          <w:tcPr>
            <w:tcW w:w="0" w:type="auto"/>
          </w:tcPr>
          <w:p w14:paraId="1158DA52" w14:textId="77777777" w:rsidR="003C3593" w:rsidRDefault="00000000">
            <w:pPr>
              <w:pStyle w:val="Compact"/>
              <w:jc w:val="center"/>
            </w:pPr>
            <w:r>
              <w:t>3</w:t>
            </w:r>
          </w:p>
        </w:tc>
      </w:tr>
      <w:tr w:rsidR="003C3593" w14:paraId="6F2A0AED" w14:textId="77777777" w:rsidTr="003C3593">
        <w:tc>
          <w:tcPr>
            <w:tcW w:w="0" w:type="auto"/>
          </w:tcPr>
          <w:p w14:paraId="069373B3" w14:textId="77777777" w:rsidR="003C3593" w:rsidRDefault="00000000">
            <w:pPr>
              <w:pStyle w:val="Compact"/>
              <w:jc w:val="center"/>
            </w:pPr>
            <w:r>
              <w:t>HDRepair</w:t>
            </w:r>
          </w:p>
        </w:tc>
        <w:tc>
          <w:tcPr>
            <w:tcW w:w="0" w:type="auto"/>
          </w:tcPr>
          <w:p w14:paraId="61CA3DD7" w14:textId="77777777" w:rsidR="003C3593" w:rsidRDefault="00000000">
            <w:pPr>
              <w:pStyle w:val="Compact"/>
              <w:jc w:val="center"/>
            </w:pPr>
            <w:r>
              <w:t>4</w:t>
            </w:r>
          </w:p>
        </w:tc>
        <w:tc>
          <w:tcPr>
            <w:tcW w:w="0" w:type="auto"/>
          </w:tcPr>
          <w:p w14:paraId="26B35A91" w14:textId="77777777" w:rsidR="003C3593" w:rsidRDefault="00000000">
            <w:pPr>
              <w:pStyle w:val="Compact"/>
              <w:jc w:val="center"/>
            </w:pPr>
            <w:r>
              <w:t>5</w:t>
            </w:r>
          </w:p>
        </w:tc>
        <w:tc>
          <w:tcPr>
            <w:tcW w:w="0" w:type="auto"/>
          </w:tcPr>
          <w:p w14:paraId="49A63103" w14:textId="77777777" w:rsidR="003C3593" w:rsidRDefault="00000000">
            <w:pPr>
              <w:pStyle w:val="Compact"/>
              <w:jc w:val="center"/>
            </w:pPr>
            <w:r>
              <w:t>3(75%)</w:t>
            </w:r>
          </w:p>
        </w:tc>
        <w:tc>
          <w:tcPr>
            <w:tcW w:w="0" w:type="auto"/>
          </w:tcPr>
          <w:p w14:paraId="07B30CBF" w14:textId="77777777" w:rsidR="003C3593" w:rsidRDefault="00000000">
            <w:pPr>
              <w:pStyle w:val="Compact"/>
              <w:jc w:val="center"/>
            </w:pPr>
            <w:r>
              <w:t>1(20%)</w:t>
            </w:r>
          </w:p>
        </w:tc>
        <w:tc>
          <w:tcPr>
            <w:tcW w:w="0" w:type="auto"/>
          </w:tcPr>
          <w:p w14:paraId="7AFCA7E4" w14:textId="77777777" w:rsidR="003C3593" w:rsidRDefault="00000000">
            <w:pPr>
              <w:pStyle w:val="Compact"/>
              <w:jc w:val="center"/>
            </w:pPr>
            <w:r>
              <w:t>1</w:t>
            </w:r>
          </w:p>
        </w:tc>
        <w:tc>
          <w:tcPr>
            <w:tcW w:w="0" w:type="auto"/>
          </w:tcPr>
          <w:p w14:paraId="49C1D1FC" w14:textId="77777777" w:rsidR="003C3593" w:rsidRDefault="00000000">
            <w:pPr>
              <w:pStyle w:val="Compact"/>
              <w:jc w:val="center"/>
            </w:pPr>
            <w:r>
              <w:t>0</w:t>
            </w:r>
          </w:p>
        </w:tc>
        <w:tc>
          <w:tcPr>
            <w:tcW w:w="0" w:type="auto"/>
          </w:tcPr>
          <w:p w14:paraId="2BA189A3" w14:textId="77777777" w:rsidR="003C3593" w:rsidRDefault="00000000">
            <w:pPr>
              <w:pStyle w:val="Compact"/>
              <w:jc w:val="center"/>
            </w:pPr>
            <w:r>
              <w:t>0</w:t>
            </w:r>
          </w:p>
        </w:tc>
      </w:tr>
      <w:tr w:rsidR="003C3593" w14:paraId="5BE3BF1D" w14:textId="77777777" w:rsidTr="003C3593">
        <w:tc>
          <w:tcPr>
            <w:tcW w:w="0" w:type="auto"/>
          </w:tcPr>
          <w:p w14:paraId="3AF228B3" w14:textId="77777777" w:rsidR="003C3593" w:rsidRDefault="00000000">
            <w:pPr>
              <w:pStyle w:val="Compact"/>
              <w:jc w:val="center"/>
            </w:pPr>
            <w:r>
              <w:t>ACS</w:t>
            </w:r>
          </w:p>
        </w:tc>
        <w:tc>
          <w:tcPr>
            <w:tcW w:w="0" w:type="auto"/>
          </w:tcPr>
          <w:p w14:paraId="77102594" w14:textId="77777777" w:rsidR="003C3593" w:rsidRDefault="00000000">
            <w:pPr>
              <w:pStyle w:val="Compact"/>
              <w:jc w:val="center"/>
            </w:pPr>
            <w:r>
              <w:t>11</w:t>
            </w:r>
          </w:p>
        </w:tc>
        <w:tc>
          <w:tcPr>
            <w:tcW w:w="0" w:type="auto"/>
          </w:tcPr>
          <w:p w14:paraId="417E94B4" w14:textId="77777777" w:rsidR="003C3593" w:rsidRDefault="00000000">
            <w:pPr>
              <w:pStyle w:val="Compact"/>
              <w:jc w:val="center"/>
            </w:pPr>
            <w:r>
              <w:t>6</w:t>
            </w:r>
          </w:p>
        </w:tc>
        <w:tc>
          <w:tcPr>
            <w:tcW w:w="0" w:type="auto"/>
          </w:tcPr>
          <w:p w14:paraId="301B93A2" w14:textId="77777777" w:rsidR="003C3593" w:rsidRDefault="00000000">
            <w:pPr>
              <w:pStyle w:val="Compact"/>
              <w:jc w:val="center"/>
            </w:pPr>
            <w:r>
              <w:t>7(63.63%)</w:t>
            </w:r>
          </w:p>
        </w:tc>
        <w:tc>
          <w:tcPr>
            <w:tcW w:w="0" w:type="auto"/>
          </w:tcPr>
          <w:p w14:paraId="2CFB8A51" w14:textId="77777777" w:rsidR="003C3593" w:rsidRDefault="00000000">
            <w:pPr>
              <w:pStyle w:val="Compact"/>
              <w:jc w:val="center"/>
            </w:pPr>
            <w:r>
              <w:t>1(16.66%)</w:t>
            </w:r>
          </w:p>
        </w:tc>
        <w:tc>
          <w:tcPr>
            <w:tcW w:w="0" w:type="auto"/>
          </w:tcPr>
          <w:p w14:paraId="48F5FE72" w14:textId="77777777" w:rsidR="003C3593" w:rsidRDefault="00000000">
            <w:pPr>
              <w:pStyle w:val="Compact"/>
              <w:jc w:val="center"/>
            </w:pPr>
            <w:r>
              <w:t>1</w:t>
            </w:r>
          </w:p>
        </w:tc>
        <w:tc>
          <w:tcPr>
            <w:tcW w:w="0" w:type="auto"/>
          </w:tcPr>
          <w:p w14:paraId="202F3E06" w14:textId="77777777" w:rsidR="003C3593" w:rsidRDefault="00000000">
            <w:pPr>
              <w:pStyle w:val="Compact"/>
              <w:jc w:val="center"/>
            </w:pPr>
            <w:r>
              <w:t>0</w:t>
            </w:r>
          </w:p>
        </w:tc>
        <w:tc>
          <w:tcPr>
            <w:tcW w:w="0" w:type="auto"/>
          </w:tcPr>
          <w:p w14:paraId="4F6B2127" w14:textId="77777777" w:rsidR="003C3593" w:rsidRDefault="00000000">
            <w:pPr>
              <w:pStyle w:val="Compact"/>
              <w:jc w:val="center"/>
            </w:pPr>
            <w:r>
              <w:t>0</w:t>
            </w:r>
          </w:p>
        </w:tc>
      </w:tr>
      <w:tr w:rsidR="003C3593" w14:paraId="1262B2DE" w14:textId="77777777" w:rsidTr="003C3593">
        <w:tc>
          <w:tcPr>
            <w:tcW w:w="0" w:type="auto"/>
          </w:tcPr>
          <w:p w14:paraId="4B27B598" w14:textId="77777777" w:rsidR="003C3593" w:rsidRDefault="00000000">
            <w:pPr>
              <w:pStyle w:val="Compact"/>
              <w:jc w:val="center"/>
            </w:pPr>
            <w:r>
              <w:t>jKali</w:t>
            </w:r>
          </w:p>
        </w:tc>
        <w:tc>
          <w:tcPr>
            <w:tcW w:w="0" w:type="auto"/>
          </w:tcPr>
          <w:p w14:paraId="4D6E5DF0" w14:textId="77777777" w:rsidR="003C3593" w:rsidRDefault="00000000">
            <w:pPr>
              <w:pStyle w:val="Compact"/>
              <w:jc w:val="center"/>
              <w:rPr>
                <w:lang w:eastAsia="zh-CN"/>
              </w:rPr>
            </w:pPr>
            <w:r>
              <w:rPr>
                <w:rFonts w:hint="eastAsia"/>
                <w:lang w:eastAsia="zh-CN"/>
              </w:rPr>
              <w:t>1</w:t>
            </w:r>
          </w:p>
        </w:tc>
        <w:tc>
          <w:tcPr>
            <w:tcW w:w="0" w:type="auto"/>
          </w:tcPr>
          <w:p w14:paraId="1E16923D" w14:textId="77777777" w:rsidR="003C3593" w:rsidRDefault="00000000">
            <w:pPr>
              <w:pStyle w:val="Compact"/>
              <w:jc w:val="center"/>
            </w:pPr>
            <w:r>
              <w:t>14</w:t>
            </w:r>
          </w:p>
        </w:tc>
        <w:tc>
          <w:tcPr>
            <w:tcW w:w="0" w:type="auto"/>
          </w:tcPr>
          <w:p w14:paraId="62F4DDAA" w14:textId="77777777" w:rsidR="003C3593" w:rsidRDefault="00000000">
            <w:pPr>
              <w:pStyle w:val="Compact"/>
              <w:jc w:val="center"/>
            </w:pPr>
            <w:r>
              <w:t>0</w:t>
            </w:r>
          </w:p>
        </w:tc>
        <w:tc>
          <w:tcPr>
            <w:tcW w:w="0" w:type="auto"/>
          </w:tcPr>
          <w:p w14:paraId="66E8A2BD" w14:textId="77777777" w:rsidR="003C3593" w:rsidRDefault="00000000">
            <w:pPr>
              <w:pStyle w:val="Compact"/>
              <w:jc w:val="center"/>
            </w:pPr>
            <w:r>
              <w:t>8(57.14%)</w:t>
            </w:r>
          </w:p>
        </w:tc>
        <w:tc>
          <w:tcPr>
            <w:tcW w:w="0" w:type="auto"/>
          </w:tcPr>
          <w:p w14:paraId="05B820A7" w14:textId="77777777" w:rsidR="003C3593" w:rsidRDefault="00000000">
            <w:pPr>
              <w:pStyle w:val="Compact"/>
              <w:jc w:val="center"/>
              <w:rPr>
                <w:lang w:eastAsia="zh-CN"/>
              </w:rPr>
            </w:pPr>
            <w:r>
              <w:rPr>
                <w:rFonts w:hint="eastAsia"/>
                <w:lang w:eastAsia="zh-CN"/>
              </w:rPr>
              <w:t>8</w:t>
            </w:r>
          </w:p>
        </w:tc>
        <w:tc>
          <w:tcPr>
            <w:tcW w:w="0" w:type="auto"/>
          </w:tcPr>
          <w:p w14:paraId="03C9610B" w14:textId="77777777" w:rsidR="003C3593" w:rsidRDefault="00000000">
            <w:pPr>
              <w:pStyle w:val="Compact"/>
              <w:jc w:val="center"/>
            </w:pPr>
            <w:r>
              <w:t>0</w:t>
            </w:r>
          </w:p>
        </w:tc>
        <w:tc>
          <w:tcPr>
            <w:tcW w:w="0" w:type="auto"/>
          </w:tcPr>
          <w:p w14:paraId="5F9C8337" w14:textId="77777777" w:rsidR="003C3593" w:rsidRDefault="00000000">
            <w:pPr>
              <w:pStyle w:val="Compact"/>
              <w:jc w:val="center"/>
            </w:pPr>
            <w:r>
              <w:t>0</w:t>
            </w:r>
          </w:p>
        </w:tc>
      </w:tr>
      <w:tr w:rsidR="003C3593" w14:paraId="7D195D50" w14:textId="77777777" w:rsidTr="003C3593">
        <w:tc>
          <w:tcPr>
            <w:tcW w:w="0" w:type="auto"/>
          </w:tcPr>
          <w:p w14:paraId="6F74B8FA" w14:textId="77777777" w:rsidR="003C3593" w:rsidRDefault="00000000">
            <w:pPr>
              <w:pStyle w:val="Compact"/>
              <w:jc w:val="center"/>
            </w:pPr>
            <w:r>
              <w:t>jGenprog</w:t>
            </w:r>
          </w:p>
        </w:tc>
        <w:tc>
          <w:tcPr>
            <w:tcW w:w="0" w:type="auto"/>
          </w:tcPr>
          <w:p w14:paraId="6BE92FDA" w14:textId="77777777" w:rsidR="003C3593" w:rsidRDefault="00000000">
            <w:pPr>
              <w:pStyle w:val="Compact"/>
              <w:jc w:val="center"/>
              <w:rPr>
                <w:lang w:eastAsia="zh-CN"/>
              </w:rPr>
            </w:pPr>
            <w:r>
              <w:rPr>
                <w:rFonts w:hint="eastAsia"/>
                <w:lang w:eastAsia="zh-CN"/>
              </w:rPr>
              <w:t>6</w:t>
            </w:r>
          </w:p>
        </w:tc>
        <w:tc>
          <w:tcPr>
            <w:tcW w:w="0" w:type="auto"/>
          </w:tcPr>
          <w:p w14:paraId="6BDDA0B9" w14:textId="77777777" w:rsidR="003C3593" w:rsidRDefault="00000000">
            <w:pPr>
              <w:pStyle w:val="Compact"/>
              <w:jc w:val="center"/>
            </w:pPr>
            <w:r>
              <w:t>14</w:t>
            </w:r>
          </w:p>
        </w:tc>
        <w:tc>
          <w:tcPr>
            <w:tcW w:w="0" w:type="auto"/>
          </w:tcPr>
          <w:p w14:paraId="306BD404" w14:textId="77777777" w:rsidR="003C3593" w:rsidRDefault="00000000">
            <w:pPr>
              <w:pStyle w:val="Compact"/>
              <w:jc w:val="center"/>
            </w:pPr>
            <w:r>
              <w:t>1(16.67%)</w:t>
            </w:r>
          </w:p>
        </w:tc>
        <w:tc>
          <w:tcPr>
            <w:tcW w:w="0" w:type="auto"/>
          </w:tcPr>
          <w:p w14:paraId="33B16C34" w14:textId="77777777" w:rsidR="003C3593" w:rsidRDefault="00000000">
            <w:pPr>
              <w:pStyle w:val="Compact"/>
              <w:jc w:val="center"/>
            </w:pPr>
            <w:r>
              <w:t>7(50%)</w:t>
            </w:r>
          </w:p>
        </w:tc>
        <w:tc>
          <w:tcPr>
            <w:tcW w:w="0" w:type="auto"/>
          </w:tcPr>
          <w:p w14:paraId="3890DD0F" w14:textId="77777777" w:rsidR="003C3593" w:rsidRDefault="00000000">
            <w:pPr>
              <w:pStyle w:val="Compact"/>
              <w:jc w:val="center"/>
            </w:pPr>
            <w:r>
              <w:t>6</w:t>
            </w:r>
          </w:p>
        </w:tc>
        <w:tc>
          <w:tcPr>
            <w:tcW w:w="0" w:type="auto"/>
          </w:tcPr>
          <w:p w14:paraId="287D5DF2" w14:textId="77777777" w:rsidR="003C3593" w:rsidRDefault="00000000">
            <w:pPr>
              <w:pStyle w:val="Compact"/>
              <w:jc w:val="center"/>
            </w:pPr>
            <w:r>
              <w:t>0</w:t>
            </w:r>
          </w:p>
        </w:tc>
        <w:tc>
          <w:tcPr>
            <w:tcW w:w="0" w:type="auto"/>
          </w:tcPr>
          <w:p w14:paraId="6C89CA0E" w14:textId="77777777" w:rsidR="003C3593" w:rsidRDefault="00000000">
            <w:pPr>
              <w:pStyle w:val="Compact"/>
              <w:jc w:val="center"/>
            </w:pPr>
            <w:r>
              <w:t>1</w:t>
            </w:r>
          </w:p>
        </w:tc>
      </w:tr>
      <w:tr w:rsidR="003C3593" w14:paraId="0F3B1242" w14:textId="77777777" w:rsidTr="003C3593">
        <w:tc>
          <w:tcPr>
            <w:tcW w:w="0" w:type="auto"/>
          </w:tcPr>
          <w:p w14:paraId="511DCB5C" w14:textId="77777777" w:rsidR="003C3593" w:rsidRDefault="00000000">
            <w:pPr>
              <w:pStyle w:val="Compact"/>
              <w:jc w:val="center"/>
            </w:pPr>
            <w:r>
              <w:t>Total</w:t>
            </w:r>
          </w:p>
        </w:tc>
        <w:tc>
          <w:tcPr>
            <w:tcW w:w="0" w:type="auto"/>
          </w:tcPr>
          <w:p w14:paraId="7F0F67A7" w14:textId="77777777" w:rsidR="003C3593" w:rsidRDefault="00000000">
            <w:pPr>
              <w:pStyle w:val="Compact"/>
              <w:jc w:val="center"/>
              <w:rPr>
                <w:lang w:eastAsia="zh-CN"/>
              </w:rPr>
            </w:pPr>
            <w:r>
              <w:rPr>
                <w:rFonts w:hint="eastAsia"/>
                <w:lang w:eastAsia="zh-CN"/>
              </w:rPr>
              <w:t>3</w:t>
            </w:r>
            <w:r>
              <w:rPr>
                <w:lang w:eastAsia="zh-CN"/>
              </w:rPr>
              <w:t>0</w:t>
            </w:r>
          </w:p>
        </w:tc>
        <w:tc>
          <w:tcPr>
            <w:tcW w:w="0" w:type="auto"/>
          </w:tcPr>
          <w:p w14:paraId="0D086CB4" w14:textId="77777777" w:rsidR="003C3593" w:rsidRDefault="00000000">
            <w:pPr>
              <w:pStyle w:val="Compact"/>
              <w:jc w:val="center"/>
            </w:pPr>
            <w:r>
              <w:t>127</w:t>
            </w:r>
          </w:p>
        </w:tc>
        <w:tc>
          <w:tcPr>
            <w:tcW w:w="0" w:type="auto"/>
          </w:tcPr>
          <w:p w14:paraId="173EF2C2" w14:textId="77777777" w:rsidR="003C3593" w:rsidRDefault="00000000">
            <w:pPr>
              <w:pStyle w:val="Compact"/>
              <w:jc w:val="center"/>
            </w:pPr>
            <w:r>
              <w:t>15(50%)</w:t>
            </w:r>
          </w:p>
        </w:tc>
        <w:tc>
          <w:tcPr>
            <w:tcW w:w="0" w:type="auto"/>
          </w:tcPr>
          <w:p w14:paraId="64F3CD3F" w14:textId="77777777" w:rsidR="003C3593" w:rsidRDefault="00000000">
            <w:pPr>
              <w:pStyle w:val="Compact"/>
              <w:jc w:val="center"/>
            </w:pPr>
            <w:r>
              <w:t>63(49.61%)</w:t>
            </w:r>
          </w:p>
        </w:tc>
        <w:tc>
          <w:tcPr>
            <w:tcW w:w="0" w:type="auto"/>
          </w:tcPr>
          <w:p w14:paraId="7815E2BE" w14:textId="77777777" w:rsidR="003C3593" w:rsidRDefault="00000000">
            <w:pPr>
              <w:pStyle w:val="Compact"/>
              <w:jc w:val="center"/>
              <w:rPr>
                <w:lang w:eastAsia="zh-CN"/>
              </w:rPr>
            </w:pPr>
            <w:r>
              <w:rPr>
                <w:rFonts w:hint="eastAsia"/>
                <w:lang w:eastAsia="zh-CN"/>
              </w:rPr>
              <w:t>5</w:t>
            </w:r>
            <w:r>
              <w:rPr>
                <w:lang w:eastAsia="zh-CN"/>
              </w:rPr>
              <w:t>0</w:t>
            </w:r>
          </w:p>
        </w:tc>
        <w:tc>
          <w:tcPr>
            <w:tcW w:w="0" w:type="auto"/>
          </w:tcPr>
          <w:p w14:paraId="7AA892B3" w14:textId="77777777" w:rsidR="003C3593" w:rsidRDefault="00000000">
            <w:pPr>
              <w:pStyle w:val="Compact"/>
              <w:jc w:val="center"/>
            </w:pPr>
            <w:r>
              <w:t>8</w:t>
            </w:r>
          </w:p>
        </w:tc>
        <w:tc>
          <w:tcPr>
            <w:tcW w:w="0" w:type="auto"/>
          </w:tcPr>
          <w:p w14:paraId="3010CAA6" w14:textId="77777777" w:rsidR="003C3593" w:rsidRDefault="00000000">
            <w:pPr>
              <w:pStyle w:val="Compact"/>
              <w:jc w:val="center"/>
            </w:pPr>
            <w:r>
              <w:t>5</w:t>
            </w:r>
          </w:p>
        </w:tc>
      </w:tr>
    </w:tbl>
    <w:p w14:paraId="68381A2F" w14:textId="77777777" w:rsidR="003C3593" w:rsidRDefault="00000000">
      <w:pPr>
        <w:pStyle w:val="a0"/>
        <w:rPr>
          <w:sz w:val="21"/>
          <w:szCs w:val="21"/>
          <w:lang w:eastAsia="zh-CN"/>
        </w:rPr>
      </w:pPr>
      <w:r>
        <w:rPr>
          <w:sz w:val="21"/>
          <w:szCs w:val="21"/>
        </w:rPr>
        <w:t xml:space="preserve"> "Correct/overfitting detected"</w:t>
      </w:r>
      <w:r>
        <w:rPr>
          <w:sz w:val="21"/>
          <w:szCs w:val="21"/>
        </w:rPr>
        <w:t>表示被我们方法从</w:t>
      </w:r>
      <w:r>
        <w:rPr>
          <w:sz w:val="21"/>
          <w:szCs w:val="21"/>
        </w:rPr>
        <w:t>“Correct/overfitting”</w:t>
      </w:r>
      <w:r>
        <w:rPr>
          <w:sz w:val="21"/>
          <w:szCs w:val="21"/>
        </w:rPr>
        <w:t>补丁中正确分类的数量</w:t>
      </w:r>
      <w:r>
        <w:rPr>
          <w:rFonts w:hint="eastAsia"/>
          <w:sz w:val="21"/>
          <w:szCs w:val="21"/>
          <w:lang w:eastAsia="zh-CN"/>
        </w:rPr>
        <w:t>.</w:t>
      </w:r>
    </w:p>
    <w:p w14:paraId="4B515D5B" w14:textId="77777777" w:rsidR="003C3593" w:rsidRDefault="00000000">
      <w:pPr>
        <w:pStyle w:val="a0"/>
        <w:rPr>
          <w:sz w:val="21"/>
          <w:szCs w:val="21"/>
        </w:rPr>
      </w:pPr>
      <w:r>
        <w:rPr>
          <w:sz w:val="21"/>
          <w:szCs w:val="21"/>
        </w:rPr>
        <w:t>A = A-Overfitting Patch</w:t>
      </w:r>
      <w:r>
        <w:rPr>
          <w:sz w:val="21"/>
          <w:szCs w:val="21"/>
        </w:rPr>
        <w:t>，</w:t>
      </w:r>
      <w:r>
        <w:rPr>
          <w:sz w:val="21"/>
          <w:szCs w:val="21"/>
        </w:rPr>
        <w:t>B = B-Overfitting Patch</w:t>
      </w:r>
      <w:r>
        <w:rPr>
          <w:sz w:val="21"/>
          <w:szCs w:val="21"/>
        </w:rPr>
        <w:t>，</w:t>
      </w:r>
      <w:r>
        <w:rPr>
          <w:sz w:val="21"/>
          <w:szCs w:val="21"/>
        </w:rPr>
        <w:t>AB = AB-Overfitting Patch</w:t>
      </w:r>
    </w:p>
    <w:p w14:paraId="0B775590" w14:textId="77777777" w:rsidR="003C3593" w:rsidRDefault="00000000">
      <w:pPr>
        <w:pStyle w:val="a0"/>
        <w:jc w:val="center"/>
        <w:rPr>
          <w:lang w:eastAsia="zh-CN"/>
        </w:rPr>
      </w:pPr>
      <w:r>
        <w:rPr>
          <w:rFonts w:hint="eastAsia"/>
          <w:lang w:eastAsia="zh-CN"/>
        </w:rPr>
        <w:t>Table</w:t>
      </w:r>
      <w:r>
        <w:rPr>
          <w:lang w:eastAsia="zh-CN"/>
        </w:rPr>
        <w:t xml:space="preserve"> 4: Result By Project</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981"/>
        <w:gridCol w:w="1332"/>
        <w:gridCol w:w="1901"/>
        <w:gridCol w:w="2237"/>
        <w:gridCol w:w="482"/>
        <w:gridCol w:w="363"/>
        <w:gridCol w:w="513"/>
      </w:tblGrid>
      <w:tr w:rsidR="003C3593" w14:paraId="78D975A6" w14:textId="77777777" w:rsidTr="003C3593">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7C1A1F32" w14:textId="77777777" w:rsidR="003C3593" w:rsidRDefault="00000000">
            <w:pPr>
              <w:pStyle w:val="Compact"/>
              <w:jc w:val="center"/>
            </w:pPr>
            <w:r>
              <w:t>Project</w:t>
            </w:r>
          </w:p>
        </w:tc>
        <w:tc>
          <w:tcPr>
            <w:tcW w:w="0" w:type="auto"/>
            <w:tcBorders>
              <w:bottom w:val="nil"/>
            </w:tcBorders>
          </w:tcPr>
          <w:p w14:paraId="112BAF9D" w14:textId="77777777" w:rsidR="003C3593" w:rsidRDefault="00000000">
            <w:pPr>
              <w:pStyle w:val="Compact"/>
              <w:jc w:val="center"/>
            </w:pPr>
            <w:r>
              <w:t>Correct</w:t>
            </w:r>
          </w:p>
        </w:tc>
        <w:tc>
          <w:tcPr>
            <w:tcW w:w="0" w:type="auto"/>
            <w:tcBorders>
              <w:bottom w:val="nil"/>
            </w:tcBorders>
          </w:tcPr>
          <w:p w14:paraId="53FCC39F" w14:textId="77777777" w:rsidR="003C3593" w:rsidRDefault="00000000">
            <w:pPr>
              <w:pStyle w:val="Compact"/>
              <w:jc w:val="center"/>
            </w:pPr>
            <w:r>
              <w:t>Overfitting</w:t>
            </w:r>
          </w:p>
        </w:tc>
        <w:tc>
          <w:tcPr>
            <w:tcW w:w="0" w:type="auto"/>
            <w:tcBorders>
              <w:bottom w:val="nil"/>
            </w:tcBorders>
          </w:tcPr>
          <w:p w14:paraId="22E97D56" w14:textId="77777777" w:rsidR="003C3593" w:rsidRDefault="00000000">
            <w:pPr>
              <w:pStyle w:val="Compact"/>
              <w:jc w:val="center"/>
            </w:pPr>
            <w:r>
              <w:t>Correct detected</w:t>
            </w:r>
          </w:p>
        </w:tc>
        <w:tc>
          <w:tcPr>
            <w:tcW w:w="0" w:type="auto"/>
            <w:tcBorders>
              <w:bottom w:val="nil"/>
            </w:tcBorders>
          </w:tcPr>
          <w:p w14:paraId="727A0629" w14:textId="77777777" w:rsidR="003C3593" w:rsidRDefault="00000000">
            <w:pPr>
              <w:pStyle w:val="Compact"/>
              <w:jc w:val="center"/>
            </w:pPr>
            <w:r>
              <w:t>Overfitting detected</w:t>
            </w:r>
          </w:p>
        </w:tc>
        <w:tc>
          <w:tcPr>
            <w:tcW w:w="0" w:type="auto"/>
            <w:tcBorders>
              <w:bottom w:val="nil"/>
            </w:tcBorders>
          </w:tcPr>
          <w:p w14:paraId="4E4B3C65" w14:textId="77777777" w:rsidR="003C3593" w:rsidRDefault="00000000">
            <w:pPr>
              <w:pStyle w:val="Compact"/>
              <w:jc w:val="center"/>
            </w:pPr>
            <w:r>
              <w:t>A</w:t>
            </w:r>
          </w:p>
        </w:tc>
        <w:tc>
          <w:tcPr>
            <w:tcW w:w="0" w:type="auto"/>
            <w:tcBorders>
              <w:bottom w:val="nil"/>
            </w:tcBorders>
          </w:tcPr>
          <w:p w14:paraId="3758BEF1" w14:textId="77777777" w:rsidR="003C3593" w:rsidRDefault="00000000">
            <w:pPr>
              <w:pStyle w:val="Compact"/>
              <w:jc w:val="center"/>
            </w:pPr>
            <w:r>
              <w:t>B</w:t>
            </w:r>
          </w:p>
        </w:tc>
        <w:tc>
          <w:tcPr>
            <w:tcW w:w="0" w:type="auto"/>
            <w:tcBorders>
              <w:bottom w:val="nil"/>
            </w:tcBorders>
          </w:tcPr>
          <w:p w14:paraId="62A1EBA1" w14:textId="77777777" w:rsidR="003C3593" w:rsidRDefault="00000000">
            <w:pPr>
              <w:pStyle w:val="Compact"/>
              <w:jc w:val="center"/>
            </w:pPr>
            <w:r>
              <w:t>AB</w:t>
            </w:r>
          </w:p>
        </w:tc>
      </w:tr>
      <w:tr w:rsidR="003C3593" w14:paraId="401195C4" w14:textId="77777777" w:rsidTr="003C3593">
        <w:trPr>
          <w:jc w:val="center"/>
        </w:trPr>
        <w:tc>
          <w:tcPr>
            <w:tcW w:w="0" w:type="auto"/>
          </w:tcPr>
          <w:p w14:paraId="49834C4D" w14:textId="77777777" w:rsidR="003C3593" w:rsidRDefault="00000000">
            <w:pPr>
              <w:pStyle w:val="Compact"/>
              <w:jc w:val="center"/>
            </w:pPr>
            <w:r>
              <w:t>Lang</w:t>
            </w:r>
          </w:p>
        </w:tc>
        <w:tc>
          <w:tcPr>
            <w:tcW w:w="0" w:type="auto"/>
          </w:tcPr>
          <w:p w14:paraId="4D130E7F" w14:textId="77777777" w:rsidR="003C3593" w:rsidRDefault="00000000">
            <w:pPr>
              <w:pStyle w:val="Compact"/>
              <w:jc w:val="center"/>
            </w:pPr>
            <w:r>
              <w:t>6</w:t>
            </w:r>
          </w:p>
        </w:tc>
        <w:tc>
          <w:tcPr>
            <w:tcW w:w="0" w:type="auto"/>
          </w:tcPr>
          <w:p w14:paraId="6F2006E2" w14:textId="77777777" w:rsidR="003C3593" w:rsidRDefault="00000000">
            <w:pPr>
              <w:pStyle w:val="Compact"/>
              <w:jc w:val="center"/>
            </w:pPr>
            <w:r>
              <w:t>10</w:t>
            </w:r>
          </w:p>
        </w:tc>
        <w:tc>
          <w:tcPr>
            <w:tcW w:w="0" w:type="auto"/>
          </w:tcPr>
          <w:p w14:paraId="3AB509C2" w14:textId="77777777" w:rsidR="003C3593" w:rsidRDefault="00000000">
            <w:pPr>
              <w:pStyle w:val="Compact"/>
              <w:jc w:val="center"/>
            </w:pPr>
            <w:r>
              <w:t>2(33.33%)</w:t>
            </w:r>
          </w:p>
        </w:tc>
        <w:tc>
          <w:tcPr>
            <w:tcW w:w="0" w:type="auto"/>
          </w:tcPr>
          <w:p w14:paraId="4E44227B" w14:textId="77777777" w:rsidR="003C3593" w:rsidRDefault="00000000">
            <w:pPr>
              <w:pStyle w:val="Compact"/>
              <w:jc w:val="center"/>
            </w:pPr>
            <w:r>
              <w:t>3(50%)</w:t>
            </w:r>
          </w:p>
        </w:tc>
        <w:tc>
          <w:tcPr>
            <w:tcW w:w="0" w:type="auto"/>
          </w:tcPr>
          <w:p w14:paraId="26EB9BB5" w14:textId="77777777" w:rsidR="003C3593" w:rsidRDefault="00000000">
            <w:pPr>
              <w:pStyle w:val="Compact"/>
              <w:jc w:val="center"/>
            </w:pPr>
            <w:r>
              <w:t>3</w:t>
            </w:r>
          </w:p>
        </w:tc>
        <w:tc>
          <w:tcPr>
            <w:tcW w:w="0" w:type="auto"/>
          </w:tcPr>
          <w:p w14:paraId="37C12C1F" w14:textId="77777777" w:rsidR="003C3593" w:rsidRDefault="00000000">
            <w:pPr>
              <w:pStyle w:val="Compact"/>
              <w:jc w:val="center"/>
            </w:pPr>
            <w:r>
              <w:t>0</w:t>
            </w:r>
          </w:p>
        </w:tc>
        <w:tc>
          <w:tcPr>
            <w:tcW w:w="0" w:type="auto"/>
          </w:tcPr>
          <w:p w14:paraId="08C6720A" w14:textId="77777777" w:rsidR="003C3593" w:rsidRDefault="00000000">
            <w:pPr>
              <w:pStyle w:val="Compact"/>
              <w:jc w:val="center"/>
            </w:pPr>
            <w:r>
              <w:t>0</w:t>
            </w:r>
          </w:p>
        </w:tc>
      </w:tr>
      <w:tr w:rsidR="003C3593" w14:paraId="7E2524E9" w14:textId="77777777" w:rsidTr="003C3593">
        <w:trPr>
          <w:jc w:val="center"/>
        </w:trPr>
        <w:tc>
          <w:tcPr>
            <w:tcW w:w="0" w:type="auto"/>
          </w:tcPr>
          <w:p w14:paraId="7DAB5984" w14:textId="77777777" w:rsidR="003C3593" w:rsidRDefault="00000000">
            <w:pPr>
              <w:pStyle w:val="Compact"/>
              <w:jc w:val="center"/>
            </w:pPr>
            <w:r>
              <w:t>Math</w:t>
            </w:r>
          </w:p>
        </w:tc>
        <w:tc>
          <w:tcPr>
            <w:tcW w:w="0" w:type="auto"/>
          </w:tcPr>
          <w:p w14:paraId="31960A93" w14:textId="77777777" w:rsidR="003C3593" w:rsidRDefault="00000000">
            <w:pPr>
              <w:pStyle w:val="Compact"/>
              <w:jc w:val="center"/>
            </w:pPr>
            <w:r>
              <w:t>16</w:t>
            </w:r>
          </w:p>
        </w:tc>
        <w:tc>
          <w:tcPr>
            <w:tcW w:w="0" w:type="auto"/>
          </w:tcPr>
          <w:p w14:paraId="64207959" w14:textId="77777777" w:rsidR="003C3593" w:rsidRDefault="00000000">
            <w:pPr>
              <w:pStyle w:val="Compact"/>
              <w:jc w:val="center"/>
            </w:pPr>
            <w:r>
              <w:t>49</w:t>
            </w:r>
          </w:p>
        </w:tc>
        <w:tc>
          <w:tcPr>
            <w:tcW w:w="0" w:type="auto"/>
          </w:tcPr>
          <w:p w14:paraId="4CDC4444" w14:textId="77777777" w:rsidR="003C3593" w:rsidRDefault="00000000">
            <w:pPr>
              <w:pStyle w:val="Compact"/>
              <w:jc w:val="center"/>
            </w:pPr>
            <w:r>
              <w:t>8(50%)</w:t>
            </w:r>
          </w:p>
        </w:tc>
        <w:tc>
          <w:tcPr>
            <w:tcW w:w="0" w:type="auto"/>
          </w:tcPr>
          <w:p w14:paraId="3933C4FD" w14:textId="77777777" w:rsidR="003C3593" w:rsidRDefault="00000000">
            <w:pPr>
              <w:pStyle w:val="Compact"/>
              <w:jc w:val="center"/>
            </w:pPr>
            <w:r>
              <w:t>22(44.90%)</w:t>
            </w:r>
          </w:p>
        </w:tc>
        <w:tc>
          <w:tcPr>
            <w:tcW w:w="0" w:type="auto"/>
          </w:tcPr>
          <w:p w14:paraId="1218E10D" w14:textId="77777777" w:rsidR="003C3593" w:rsidRDefault="00000000">
            <w:pPr>
              <w:pStyle w:val="Compact"/>
              <w:jc w:val="center"/>
              <w:rPr>
                <w:lang w:eastAsia="zh-CN"/>
              </w:rPr>
            </w:pPr>
            <w:r>
              <w:rPr>
                <w:rFonts w:hint="eastAsia"/>
                <w:lang w:eastAsia="zh-CN"/>
              </w:rPr>
              <w:t>2</w:t>
            </w:r>
            <w:r>
              <w:rPr>
                <w:lang w:eastAsia="zh-CN"/>
              </w:rPr>
              <w:t>0</w:t>
            </w:r>
          </w:p>
        </w:tc>
        <w:tc>
          <w:tcPr>
            <w:tcW w:w="0" w:type="auto"/>
          </w:tcPr>
          <w:p w14:paraId="5F7E599B" w14:textId="77777777" w:rsidR="003C3593" w:rsidRDefault="00000000">
            <w:pPr>
              <w:pStyle w:val="Compact"/>
              <w:jc w:val="center"/>
            </w:pPr>
            <w:r>
              <w:t>1</w:t>
            </w:r>
          </w:p>
        </w:tc>
        <w:tc>
          <w:tcPr>
            <w:tcW w:w="0" w:type="auto"/>
          </w:tcPr>
          <w:p w14:paraId="0D407DC2" w14:textId="77777777" w:rsidR="003C3593" w:rsidRDefault="00000000">
            <w:pPr>
              <w:pStyle w:val="Compact"/>
              <w:jc w:val="center"/>
            </w:pPr>
            <w:r>
              <w:t>1</w:t>
            </w:r>
          </w:p>
        </w:tc>
      </w:tr>
      <w:tr w:rsidR="003C3593" w14:paraId="1FAADA6B" w14:textId="77777777" w:rsidTr="003C3593">
        <w:trPr>
          <w:jc w:val="center"/>
        </w:trPr>
        <w:tc>
          <w:tcPr>
            <w:tcW w:w="0" w:type="auto"/>
          </w:tcPr>
          <w:p w14:paraId="7205E9A4" w14:textId="77777777" w:rsidR="003C3593" w:rsidRDefault="00000000">
            <w:pPr>
              <w:pStyle w:val="Compact"/>
              <w:jc w:val="center"/>
            </w:pPr>
            <w:r>
              <w:t>Chart</w:t>
            </w:r>
          </w:p>
        </w:tc>
        <w:tc>
          <w:tcPr>
            <w:tcW w:w="0" w:type="auto"/>
          </w:tcPr>
          <w:p w14:paraId="67E1211A" w14:textId="77777777" w:rsidR="003C3593" w:rsidRDefault="00000000">
            <w:pPr>
              <w:pStyle w:val="Compact"/>
              <w:jc w:val="center"/>
              <w:rPr>
                <w:lang w:eastAsia="zh-CN"/>
              </w:rPr>
            </w:pPr>
            <w:r>
              <w:rPr>
                <w:rFonts w:hint="eastAsia"/>
                <w:lang w:eastAsia="zh-CN"/>
              </w:rPr>
              <w:t>3</w:t>
            </w:r>
          </w:p>
        </w:tc>
        <w:tc>
          <w:tcPr>
            <w:tcW w:w="0" w:type="auto"/>
          </w:tcPr>
          <w:p w14:paraId="42BFCB45" w14:textId="77777777" w:rsidR="003C3593" w:rsidRDefault="00000000">
            <w:pPr>
              <w:pStyle w:val="Compact"/>
              <w:jc w:val="center"/>
            </w:pPr>
            <w:r>
              <w:t>21</w:t>
            </w:r>
          </w:p>
        </w:tc>
        <w:tc>
          <w:tcPr>
            <w:tcW w:w="0" w:type="auto"/>
          </w:tcPr>
          <w:p w14:paraId="52E5F453" w14:textId="77777777" w:rsidR="003C3593" w:rsidRDefault="00000000">
            <w:pPr>
              <w:pStyle w:val="Compact"/>
              <w:jc w:val="center"/>
            </w:pPr>
            <w:r>
              <w:t>1(33.33%)</w:t>
            </w:r>
          </w:p>
        </w:tc>
        <w:tc>
          <w:tcPr>
            <w:tcW w:w="0" w:type="auto"/>
          </w:tcPr>
          <w:p w14:paraId="5ADB0152" w14:textId="77777777" w:rsidR="003C3593" w:rsidRDefault="00000000">
            <w:pPr>
              <w:pStyle w:val="Compact"/>
              <w:jc w:val="center"/>
            </w:pPr>
            <w:r>
              <w:t>12(57.14%)</w:t>
            </w:r>
          </w:p>
        </w:tc>
        <w:tc>
          <w:tcPr>
            <w:tcW w:w="0" w:type="auto"/>
          </w:tcPr>
          <w:p w14:paraId="1ECE9995" w14:textId="77777777" w:rsidR="003C3593" w:rsidRDefault="00000000">
            <w:pPr>
              <w:pStyle w:val="Compact"/>
              <w:jc w:val="center"/>
            </w:pPr>
            <w:r>
              <w:t>10</w:t>
            </w:r>
          </w:p>
        </w:tc>
        <w:tc>
          <w:tcPr>
            <w:tcW w:w="0" w:type="auto"/>
          </w:tcPr>
          <w:p w14:paraId="76E6A717" w14:textId="77777777" w:rsidR="003C3593" w:rsidRDefault="00000000">
            <w:pPr>
              <w:pStyle w:val="Compact"/>
              <w:jc w:val="center"/>
            </w:pPr>
            <w:r>
              <w:t>0</w:t>
            </w:r>
          </w:p>
        </w:tc>
        <w:tc>
          <w:tcPr>
            <w:tcW w:w="0" w:type="auto"/>
          </w:tcPr>
          <w:p w14:paraId="09A525E1" w14:textId="77777777" w:rsidR="003C3593" w:rsidRDefault="00000000">
            <w:pPr>
              <w:pStyle w:val="Compact"/>
              <w:jc w:val="center"/>
            </w:pPr>
            <w:r>
              <w:t>2</w:t>
            </w:r>
          </w:p>
        </w:tc>
      </w:tr>
      <w:tr w:rsidR="003C3593" w14:paraId="70EFEC0E" w14:textId="77777777" w:rsidTr="003C3593">
        <w:trPr>
          <w:jc w:val="center"/>
        </w:trPr>
        <w:tc>
          <w:tcPr>
            <w:tcW w:w="0" w:type="auto"/>
          </w:tcPr>
          <w:p w14:paraId="7889FEC1" w14:textId="77777777" w:rsidR="003C3593" w:rsidRDefault="00000000">
            <w:pPr>
              <w:pStyle w:val="Compact"/>
              <w:jc w:val="center"/>
            </w:pPr>
            <w:r>
              <w:t>Time</w:t>
            </w:r>
          </w:p>
        </w:tc>
        <w:tc>
          <w:tcPr>
            <w:tcW w:w="0" w:type="auto"/>
          </w:tcPr>
          <w:p w14:paraId="60FF21AE" w14:textId="77777777" w:rsidR="003C3593" w:rsidRDefault="00000000">
            <w:pPr>
              <w:pStyle w:val="Compact"/>
              <w:jc w:val="center"/>
            </w:pPr>
            <w:r>
              <w:t>2</w:t>
            </w:r>
          </w:p>
        </w:tc>
        <w:tc>
          <w:tcPr>
            <w:tcW w:w="0" w:type="auto"/>
          </w:tcPr>
          <w:p w14:paraId="36BBFBE2" w14:textId="77777777" w:rsidR="003C3593" w:rsidRDefault="00000000">
            <w:pPr>
              <w:pStyle w:val="Compact"/>
              <w:jc w:val="center"/>
            </w:pPr>
            <w:r>
              <w:t>10</w:t>
            </w:r>
          </w:p>
        </w:tc>
        <w:tc>
          <w:tcPr>
            <w:tcW w:w="0" w:type="auto"/>
          </w:tcPr>
          <w:p w14:paraId="64BAE79D" w14:textId="77777777" w:rsidR="003C3593" w:rsidRDefault="00000000">
            <w:pPr>
              <w:pStyle w:val="Compact"/>
              <w:jc w:val="center"/>
            </w:pPr>
            <w:r>
              <w:t>2(100%)</w:t>
            </w:r>
          </w:p>
        </w:tc>
        <w:tc>
          <w:tcPr>
            <w:tcW w:w="0" w:type="auto"/>
          </w:tcPr>
          <w:p w14:paraId="71545C0E" w14:textId="77777777" w:rsidR="003C3593" w:rsidRDefault="00000000">
            <w:pPr>
              <w:pStyle w:val="Compact"/>
              <w:jc w:val="center"/>
            </w:pPr>
            <w:r>
              <w:t>6(60%)</w:t>
            </w:r>
          </w:p>
        </w:tc>
        <w:tc>
          <w:tcPr>
            <w:tcW w:w="0" w:type="auto"/>
          </w:tcPr>
          <w:p w14:paraId="4C5C861D" w14:textId="77777777" w:rsidR="003C3593" w:rsidRDefault="00000000">
            <w:pPr>
              <w:pStyle w:val="Compact"/>
              <w:jc w:val="center"/>
            </w:pPr>
            <w:r>
              <w:t>5</w:t>
            </w:r>
          </w:p>
        </w:tc>
        <w:tc>
          <w:tcPr>
            <w:tcW w:w="0" w:type="auto"/>
          </w:tcPr>
          <w:p w14:paraId="1491D849" w14:textId="77777777" w:rsidR="003C3593" w:rsidRDefault="00000000">
            <w:pPr>
              <w:pStyle w:val="Compact"/>
              <w:jc w:val="center"/>
            </w:pPr>
            <w:r>
              <w:t>1</w:t>
            </w:r>
          </w:p>
        </w:tc>
        <w:tc>
          <w:tcPr>
            <w:tcW w:w="0" w:type="auto"/>
          </w:tcPr>
          <w:p w14:paraId="3A232284" w14:textId="77777777" w:rsidR="003C3593" w:rsidRDefault="00000000">
            <w:pPr>
              <w:pStyle w:val="Compact"/>
              <w:jc w:val="center"/>
            </w:pPr>
            <w:r>
              <w:t>0</w:t>
            </w:r>
          </w:p>
        </w:tc>
      </w:tr>
      <w:tr w:rsidR="003C3593" w14:paraId="31BE7CDB" w14:textId="77777777" w:rsidTr="003C3593">
        <w:trPr>
          <w:jc w:val="center"/>
        </w:trPr>
        <w:tc>
          <w:tcPr>
            <w:tcW w:w="0" w:type="auto"/>
          </w:tcPr>
          <w:p w14:paraId="3F3FC794" w14:textId="77777777" w:rsidR="003C3593" w:rsidRDefault="00000000">
            <w:pPr>
              <w:pStyle w:val="Compact"/>
              <w:jc w:val="center"/>
            </w:pPr>
            <w:r>
              <w:t>Closure</w:t>
            </w:r>
          </w:p>
        </w:tc>
        <w:tc>
          <w:tcPr>
            <w:tcW w:w="0" w:type="auto"/>
          </w:tcPr>
          <w:p w14:paraId="0CD8413A" w14:textId="77777777" w:rsidR="003C3593" w:rsidRDefault="00000000">
            <w:pPr>
              <w:pStyle w:val="Compact"/>
              <w:jc w:val="center"/>
            </w:pPr>
            <w:r>
              <w:t>2</w:t>
            </w:r>
          </w:p>
        </w:tc>
        <w:tc>
          <w:tcPr>
            <w:tcW w:w="0" w:type="auto"/>
          </w:tcPr>
          <w:p w14:paraId="5F4AF3FC" w14:textId="77777777" w:rsidR="003C3593" w:rsidRDefault="00000000">
            <w:pPr>
              <w:pStyle w:val="Compact"/>
              <w:jc w:val="center"/>
            </w:pPr>
            <w:r>
              <w:t>37</w:t>
            </w:r>
          </w:p>
        </w:tc>
        <w:tc>
          <w:tcPr>
            <w:tcW w:w="0" w:type="auto"/>
          </w:tcPr>
          <w:p w14:paraId="597EE0F0" w14:textId="77777777" w:rsidR="003C3593" w:rsidRDefault="00000000">
            <w:pPr>
              <w:pStyle w:val="Compact"/>
              <w:jc w:val="center"/>
            </w:pPr>
            <w:r>
              <w:t>1(50%)</w:t>
            </w:r>
          </w:p>
        </w:tc>
        <w:tc>
          <w:tcPr>
            <w:tcW w:w="0" w:type="auto"/>
          </w:tcPr>
          <w:p w14:paraId="73884195" w14:textId="77777777" w:rsidR="003C3593" w:rsidRDefault="00000000">
            <w:pPr>
              <w:pStyle w:val="Compact"/>
              <w:jc w:val="center"/>
            </w:pPr>
            <w:r>
              <w:t>20(54.05%)</w:t>
            </w:r>
          </w:p>
        </w:tc>
        <w:tc>
          <w:tcPr>
            <w:tcW w:w="0" w:type="auto"/>
          </w:tcPr>
          <w:p w14:paraId="4D48EEA2" w14:textId="77777777" w:rsidR="003C3593" w:rsidRDefault="00000000">
            <w:pPr>
              <w:pStyle w:val="Compact"/>
              <w:jc w:val="center"/>
            </w:pPr>
            <w:r>
              <w:t>12</w:t>
            </w:r>
          </w:p>
        </w:tc>
        <w:tc>
          <w:tcPr>
            <w:tcW w:w="0" w:type="auto"/>
          </w:tcPr>
          <w:p w14:paraId="01F7A049" w14:textId="77777777" w:rsidR="003C3593" w:rsidRDefault="00000000">
            <w:pPr>
              <w:pStyle w:val="Compact"/>
              <w:jc w:val="center"/>
            </w:pPr>
            <w:r>
              <w:t>6</w:t>
            </w:r>
          </w:p>
        </w:tc>
        <w:tc>
          <w:tcPr>
            <w:tcW w:w="0" w:type="auto"/>
          </w:tcPr>
          <w:p w14:paraId="13CCC56C" w14:textId="77777777" w:rsidR="003C3593" w:rsidRDefault="00000000">
            <w:pPr>
              <w:pStyle w:val="Compact"/>
              <w:jc w:val="center"/>
            </w:pPr>
            <w:r>
              <w:t>2</w:t>
            </w:r>
          </w:p>
        </w:tc>
      </w:tr>
      <w:tr w:rsidR="003C3593" w14:paraId="4F201795" w14:textId="77777777" w:rsidTr="003C3593">
        <w:trPr>
          <w:jc w:val="center"/>
        </w:trPr>
        <w:tc>
          <w:tcPr>
            <w:tcW w:w="0" w:type="auto"/>
          </w:tcPr>
          <w:p w14:paraId="73C8A603" w14:textId="77777777" w:rsidR="003C3593" w:rsidRDefault="00000000">
            <w:pPr>
              <w:pStyle w:val="Compact"/>
              <w:jc w:val="center"/>
            </w:pPr>
            <w:r>
              <w:t>Mockito</w:t>
            </w:r>
          </w:p>
        </w:tc>
        <w:tc>
          <w:tcPr>
            <w:tcW w:w="0" w:type="auto"/>
          </w:tcPr>
          <w:p w14:paraId="7395B3BA" w14:textId="77777777" w:rsidR="003C3593" w:rsidRDefault="00000000">
            <w:pPr>
              <w:pStyle w:val="Compact"/>
              <w:jc w:val="center"/>
            </w:pPr>
            <w:r>
              <w:t>1</w:t>
            </w:r>
          </w:p>
        </w:tc>
        <w:tc>
          <w:tcPr>
            <w:tcW w:w="0" w:type="auto"/>
          </w:tcPr>
          <w:p w14:paraId="511CE37A" w14:textId="77777777" w:rsidR="003C3593" w:rsidRDefault="00000000">
            <w:pPr>
              <w:pStyle w:val="Compact"/>
              <w:jc w:val="center"/>
            </w:pPr>
            <w:r>
              <w:t>0</w:t>
            </w:r>
          </w:p>
        </w:tc>
        <w:tc>
          <w:tcPr>
            <w:tcW w:w="0" w:type="auto"/>
          </w:tcPr>
          <w:p w14:paraId="5C4F915E" w14:textId="77777777" w:rsidR="003C3593" w:rsidRDefault="00000000">
            <w:pPr>
              <w:pStyle w:val="Compact"/>
              <w:jc w:val="center"/>
            </w:pPr>
            <w:r>
              <w:t>1(100%)</w:t>
            </w:r>
          </w:p>
        </w:tc>
        <w:tc>
          <w:tcPr>
            <w:tcW w:w="0" w:type="auto"/>
          </w:tcPr>
          <w:p w14:paraId="73889903" w14:textId="77777777" w:rsidR="003C3593" w:rsidRDefault="00000000">
            <w:pPr>
              <w:pStyle w:val="Compact"/>
              <w:jc w:val="center"/>
            </w:pPr>
            <w:r>
              <w:t>0</w:t>
            </w:r>
          </w:p>
        </w:tc>
        <w:tc>
          <w:tcPr>
            <w:tcW w:w="0" w:type="auto"/>
          </w:tcPr>
          <w:p w14:paraId="5A630E6F" w14:textId="77777777" w:rsidR="003C3593" w:rsidRDefault="00000000">
            <w:pPr>
              <w:pStyle w:val="Compact"/>
              <w:jc w:val="center"/>
            </w:pPr>
            <w:r>
              <w:t>0</w:t>
            </w:r>
          </w:p>
        </w:tc>
        <w:tc>
          <w:tcPr>
            <w:tcW w:w="0" w:type="auto"/>
          </w:tcPr>
          <w:p w14:paraId="252DAC64" w14:textId="77777777" w:rsidR="003C3593" w:rsidRDefault="00000000">
            <w:pPr>
              <w:pStyle w:val="Compact"/>
              <w:jc w:val="center"/>
            </w:pPr>
            <w:r>
              <w:t>0</w:t>
            </w:r>
          </w:p>
        </w:tc>
        <w:tc>
          <w:tcPr>
            <w:tcW w:w="0" w:type="auto"/>
          </w:tcPr>
          <w:p w14:paraId="643B39AA" w14:textId="77777777" w:rsidR="003C3593" w:rsidRDefault="00000000">
            <w:pPr>
              <w:pStyle w:val="Compact"/>
              <w:jc w:val="center"/>
            </w:pPr>
            <w:r>
              <w:t>0</w:t>
            </w:r>
          </w:p>
        </w:tc>
      </w:tr>
      <w:tr w:rsidR="003C3593" w14:paraId="7A5BFAC4" w14:textId="77777777" w:rsidTr="003C3593">
        <w:trPr>
          <w:jc w:val="center"/>
        </w:trPr>
        <w:tc>
          <w:tcPr>
            <w:tcW w:w="0" w:type="auto"/>
          </w:tcPr>
          <w:p w14:paraId="1D358D64" w14:textId="77777777" w:rsidR="003C3593" w:rsidRDefault="00000000">
            <w:pPr>
              <w:pStyle w:val="Compact"/>
              <w:jc w:val="center"/>
            </w:pPr>
            <w:r>
              <w:t>Total</w:t>
            </w:r>
          </w:p>
        </w:tc>
        <w:tc>
          <w:tcPr>
            <w:tcW w:w="0" w:type="auto"/>
          </w:tcPr>
          <w:p w14:paraId="2A7DFC23" w14:textId="77777777" w:rsidR="003C3593" w:rsidRDefault="00000000">
            <w:pPr>
              <w:pStyle w:val="Compact"/>
              <w:jc w:val="center"/>
              <w:rPr>
                <w:lang w:eastAsia="zh-CN"/>
              </w:rPr>
            </w:pPr>
            <w:r>
              <w:rPr>
                <w:rFonts w:hint="eastAsia"/>
                <w:lang w:eastAsia="zh-CN"/>
              </w:rPr>
              <w:t>3</w:t>
            </w:r>
            <w:r>
              <w:rPr>
                <w:lang w:eastAsia="zh-CN"/>
              </w:rPr>
              <w:t>0</w:t>
            </w:r>
          </w:p>
        </w:tc>
        <w:tc>
          <w:tcPr>
            <w:tcW w:w="0" w:type="auto"/>
          </w:tcPr>
          <w:p w14:paraId="3E3E9724" w14:textId="77777777" w:rsidR="003C3593" w:rsidRDefault="00000000">
            <w:pPr>
              <w:pStyle w:val="Compact"/>
              <w:jc w:val="center"/>
            </w:pPr>
            <w:r>
              <w:t>127</w:t>
            </w:r>
          </w:p>
        </w:tc>
        <w:tc>
          <w:tcPr>
            <w:tcW w:w="0" w:type="auto"/>
          </w:tcPr>
          <w:p w14:paraId="02392469" w14:textId="77777777" w:rsidR="003C3593" w:rsidRDefault="00000000">
            <w:pPr>
              <w:pStyle w:val="Compact"/>
              <w:jc w:val="center"/>
            </w:pPr>
            <w:r>
              <w:t>15(51.85%)</w:t>
            </w:r>
          </w:p>
        </w:tc>
        <w:tc>
          <w:tcPr>
            <w:tcW w:w="0" w:type="auto"/>
          </w:tcPr>
          <w:p w14:paraId="65368BEF" w14:textId="77777777" w:rsidR="003C3593" w:rsidRDefault="00000000">
            <w:pPr>
              <w:pStyle w:val="Compact"/>
              <w:jc w:val="center"/>
            </w:pPr>
            <w:r>
              <w:t>63(49.61%)</w:t>
            </w:r>
          </w:p>
        </w:tc>
        <w:tc>
          <w:tcPr>
            <w:tcW w:w="0" w:type="auto"/>
          </w:tcPr>
          <w:p w14:paraId="78A34E14" w14:textId="77777777" w:rsidR="003C3593" w:rsidRDefault="00000000">
            <w:pPr>
              <w:pStyle w:val="Compact"/>
              <w:jc w:val="center"/>
              <w:rPr>
                <w:lang w:eastAsia="zh-CN"/>
              </w:rPr>
            </w:pPr>
            <w:r>
              <w:rPr>
                <w:rFonts w:hint="eastAsia"/>
                <w:lang w:eastAsia="zh-CN"/>
              </w:rPr>
              <w:t>5</w:t>
            </w:r>
            <w:r>
              <w:rPr>
                <w:lang w:eastAsia="zh-CN"/>
              </w:rPr>
              <w:t>0</w:t>
            </w:r>
          </w:p>
        </w:tc>
        <w:tc>
          <w:tcPr>
            <w:tcW w:w="0" w:type="auto"/>
          </w:tcPr>
          <w:p w14:paraId="2BF74895" w14:textId="77777777" w:rsidR="003C3593" w:rsidRDefault="00000000">
            <w:pPr>
              <w:pStyle w:val="Compact"/>
              <w:jc w:val="center"/>
            </w:pPr>
            <w:r>
              <w:t>8</w:t>
            </w:r>
          </w:p>
        </w:tc>
        <w:tc>
          <w:tcPr>
            <w:tcW w:w="0" w:type="auto"/>
          </w:tcPr>
          <w:p w14:paraId="48A84496" w14:textId="77777777" w:rsidR="003C3593" w:rsidRDefault="00000000">
            <w:pPr>
              <w:pStyle w:val="Compact"/>
              <w:jc w:val="center"/>
            </w:pPr>
            <w:r>
              <w:t>5</w:t>
            </w:r>
          </w:p>
        </w:tc>
      </w:tr>
    </w:tbl>
    <w:p w14:paraId="35B02DF6" w14:textId="77777777" w:rsidR="003C3593" w:rsidRDefault="003C3593">
      <w:pPr>
        <w:pStyle w:val="a0"/>
        <w:rPr>
          <w:lang w:eastAsia="zh-CN"/>
        </w:rPr>
      </w:pPr>
    </w:p>
    <w:p w14:paraId="42DFFA7A" w14:textId="77777777" w:rsidR="003C3593" w:rsidRDefault="00000000">
      <w:pPr>
        <w:pStyle w:val="a0"/>
        <w:rPr>
          <w:lang w:eastAsia="zh-CN"/>
        </w:rPr>
      </w:pPr>
      <w:r>
        <w:rPr>
          <w:b/>
          <w:bCs/>
        </w:rPr>
        <w:t xml:space="preserve">Overfitting patch. </w:t>
      </w:r>
      <w:r>
        <w:t xml:space="preserve"> </w:t>
      </w:r>
      <w:r>
        <w:rPr>
          <w:rFonts w:hint="eastAsia"/>
          <w:lang w:eastAsia="zh-CN"/>
        </w:rPr>
        <w:t>从表</w:t>
      </w:r>
      <w:r>
        <w:rPr>
          <w:lang w:eastAsia="zh-CN"/>
        </w:rPr>
        <w:t>4</w:t>
      </w:r>
      <w:r>
        <w:rPr>
          <w:rFonts w:hint="eastAsia"/>
          <w:lang w:eastAsia="zh-CN"/>
        </w:rPr>
        <w:t>中</w:t>
      </w:r>
      <w:r>
        <w:t>我们可以发现</w:t>
      </w:r>
      <w:r>
        <w:t>PatchID</w:t>
      </w:r>
      <w:r>
        <w:t>在</w:t>
      </w:r>
      <w:r>
        <w:t>Nopol2015</w:t>
      </w:r>
      <w:r>
        <w:t>、</w:t>
      </w:r>
      <w:r>
        <w:t>Nopol2017</w:t>
      </w:r>
      <w:r>
        <w:t>、</w:t>
      </w:r>
      <w:r>
        <w:t>jKali</w:t>
      </w:r>
      <w:r>
        <w:t>、</w:t>
      </w:r>
      <w:r>
        <w:t>jGenprog</w:t>
      </w:r>
      <w:r>
        <w:t>这四个修复工具上的效果比较好</w:t>
      </w:r>
      <w:r>
        <w:t>(</w:t>
      </w:r>
      <w:r>
        <w:t>最差的成功率也有</w:t>
      </w:r>
      <w:r>
        <w:t>50%)</w:t>
      </w:r>
      <w:r>
        <w:t>，但是在</w:t>
      </w:r>
      <w:r>
        <w:t>ACS</w:t>
      </w:r>
      <w:r>
        <w:t>、</w:t>
      </w:r>
      <w:r>
        <w:t>HDRepair</w:t>
      </w:r>
      <w:r>
        <w:t>效果比较差</w:t>
      </w:r>
      <w:r>
        <w:t>(</w:t>
      </w:r>
      <w:r>
        <w:t>最好的成功率只有</w:t>
      </w:r>
      <w:r>
        <w:t>20%)</w:t>
      </w:r>
      <w:r>
        <w:t>。</w:t>
      </w:r>
      <w:r>
        <w:rPr>
          <w:lang w:eastAsia="zh-CN"/>
        </w:rPr>
        <w:t>我们</w:t>
      </w:r>
      <w:r>
        <w:rPr>
          <w:rFonts w:hint="eastAsia"/>
          <w:lang w:eastAsia="zh-CN"/>
        </w:rPr>
        <w:t>还</w:t>
      </w:r>
      <w:r>
        <w:rPr>
          <w:lang w:eastAsia="zh-CN"/>
        </w:rPr>
        <w:t>发现在这</w:t>
      </w:r>
      <w:r>
        <w:rPr>
          <w:lang w:eastAsia="zh-CN"/>
        </w:rPr>
        <w:t>6</w:t>
      </w:r>
      <w:r>
        <w:rPr>
          <w:lang w:eastAsia="zh-CN"/>
        </w:rPr>
        <w:t>个工具产生的过拟合补丁</w:t>
      </w:r>
      <w:r>
        <w:rPr>
          <w:rFonts w:hint="eastAsia"/>
          <w:lang w:eastAsia="zh-CN"/>
        </w:rPr>
        <w:t>中</w:t>
      </w:r>
      <w:r>
        <w:rPr>
          <w:lang w:eastAsia="zh-CN"/>
        </w:rPr>
        <w:t>，未修复程序原有错误的补丁是最多的，破坏程序原来正确行为的补丁比较少。但是</w:t>
      </w:r>
      <w:r>
        <w:rPr>
          <w:lang w:eastAsia="zh-CN"/>
        </w:rPr>
        <w:t>Nopol2015</w:t>
      </w:r>
      <w:r>
        <w:rPr>
          <w:lang w:eastAsia="zh-CN"/>
        </w:rPr>
        <w:t>和</w:t>
      </w:r>
      <w:r>
        <w:rPr>
          <w:lang w:eastAsia="zh-CN"/>
        </w:rPr>
        <w:t>Nopol2017(</w:t>
      </w:r>
      <w:r>
        <w:rPr>
          <w:lang w:eastAsia="zh-CN"/>
        </w:rPr>
        <w:t>这两个是修改程序条件语句来修复</w:t>
      </w:r>
      <w:r>
        <w:rPr>
          <w:lang w:eastAsia="zh-CN"/>
        </w:rPr>
        <w:t>bug</w:t>
      </w:r>
      <w:r>
        <w:rPr>
          <w:lang w:eastAsia="zh-CN"/>
        </w:rPr>
        <w:t>的工具</w:t>
      </w:r>
      <w:r>
        <w:rPr>
          <w:lang w:eastAsia="zh-CN"/>
        </w:rPr>
        <w:t>)</w:t>
      </w:r>
      <w:r>
        <w:rPr>
          <w:lang w:eastAsia="zh-CN"/>
        </w:rPr>
        <w:t>共有</w:t>
      </w:r>
      <w:r>
        <w:rPr>
          <w:lang w:eastAsia="zh-CN"/>
        </w:rPr>
        <w:t>12</w:t>
      </w:r>
      <w:r>
        <w:rPr>
          <w:lang w:eastAsia="zh-CN"/>
        </w:rPr>
        <w:t>个补丁是破坏了程序正确行为的，而其他工具只有</w:t>
      </w:r>
      <w:r>
        <w:rPr>
          <w:lang w:eastAsia="zh-CN"/>
        </w:rPr>
        <w:t>jGenprog</w:t>
      </w:r>
      <w:r>
        <w:rPr>
          <w:lang w:eastAsia="zh-CN"/>
        </w:rPr>
        <w:t>产生了一个</w:t>
      </w:r>
      <w:r>
        <w:rPr>
          <w:lang w:eastAsia="zh-CN"/>
        </w:rPr>
        <w:t>AB-Overfitting Patch</w:t>
      </w:r>
      <w:r>
        <w:rPr>
          <w:lang w:eastAsia="zh-CN"/>
        </w:rPr>
        <w:t>。我们</w:t>
      </w:r>
      <w:r>
        <w:rPr>
          <w:rFonts w:hint="eastAsia"/>
          <w:lang w:eastAsia="zh-CN"/>
        </w:rPr>
        <w:t>猜想</w:t>
      </w:r>
      <w:r>
        <w:rPr>
          <w:lang w:eastAsia="zh-CN"/>
        </w:rPr>
        <w:t>修改程序条件语句是比较容易引入新错误的。</w:t>
      </w:r>
    </w:p>
    <w:p w14:paraId="2598F86F" w14:textId="77777777" w:rsidR="003C3593" w:rsidRDefault="00000000">
      <w:pPr>
        <w:pStyle w:val="a0"/>
        <w:rPr>
          <w:lang w:eastAsia="zh-CN"/>
        </w:rPr>
      </w:pPr>
      <w:r>
        <w:rPr>
          <w:lang w:eastAsia="zh-CN"/>
        </w:rPr>
        <w:t>根据</w:t>
      </w:r>
      <w:r>
        <w:rPr>
          <w:lang w:eastAsia="zh-CN"/>
        </w:rPr>
        <w:t>Project</w:t>
      </w:r>
      <w:r>
        <w:rPr>
          <w:lang w:eastAsia="zh-CN"/>
        </w:rPr>
        <w:t>来看，过拟合补丁识别的成功率就相对稳定了，范围在</w:t>
      </w:r>
      <w:r>
        <w:rPr>
          <w:lang w:eastAsia="zh-CN"/>
        </w:rPr>
        <w:t>43%</w:t>
      </w:r>
      <m:oMath>
        <m:r>
          <m:rPr>
            <m:sty m:val="p"/>
          </m:rPr>
          <w:rPr>
            <w:rFonts w:ascii="Cambria Math" w:hAnsi="Cambria Math"/>
            <w:lang w:eastAsia="zh-CN"/>
          </w:rPr>
          <m:t>∼</m:t>
        </m:r>
      </m:oMath>
      <w:r>
        <w:rPr>
          <w:lang w:eastAsia="zh-CN"/>
        </w:rPr>
        <w:t>60%</w:t>
      </w:r>
      <w:r>
        <w:rPr>
          <w:lang w:eastAsia="zh-CN"/>
        </w:rPr>
        <w:t>。</w:t>
      </w:r>
      <w:r>
        <w:rPr>
          <w:lang w:eastAsia="zh-CN"/>
        </w:rPr>
        <w:t>PatchID</w:t>
      </w:r>
      <w:r>
        <w:rPr>
          <w:lang w:eastAsia="zh-CN"/>
        </w:rPr>
        <w:t>在</w:t>
      </w:r>
      <w:r>
        <w:rPr>
          <w:lang w:eastAsia="zh-CN"/>
        </w:rPr>
        <w:t xml:space="preserve">Time </w:t>
      </w:r>
      <w:r>
        <w:rPr>
          <w:rFonts w:hint="eastAsia"/>
          <w:lang w:eastAsia="zh-CN"/>
        </w:rPr>
        <w:t>Project</w:t>
      </w:r>
      <w:r>
        <w:rPr>
          <w:lang w:eastAsia="zh-CN"/>
        </w:rPr>
        <w:t>中的成功率最高，达到了</w:t>
      </w:r>
      <w:r>
        <w:rPr>
          <w:lang w:eastAsia="zh-CN"/>
        </w:rPr>
        <w:t>60%</w:t>
      </w:r>
      <w:r>
        <w:rPr>
          <w:lang w:eastAsia="zh-CN"/>
        </w:rPr>
        <w:t>。在</w:t>
      </w:r>
      <w:r>
        <w:rPr>
          <w:lang w:eastAsia="zh-CN"/>
        </w:rPr>
        <w:t>Math</w:t>
      </w:r>
      <w:r>
        <w:rPr>
          <w:lang w:eastAsia="zh-CN"/>
        </w:rPr>
        <w:t>项目中的成功率最低，只有</w:t>
      </w:r>
      <w:r>
        <w:rPr>
          <w:lang w:eastAsia="zh-CN"/>
        </w:rPr>
        <w:t>44.90%</w:t>
      </w:r>
      <w:r>
        <w:rPr>
          <w:lang w:eastAsia="zh-CN"/>
        </w:rPr>
        <w:t>。在这里，破坏程序原有正确行为的补丁数目最多的是</w:t>
      </w:r>
      <w:r>
        <w:rPr>
          <w:lang w:eastAsia="zh-CN"/>
        </w:rPr>
        <w:t>Closure</w:t>
      </w:r>
      <w:r>
        <w:rPr>
          <w:lang w:eastAsia="zh-CN"/>
        </w:rPr>
        <w:t>，共有</w:t>
      </w:r>
      <w:r>
        <w:rPr>
          <w:lang w:eastAsia="zh-CN"/>
        </w:rPr>
        <w:t>8</w:t>
      </w:r>
      <w:r>
        <w:rPr>
          <w:lang w:eastAsia="zh-CN"/>
        </w:rPr>
        <w:t>个。</w:t>
      </w:r>
    </w:p>
    <w:p w14:paraId="787F7331" w14:textId="77777777" w:rsidR="003C3593" w:rsidRDefault="00000000">
      <w:pPr>
        <w:pStyle w:val="a0"/>
        <w:rPr>
          <w:lang w:eastAsia="zh-CN"/>
        </w:rPr>
      </w:pPr>
      <w:r>
        <w:rPr>
          <w:b/>
          <w:bCs/>
        </w:rPr>
        <w:lastRenderedPageBreak/>
        <w:t>Correct patch.</w:t>
      </w:r>
      <w:r>
        <w:t xml:space="preserve"> </w:t>
      </w:r>
      <w:r>
        <w:t>在</w:t>
      </w:r>
      <w:r>
        <w:t>157</w:t>
      </w:r>
      <w:r>
        <w:t>个补丁中，</w:t>
      </w:r>
      <w:r>
        <w:t>correct patch</w:t>
      </w:r>
      <w:r>
        <w:t>有</w:t>
      </w:r>
      <w:r>
        <w:t>30</w:t>
      </w:r>
      <w:r>
        <w:t>个，而</w:t>
      </w:r>
      <w:r>
        <w:t>PatchID</w:t>
      </w:r>
      <w:r>
        <w:t>能正确判断</w:t>
      </w:r>
      <w:r>
        <w:t>15</w:t>
      </w:r>
      <w:r>
        <w:t>个补丁，成功率达到</w:t>
      </w:r>
      <w:r>
        <w:t>50%</w:t>
      </w:r>
      <w:r>
        <w:t>。这是一个让人振奋的消息。</w:t>
      </w:r>
      <w:r>
        <w:rPr>
          <w:lang w:eastAsia="zh-CN"/>
        </w:rPr>
        <w:t>据我们所知，目前还没有</w:t>
      </w:r>
      <w:r>
        <w:rPr>
          <w:rFonts w:hint="eastAsia"/>
          <w:lang w:eastAsia="zh-CN"/>
        </w:rPr>
        <w:t>任何</w:t>
      </w:r>
      <w:r>
        <w:rPr>
          <w:lang w:eastAsia="zh-CN"/>
        </w:rPr>
        <w:t>工具能有这么高的成功率。在</w:t>
      </w:r>
      <w:r>
        <w:rPr>
          <w:lang w:eastAsia="zh-CN"/>
        </w:rPr>
        <w:t>Nopol2017</w:t>
      </w:r>
      <w:r>
        <w:rPr>
          <w:lang w:eastAsia="zh-CN"/>
        </w:rPr>
        <w:t>、</w:t>
      </w:r>
      <w:r>
        <w:rPr>
          <w:lang w:eastAsia="zh-CN"/>
        </w:rPr>
        <w:t>HDRepair</w:t>
      </w:r>
      <w:r>
        <w:rPr>
          <w:lang w:eastAsia="zh-CN"/>
        </w:rPr>
        <w:t>和</w:t>
      </w:r>
      <w:r>
        <w:rPr>
          <w:lang w:eastAsia="zh-CN"/>
        </w:rPr>
        <w:t>ACS</w:t>
      </w:r>
      <w:r>
        <w:rPr>
          <w:rFonts w:hint="eastAsia"/>
          <w:lang w:eastAsia="zh-CN"/>
        </w:rPr>
        <w:t>生成的补丁</w:t>
      </w:r>
      <w:r>
        <w:rPr>
          <w:lang w:eastAsia="zh-CN"/>
        </w:rPr>
        <w:t>中，</w:t>
      </w:r>
      <w:r>
        <w:rPr>
          <w:lang w:eastAsia="zh-CN"/>
        </w:rPr>
        <w:t>PatchID</w:t>
      </w:r>
      <w:r>
        <w:rPr>
          <w:lang w:eastAsia="zh-CN"/>
        </w:rPr>
        <w:t>的成功率超过了</w:t>
      </w:r>
      <w:r>
        <w:rPr>
          <w:lang w:eastAsia="zh-CN"/>
        </w:rPr>
        <w:t>60%</w:t>
      </w:r>
      <w:r>
        <w:rPr>
          <w:lang w:eastAsia="zh-CN"/>
        </w:rPr>
        <w:t>，最高的居然达到了</w:t>
      </w:r>
      <w:r>
        <w:rPr>
          <w:lang w:eastAsia="zh-CN"/>
        </w:rPr>
        <w:t>75%</w:t>
      </w:r>
      <w:r>
        <w:rPr>
          <w:lang w:eastAsia="zh-CN"/>
        </w:rPr>
        <w:t>。从</w:t>
      </w:r>
      <w:r>
        <w:rPr>
          <w:lang w:eastAsia="zh-CN"/>
        </w:rPr>
        <w:t>Project</w:t>
      </w:r>
      <w:r>
        <w:rPr>
          <w:lang w:eastAsia="zh-CN"/>
        </w:rPr>
        <w:t>的角度出发，除了</w:t>
      </w:r>
      <w:r>
        <w:rPr>
          <w:lang w:eastAsia="zh-CN"/>
        </w:rPr>
        <w:t>Lang</w:t>
      </w:r>
      <w:r>
        <w:rPr>
          <w:lang w:eastAsia="zh-CN"/>
        </w:rPr>
        <w:t>和</w:t>
      </w:r>
      <w:r>
        <w:rPr>
          <w:lang w:eastAsia="zh-CN"/>
        </w:rPr>
        <w:t>Chart</w:t>
      </w:r>
      <w:r>
        <w:rPr>
          <w:lang w:eastAsia="zh-CN"/>
        </w:rPr>
        <w:t>之外，其余</w:t>
      </w:r>
      <w:r>
        <w:rPr>
          <w:lang w:eastAsia="zh-CN"/>
        </w:rPr>
        <w:t>Project</w:t>
      </w:r>
      <w:r>
        <w:rPr>
          <w:lang w:eastAsia="zh-CN"/>
        </w:rPr>
        <w:t>的成功率都不低。特别要注意的是</w:t>
      </w:r>
      <w:r>
        <w:rPr>
          <w:rFonts w:hint="eastAsia"/>
          <w:lang w:eastAsia="zh-CN"/>
        </w:rPr>
        <w:t>在</w:t>
      </w:r>
      <w:r>
        <w:rPr>
          <w:lang w:eastAsia="zh-CN"/>
        </w:rPr>
        <w:t>Mockito</w:t>
      </w:r>
      <w:r>
        <w:rPr>
          <w:lang w:eastAsia="zh-CN"/>
        </w:rPr>
        <w:t>和</w:t>
      </w:r>
      <w:r>
        <w:rPr>
          <w:lang w:eastAsia="zh-CN"/>
        </w:rPr>
        <w:t>Time</w:t>
      </w:r>
      <w:r>
        <w:rPr>
          <w:rFonts w:hint="eastAsia"/>
          <w:lang w:eastAsia="zh-CN"/>
        </w:rPr>
        <w:t>项目上的</w:t>
      </w:r>
      <w:r>
        <w:rPr>
          <w:lang w:eastAsia="zh-CN"/>
        </w:rPr>
        <w:t>成功率达到</w:t>
      </w:r>
      <w:r>
        <w:rPr>
          <w:lang w:eastAsia="zh-CN"/>
        </w:rPr>
        <w:t>100%</w:t>
      </w:r>
      <w:r>
        <w:rPr>
          <w:lang w:eastAsia="zh-CN"/>
        </w:rPr>
        <w:t>。</w:t>
      </w:r>
    </w:p>
    <w:p w14:paraId="4C7319D5" w14:textId="77777777" w:rsidR="003C3593" w:rsidRDefault="00000000">
      <w:pPr>
        <w:pStyle w:val="a0"/>
        <w:rPr>
          <w:lang w:eastAsia="zh-CN"/>
        </w:rPr>
      </w:pPr>
      <w:r>
        <w:rPr>
          <w:lang w:eastAsia="zh-CN"/>
        </w:rPr>
        <w:t>相对于</w:t>
      </w:r>
      <w:r>
        <w:rPr>
          <w:lang w:eastAsia="zh-CN"/>
        </w:rPr>
        <w:t>Xiong</w:t>
      </w:r>
      <w:r>
        <w:rPr>
          <w:lang w:eastAsia="zh-CN"/>
        </w:rPr>
        <w:t>的在这个数据集上的结果，我们识别过拟合补丁比</w:t>
      </w:r>
      <w:r>
        <w:rPr>
          <w:lang w:eastAsia="zh-CN"/>
        </w:rPr>
        <w:t>Xiong</w:t>
      </w:r>
      <w:r>
        <w:rPr>
          <w:rFonts w:hint="eastAsia"/>
          <w:lang w:eastAsia="zh-CN"/>
        </w:rPr>
        <w:t>的方法多</w:t>
      </w:r>
      <w:r>
        <w:rPr>
          <w:lang w:eastAsia="zh-CN"/>
        </w:rPr>
        <w:t>了一个，但是</w:t>
      </w:r>
      <w:r>
        <w:rPr>
          <w:rFonts w:hint="eastAsia"/>
          <w:lang w:eastAsia="zh-CN"/>
        </w:rPr>
        <w:t>Xiong</w:t>
      </w:r>
      <w:r>
        <w:rPr>
          <w:rFonts w:hint="eastAsia"/>
          <w:lang w:eastAsia="zh-CN"/>
        </w:rPr>
        <w:t>的方法</w:t>
      </w:r>
      <w:r>
        <w:rPr>
          <w:lang w:eastAsia="zh-CN"/>
        </w:rPr>
        <w:t>没有识别出任何一个正确的补丁而</w:t>
      </w:r>
      <w:r>
        <w:rPr>
          <w:lang w:eastAsia="zh-CN"/>
        </w:rPr>
        <w:t>PatchID</w:t>
      </w:r>
      <w:r>
        <w:rPr>
          <w:lang w:eastAsia="zh-CN"/>
        </w:rPr>
        <w:t>却识别出</w:t>
      </w:r>
      <w:r>
        <w:rPr>
          <w:lang w:eastAsia="zh-CN"/>
        </w:rPr>
        <w:t>15</w:t>
      </w:r>
      <w:r>
        <w:rPr>
          <w:lang w:eastAsia="zh-CN"/>
        </w:rPr>
        <w:t>个。对于</w:t>
      </w:r>
      <w:r>
        <w:rPr>
          <w:lang w:eastAsia="zh-CN"/>
        </w:rPr>
        <w:t>220</w:t>
      </w:r>
      <w:r>
        <w:rPr>
          <w:lang w:eastAsia="zh-CN"/>
        </w:rPr>
        <w:t>个补丁，他的方法共识别了</w:t>
      </w:r>
      <w:r>
        <w:rPr>
          <w:lang w:eastAsia="zh-CN"/>
        </w:rPr>
        <w:t>62</w:t>
      </w:r>
      <w:r>
        <w:rPr>
          <w:lang w:eastAsia="zh-CN"/>
        </w:rPr>
        <w:t>个，</w:t>
      </w:r>
      <w:r>
        <w:rPr>
          <w:lang w:eastAsia="zh-CN"/>
        </w:rPr>
        <w:t>PatchID</w:t>
      </w:r>
      <w:r>
        <w:rPr>
          <w:lang w:eastAsia="zh-CN"/>
        </w:rPr>
        <w:t>识别了</w:t>
      </w:r>
      <w:r>
        <w:rPr>
          <w:lang w:eastAsia="zh-CN"/>
        </w:rPr>
        <w:t>78</w:t>
      </w:r>
      <w:r>
        <w:rPr>
          <w:lang w:eastAsia="zh-CN"/>
        </w:rPr>
        <w:t>个补丁。</w:t>
      </w:r>
      <w:bookmarkStart w:id="593" w:name="_Hlk121403219"/>
      <w:r>
        <w:rPr>
          <w:lang w:eastAsia="zh-CN"/>
        </w:rPr>
        <w:t>但是</w:t>
      </w:r>
      <w:r>
        <w:rPr>
          <w:rFonts w:hint="eastAsia"/>
          <w:lang w:eastAsia="zh-CN"/>
        </w:rPr>
        <w:t>Xiong</w:t>
      </w:r>
      <w:r>
        <w:rPr>
          <w:lang w:eastAsia="zh-CN"/>
        </w:rPr>
        <w:t>通过修剪平均值的策略</w:t>
      </w:r>
      <w:r>
        <w:rPr>
          <w:rFonts w:hint="eastAsia"/>
          <w:lang w:eastAsia="zh-CN"/>
        </w:rPr>
        <w:t>把</w:t>
      </w:r>
      <w:r>
        <w:rPr>
          <w:lang w:eastAsia="zh-CN"/>
        </w:rPr>
        <w:t>识别成功率提高到</w:t>
      </w:r>
      <w:r>
        <w:rPr>
          <w:lang w:eastAsia="zh-CN"/>
        </w:rPr>
        <w:t>56.3%</w:t>
      </w:r>
      <w:bookmarkEnd w:id="593"/>
      <w:r>
        <w:rPr>
          <w:lang w:eastAsia="zh-CN"/>
        </w:rPr>
        <w:t>，</w:t>
      </w:r>
      <w:r>
        <w:rPr>
          <w:lang w:eastAsia="zh-CN"/>
        </w:rPr>
        <w:t>PatchID</w:t>
      </w:r>
      <w:r>
        <w:rPr>
          <w:lang w:eastAsia="zh-CN"/>
        </w:rPr>
        <w:t>是</w:t>
      </w:r>
      <w:r>
        <w:rPr>
          <w:lang w:eastAsia="zh-CN"/>
        </w:rPr>
        <w:t>49.7%</w:t>
      </w:r>
      <w:r>
        <w:rPr>
          <w:lang w:eastAsia="zh-CN"/>
        </w:rPr>
        <w:t>。</w:t>
      </w:r>
      <w:r>
        <w:rPr>
          <w:rFonts w:hint="eastAsia"/>
          <w:lang w:eastAsia="zh-CN"/>
        </w:rPr>
        <w:t>此外</w:t>
      </w:r>
      <w:r>
        <w:rPr>
          <w:rFonts w:hint="eastAsia"/>
          <w:lang w:eastAsia="zh-CN"/>
        </w:rPr>
        <w:t>Xiong</w:t>
      </w:r>
      <w:r>
        <w:rPr>
          <w:lang w:eastAsia="zh-CN"/>
        </w:rPr>
        <w:t>的方法只能判断</w:t>
      </w:r>
      <w:r>
        <w:rPr>
          <w:lang w:eastAsia="zh-CN"/>
        </w:rPr>
        <w:t>Chart</w:t>
      </w:r>
      <w:r>
        <w:rPr>
          <w:lang w:eastAsia="zh-CN"/>
        </w:rPr>
        <w:t>、</w:t>
      </w:r>
      <w:r>
        <w:rPr>
          <w:lang w:eastAsia="zh-CN"/>
        </w:rPr>
        <w:t>Lang</w:t>
      </w:r>
      <w:r>
        <w:rPr>
          <w:lang w:eastAsia="zh-CN"/>
        </w:rPr>
        <w:t>、</w:t>
      </w:r>
      <w:r>
        <w:rPr>
          <w:lang w:eastAsia="zh-CN"/>
        </w:rPr>
        <w:t>Math</w:t>
      </w:r>
      <w:r>
        <w:rPr>
          <w:lang w:eastAsia="zh-CN"/>
        </w:rPr>
        <w:t>和</w:t>
      </w:r>
      <w:r>
        <w:rPr>
          <w:lang w:eastAsia="zh-CN"/>
        </w:rPr>
        <w:t>Time</w:t>
      </w:r>
      <w:r>
        <w:rPr>
          <w:lang w:eastAsia="zh-CN"/>
        </w:rPr>
        <w:t>四个项目的补丁，而</w:t>
      </w:r>
      <w:r>
        <w:rPr>
          <w:lang w:eastAsia="zh-CN"/>
        </w:rPr>
        <w:t>PatchID</w:t>
      </w:r>
      <w:r>
        <w:rPr>
          <w:lang w:eastAsia="zh-CN"/>
        </w:rPr>
        <w:t>对</w:t>
      </w:r>
      <w:r>
        <w:rPr>
          <w:lang w:eastAsia="zh-CN"/>
        </w:rPr>
        <w:t>6</w:t>
      </w:r>
      <w:r>
        <w:rPr>
          <w:lang w:eastAsia="zh-CN"/>
        </w:rPr>
        <w:t>个项目的补丁都有涉及。在泛用性上，</w:t>
      </w:r>
      <w:r>
        <w:rPr>
          <w:lang w:eastAsia="zh-CN"/>
        </w:rPr>
        <w:t>PatchID</w:t>
      </w:r>
      <w:r>
        <w:rPr>
          <w:lang w:eastAsia="zh-CN"/>
        </w:rPr>
        <w:t>更加广泛。</w:t>
      </w:r>
    </w:p>
    <w:p w14:paraId="76B2E41B" w14:textId="77777777" w:rsidR="003C3593" w:rsidRDefault="003C3593">
      <w:pPr>
        <w:pStyle w:val="a0"/>
        <w:rPr>
          <w:lang w:eastAsia="zh-CN"/>
        </w:rPr>
      </w:pPr>
    </w:p>
    <w:p w14:paraId="47E5D6F2" w14:textId="4C1F5516" w:rsidR="003C3593" w:rsidDel="00C6621E" w:rsidRDefault="00000000" w:rsidP="00C6621E">
      <w:pPr>
        <w:pStyle w:val="a0"/>
        <w:rPr>
          <w:del w:id="594" w:author="HDULAB601" w:date="2023-05-12T09:14:00Z"/>
          <w:lang w:eastAsia="zh-CN"/>
        </w:rPr>
      </w:pPr>
      <w:r>
        <w:rPr>
          <w:b/>
          <w:bCs/>
          <w:lang w:eastAsia="zh-CN"/>
        </w:rPr>
        <w:t xml:space="preserve">Performance </w:t>
      </w:r>
      <w:r>
        <w:rPr>
          <w:rFonts w:hint="eastAsia"/>
          <w:b/>
          <w:bCs/>
          <w:lang w:eastAsia="zh-CN"/>
        </w:rPr>
        <w:t>on</w:t>
      </w:r>
      <w:r>
        <w:rPr>
          <w:b/>
          <w:bCs/>
          <w:lang w:eastAsia="zh-CN"/>
        </w:rPr>
        <w:t xml:space="preserve"> Java+JML dataset.</w:t>
      </w:r>
      <w:del w:id="595" w:author="HDULAB601" w:date="2023-05-12T09:14:00Z">
        <w:r w:rsidDel="00C6621E">
          <w:rPr>
            <w:b/>
            <w:bCs/>
            <w:lang w:eastAsia="zh-CN"/>
          </w:rPr>
          <w:delText xml:space="preserve"> </w:delText>
        </w:r>
        <w:r w:rsidDel="00C6621E">
          <w:rPr>
            <w:lang w:eastAsia="zh-CN"/>
          </w:rPr>
          <w:delText>我们从</w:delText>
        </w:r>
        <w:r w:rsidDel="00C6621E">
          <w:rPr>
            <w:lang w:eastAsia="zh-CN"/>
          </w:rPr>
          <w:delText>Java+JML</w:delText>
        </w:r>
        <w:r w:rsidDel="00C6621E">
          <w:rPr>
            <w:lang w:eastAsia="zh-CN"/>
          </w:rPr>
          <w:delText>数据集中</w:delText>
        </w:r>
        <w:r w:rsidDel="00C6621E">
          <w:rPr>
            <w:rFonts w:hint="eastAsia"/>
            <w:lang w:eastAsia="zh-CN"/>
          </w:rPr>
          <w:delText>选取了</w:delText>
        </w:r>
        <w:r w:rsidDel="00C6621E">
          <w:rPr>
            <w:lang w:eastAsia="zh-CN"/>
          </w:rPr>
          <w:delText>基于</w:delText>
        </w:r>
        <w:r w:rsidDel="00C6621E">
          <w:rPr>
            <w:lang w:eastAsia="zh-CN"/>
          </w:rPr>
          <w:delText>Medium</w:delText>
        </w:r>
        <w:r w:rsidDel="00C6621E">
          <w:rPr>
            <w:lang w:eastAsia="zh-CN"/>
          </w:rPr>
          <w:delText>测试套件的过拟合补丁</w:delText>
        </w:r>
        <w:r w:rsidDel="00C6621E">
          <w:rPr>
            <w:lang w:eastAsia="zh-CN"/>
          </w:rPr>
          <w:delText>236</w:delText>
        </w:r>
        <w:r w:rsidDel="00C6621E">
          <w:rPr>
            <w:lang w:eastAsia="zh-CN"/>
          </w:rPr>
          <w:delText>个，基于</w:delText>
        </w:r>
        <w:r w:rsidDel="00C6621E">
          <w:rPr>
            <w:lang w:eastAsia="zh-CN"/>
          </w:rPr>
          <w:delText>Small</w:delText>
        </w:r>
        <w:r w:rsidDel="00C6621E">
          <w:rPr>
            <w:lang w:eastAsia="zh-CN"/>
          </w:rPr>
          <w:delText>测试套件的过拟合补丁</w:delText>
        </w:r>
        <w:r w:rsidDel="00C6621E">
          <w:rPr>
            <w:lang w:eastAsia="zh-CN"/>
          </w:rPr>
          <w:delText>336</w:delText>
        </w:r>
        <w:r w:rsidDel="00C6621E">
          <w:rPr>
            <w:lang w:eastAsia="zh-CN"/>
          </w:rPr>
          <w:delText>个，这些过拟合补丁都是通过</w:delText>
        </w:r>
        <w:r w:rsidDel="00C6621E">
          <w:rPr>
            <w:lang w:eastAsia="zh-CN"/>
          </w:rPr>
          <w:delText>JML specification</w:delText>
        </w:r>
        <w:r w:rsidDel="00C6621E">
          <w:rPr>
            <w:lang w:eastAsia="zh-CN"/>
          </w:rPr>
          <w:delText>判断出来的</w:delText>
        </w:r>
        <w:r w:rsidDel="00C6621E">
          <w:rPr>
            <w:rFonts w:hint="eastAsia"/>
            <w:lang w:eastAsia="zh-CN"/>
          </w:rPr>
          <w:delText>，并且确定这些补丁是过拟合补丁</w:delText>
        </w:r>
        <w:r w:rsidDel="00C6621E">
          <w:rPr>
            <w:lang w:eastAsia="zh-CN"/>
          </w:rPr>
          <w:delText>。此外还有</w:delText>
        </w:r>
        <w:r w:rsidDel="00C6621E">
          <w:rPr>
            <w:lang w:eastAsia="zh-CN"/>
          </w:rPr>
          <w:delText>21</w:delText>
        </w:r>
        <w:r w:rsidDel="00C6621E">
          <w:rPr>
            <w:lang w:eastAsia="zh-CN"/>
          </w:rPr>
          <w:delText>个</w:delText>
        </w:r>
        <w:r w:rsidDel="00C6621E">
          <w:rPr>
            <w:lang w:eastAsia="zh-CN"/>
          </w:rPr>
          <w:delText>FalseNegatives</w:delText>
        </w:r>
        <w:r w:rsidDel="00C6621E">
          <w:rPr>
            <w:lang w:eastAsia="zh-CN"/>
          </w:rPr>
          <w:delText>补丁</w:delText>
        </w:r>
        <w:r w:rsidDel="00C6621E">
          <w:rPr>
            <w:lang w:eastAsia="zh-CN"/>
          </w:rPr>
          <w:delText>(JML specification mistakenly considers a correct repaired program as overfitted)</w:delText>
        </w:r>
        <w:r w:rsidDel="00C6621E">
          <w:rPr>
            <w:lang w:eastAsia="zh-CN"/>
          </w:rPr>
          <w:delText>。</w:delText>
        </w:r>
        <w:r w:rsidDel="00C6621E">
          <w:rPr>
            <w:rFonts w:hint="eastAsia"/>
            <w:lang w:eastAsia="zh-CN"/>
          </w:rPr>
          <w:delText>PatchID</w:delText>
        </w:r>
        <w:r w:rsidDel="00C6621E">
          <w:rPr>
            <w:rFonts w:hint="eastAsia"/>
            <w:lang w:eastAsia="zh-CN"/>
          </w:rPr>
          <w:delText>算法在</w:delText>
        </w:r>
        <w:r w:rsidDel="00C6621E">
          <w:rPr>
            <w:lang w:eastAsia="zh-CN"/>
          </w:rPr>
          <w:delText>总共</w:delText>
        </w:r>
        <w:r w:rsidDel="00C6621E">
          <w:rPr>
            <w:lang w:eastAsia="zh-CN"/>
          </w:rPr>
          <w:delText>593</w:delText>
        </w:r>
        <w:r w:rsidDel="00C6621E">
          <w:rPr>
            <w:lang w:eastAsia="zh-CN"/>
          </w:rPr>
          <w:delText>个补丁</w:delText>
        </w:r>
        <w:r w:rsidDel="00C6621E">
          <w:rPr>
            <w:rFonts w:hint="eastAsia"/>
            <w:lang w:eastAsia="zh-CN"/>
          </w:rPr>
          <w:delText>上运行</w:delText>
        </w:r>
        <w:r w:rsidDel="00C6621E">
          <w:rPr>
            <w:lang w:eastAsia="zh-CN"/>
          </w:rPr>
          <w:delText>，得到了</w:delText>
        </w:r>
        <w:r w:rsidDel="00C6621E">
          <w:rPr>
            <w:lang w:eastAsia="zh-CN"/>
          </w:rPr>
          <w:delText>380</w:delText>
        </w:r>
        <w:r w:rsidDel="00C6621E">
          <w:rPr>
            <w:lang w:eastAsia="zh-CN"/>
          </w:rPr>
          <w:delText>个补丁的运行结果</w:delText>
        </w:r>
        <w:r w:rsidDel="00C6621E">
          <w:rPr>
            <w:rFonts w:hint="eastAsia"/>
            <w:lang w:eastAsia="zh-CN"/>
          </w:rPr>
          <w:delText>，具体结果如表</w:delText>
        </w:r>
        <w:r w:rsidDel="00C6621E">
          <w:rPr>
            <w:lang w:eastAsia="zh-CN"/>
          </w:rPr>
          <w:delText>5</w:delText>
        </w:r>
        <w:r w:rsidDel="00C6621E">
          <w:rPr>
            <w:rFonts w:hint="eastAsia"/>
            <w:lang w:eastAsia="zh-CN"/>
          </w:rPr>
          <w:delText>所示。</w:delText>
        </w:r>
      </w:del>
    </w:p>
    <w:p w14:paraId="5773D48F" w14:textId="7BC6381D" w:rsidR="003C3593" w:rsidDel="00C6621E" w:rsidRDefault="00000000">
      <w:pPr>
        <w:pStyle w:val="a0"/>
        <w:rPr>
          <w:del w:id="596" w:author="HDULAB601" w:date="2023-05-12T09:14:00Z"/>
          <w:lang w:eastAsia="zh-CN"/>
        </w:rPr>
        <w:pPrChange w:id="597" w:author="HDULAB601" w:date="2023-05-12T09:14:00Z">
          <w:pPr>
            <w:pStyle w:val="a0"/>
            <w:jc w:val="center"/>
          </w:pPr>
        </w:pPrChange>
      </w:pPr>
      <w:del w:id="598" w:author="HDULAB601" w:date="2023-05-12T09:14:00Z">
        <w:r w:rsidDel="00C6621E">
          <w:rPr>
            <w:highlight w:val="yellow"/>
            <w:lang w:eastAsia="zh-CN"/>
          </w:rPr>
          <w:delText>T</w:delText>
        </w:r>
        <w:r w:rsidDel="00C6621E">
          <w:rPr>
            <w:rFonts w:hint="eastAsia"/>
            <w:highlight w:val="yellow"/>
            <w:lang w:eastAsia="zh-CN"/>
          </w:rPr>
          <w:delText>able</w:delText>
        </w:r>
        <w:r w:rsidDel="00C6621E">
          <w:rPr>
            <w:highlight w:val="yellow"/>
            <w:lang w:eastAsia="zh-CN"/>
          </w:rPr>
          <w:delText xml:space="preserve"> 5: Java+JML </w:delText>
        </w:r>
        <w:commentRangeStart w:id="599"/>
        <w:r w:rsidDel="00C6621E">
          <w:rPr>
            <w:highlight w:val="yellow"/>
            <w:lang w:eastAsia="zh-CN"/>
          </w:rPr>
          <w:delText>Dataset</w:delText>
        </w:r>
        <w:commentRangeEnd w:id="599"/>
        <w:r w:rsidDel="00C6621E">
          <w:rPr>
            <w:rStyle w:val="afa"/>
          </w:rPr>
          <w:commentReference w:id="599"/>
        </w:r>
      </w:del>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1163"/>
        <w:gridCol w:w="1192"/>
      </w:tblGrid>
      <w:tr w:rsidR="003C3593" w:rsidDel="00C6621E" w14:paraId="20D50BBD" w14:textId="539FE44C" w:rsidTr="003C3593">
        <w:trPr>
          <w:cnfStyle w:val="100000000000" w:firstRow="1" w:lastRow="0" w:firstColumn="0" w:lastColumn="0" w:oddVBand="0" w:evenVBand="0" w:oddHBand="0" w:evenHBand="0" w:firstRowFirstColumn="0" w:firstRowLastColumn="0" w:lastRowFirstColumn="0" w:lastRowLastColumn="0"/>
          <w:tblHeader/>
          <w:jc w:val="center"/>
          <w:del w:id="600" w:author="HDULAB601" w:date="2023-05-12T09:14:00Z"/>
        </w:trPr>
        <w:tc>
          <w:tcPr>
            <w:tcW w:w="0" w:type="auto"/>
            <w:tcBorders>
              <w:bottom w:val="nil"/>
            </w:tcBorders>
          </w:tcPr>
          <w:p w14:paraId="68A0DEE7" w14:textId="5049A260" w:rsidR="003C3593" w:rsidDel="00C6621E" w:rsidRDefault="00000000">
            <w:pPr>
              <w:pStyle w:val="a0"/>
              <w:rPr>
                <w:del w:id="601" w:author="HDULAB601" w:date="2023-05-12T09:14:00Z"/>
              </w:rPr>
              <w:pPrChange w:id="602" w:author="HDULAB601" w:date="2023-05-12T09:14:00Z">
                <w:pPr>
                  <w:pStyle w:val="Compact"/>
                </w:pPr>
              </w:pPrChange>
            </w:pPr>
            <w:del w:id="603" w:author="HDULAB601" w:date="2023-05-12T09:14:00Z">
              <w:r w:rsidDel="00C6621E">
                <w:delText>PatchType</w:delText>
              </w:r>
            </w:del>
          </w:p>
        </w:tc>
        <w:tc>
          <w:tcPr>
            <w:tcW w:w="0" w:type="auto"/>
            <w:tcBorders>
              <w:bottom w:val="nil"/>
            </w:tcBorders>
          </w:tcPr>
          <w:p w14:paraId="7E943AE7" w14:textId="4211CB28" w:rsidR="003C3593" w:rsidDel="00C6621E" w:rsidRDefault="00000000">
            <w:pPr>
              <w:pStyle w:val="a0"/>
              <w:rPr>
                <w:del w:id="604" w:author="HDULAB601" w:date="2023-05-12T09:14:00Z"/>
              </w:rPr>
              <w:pPrChange w:id="605" w:author="HDULAB601" w:date="2023-05-12T09:14:00Z">
                <w:pPr>
                  <w:pStyle w:val="Compact"/>
                </w:pPr>
              </w:pPrChange>
            </w:pPr>
            <w:del w:id="606" w:author="HDULAB601" w:date="2023-05-12T09:14:00Z">
              <w:r w:rsidDel="00C6621E">
                <w:delText>Collected</w:delText>
              </w:r>
            </w:del>
          </w:p>
        </w:tc>
        <w:tc>
          <w:tcPr>
            <w:tcW w:w="0" w:type="auto"/>
            <w:tcBorders>
              <w:bottom w:val="nil"/>
            </w:tcBorders>
          </w:tcPr>
          <w:p w14:paraId="17A49AD8" w14:textId="31B04DA8" w:rsidR="003C3593" w:rsidDel="00C6621E" w:rsidRDefault="00000000">
            <w:pPr>
              <w:pStyle w:val="a0"/>
              <w:rPr>
                <w:del w:id="607" w:author="HDULAB601" w:date="2023-05-12T09:14:00Z"/>
              </w:rPr>
              <w:pPrChange w:id="608" w:author="HDULAB601" w:date="2023-05-12T09:14:00Z">
                <w:pPr>
                  <w:pStyle w:val="Compact"/>
                </w:pPr>
              </w:pPrChange>
            </w:pPr>
            <w:del w:id="609" w:author="HDULAB601" w:date="2023-05-12T09:14:00Z">
              <w:r w:rsidDel="00C6621E">
                <w:delText>Validated</w:delText>
              </w:r>
            </w:del>
          </w:p>
        </w:tc>
      </w:tr>
      <w:tr w:rsidR="003C3593" w:rsidDel="00C6621E" w14:paraId="7B6A63A4" w14:textId="55FD67FF" w:rsidTr="003C3593">
        <w:trPr>
          <w:jc w:val="center"/>
          <w:del w:id="610" w:author="HDULAB601" w:date="2023-05-12T09:14:00Z"/>
        </w:trPr>
        <w:tc>
          <w:tcPr>
            <w:tcW w:w="0" w:type="auto"/>
          </w:tcPr>
          <w:p w14:paraId="28301F23" w14:textId="5B84DE33" w:rsidR="003C3593" w:rsidDel="00C6621E" w:rsidRDefault="00000000">
            <w:pPr>
              <w:pStyle w:val="a0"/>
              <w:rPr>
                <w:del w:id="611" w:author="HDULAB601" w:date="2023-05-12T09:14:00Z"/>
              </w:rPr>
              <w:pPrChange w:id="612" w:author="HDULAB601" w:date="2023-05-12T09:14:00Z">
                <w:pPr>
                  <w:pStyle w:val="Compact"/>
                </w:pPr>
              </w:pPrChange>
            </w:pPr>
            <w:del w:id="613" w:author="HDULAB601" w:date="2023-05-12T09:14:00Z">
              <w:r w:rsidDel="00C6621E">
                <w:delText>Medium</w:delText>
              </w:r>
            </w:del>
          </w:p>
        </w:tc>
        <w:tc>
          <w:tcPr>
            <w:tcW w:w="0" w:type="auto"/>
          </w:tcPr>
          <w:p w14:paraId="59275482" w14:textId="121154F8" w:rsidR="003C3593" w:rsidDel="00C6621E" w:rsidRDefault="00000000">
            <w:pPr>
              <w:pStyle w:val="a0"/>
              <w:rPr>
                <w:del w:id="614" w:author="HDULAB601" w:date="2023-05-12T09:14:00Z"/>
              </w:rPr>
              <w:pPrChange w:id="615" w:author="HDULAB601" w:date="2023-05-12T09:14:00Z">
                <w:pPr>
                  <w:pStyle w:val="Compact"/>
                </w:pPr>
              </w:pPrChange>
            </w:pPr>
            <w:del w:id="616" w:author="HDULAB601" w:date="2023-05-12T09:14:00Z">
              <w:r w:rsidDel="00C6621E">
                <w:delText>236</w:delText>
              </w:r>
            </w:del>
          </w:p>
        </w:tc>
        <w:tc>
          <w:tcPr>
            <w:tcW w:w="0" w:type="auto"/>
          </w:tcPr>
          <w:p w14:paraId="54E1F46A" w14:textId="0B5EFC30" w:rsidR="003C3593" w:rsidDel="00C6621E" w:rsidRDefault="00000000">
            <w:pPr>
              <w:pStyle w:val="a0"/>
              <w:rPr>
                <w:del w:id="617" w:author="HDULAB601" w:date="2023-05-12T09:14:00Z"/>
              </w:rPr>
              <w:pPrChange w:id="618" w:author="HDULAB601" w:date="2023-05-12T09:14:00Z">
                <w:pPr>
                  <w:pStyle w:val="Compact"/>
                </w:pPr>
              </w:pPrChange>
            </w:pPr>
            <w:del w:id="619" w:author="HDULAB601" w:date="2023-05-12T09:14:00Z">
              <w:r w:rsidDel="00C6621E">
                <w:delText>144</w:delText>
              </w:r>
            </w:del>
          </w:p>
        </w:tc>
      </w:tr>
      <w:tr w:rsidR="003C3593" w:rsidDel="00C6621E" w14:paraId="3EC29E60" w14:textId="358AF37E" w:rsidTr="003C3593">
        <w:trPr>
          <w:jc w:val="center"/>
          <w:del w:id="620" w:author="HDULAB601" w:date="2023-05-12T09:14:00Z"/>
        </w:trPr>
        <w:tc>
          <w:tcPr>
            <w:tcW w:w="0" w:type="auto"/>
          </w:tcPr>
          <w:p w14:paraId="3B7D8250" w14:textId="0409BD9E" w:rsidR="003C3593" w:rsidDel="00C6621E" w:rsidRDefault="00000000">
            <w:pPr>
              <w:pStyle w:val="a0"/>
              <w:rPr>
                <w:del w:id="621" w:author="HDULAB601" w:date="2023-05-12T09:14:00Z"/>
              </w:rPr>
              <w:pPrChange w:id="622" w:author="HDULAB601" w:date="2023-05-12T09:14:00Z">
                <w:pPr>
                  <w:pStyle w:val="Compact"/>
                </w:pPr>
              </w:pPrChange>
            </w:pPr>
            <w:del w:id="623" w:author="HDULAB601" w:date="2023-05-12T09:14:00Z">
              <w:r w:rsidDel="00C6621E">
                <w:delText>Small</w:delText>
              </w:r>
            </w:del>
          </w:p>
        </w:tc>
        <w:tc>
          <w:tcPr>
            <w:tcW w:w="0" w:type="auto"/>
          </w:tcPr>
          <w:p w14:paraId="58FD1B17" w14:textId="3A2D4692" w:rsidR="003C3593" w:rsidDel="00C6621E" w:rsidRDefault="00000000">
            <w:pPr>
              <w:pStyle w:val="a0"/>
              <w:rPr>
                <w:del w:id="624" w:author="HDULAB601" w:date="2023-05-12T09:14:00Z"/>
              </w:rPr>
              <w:pPrChange w:id="625" w:author="HDULAB601" w:date="2023-05-12T09:14:00Z">
                <w:pPr>
                  <w:pStyle w:val="Compact"/>
                </w:pPr>
              </w:pPrChange>
            </w:pPr>
            <w:del w:id="626" w:author="HDULAB601" w:date="2023-05-12T09:14:00Z">
              <w:r w:rsidDel="00C6621E">
                <w:delText>336</w:delText>
              </w:r>
            </w:del>
          </w:p>
        </w:tc>
        <w:tc>
          <w:tcPr>
            <w:tcW w:w="0" w:type="auto"/>
          </w:tcPr>
          <w:p w14:paraId="01052E01" w14:textId="6ED67D1F" w:rsidR="003C3593" w:rsidDel="00C6621E" w:rsidRDefault="00000000">
            <w:pPr>
              <w:pStyle w:val="a0"/>
              <w:rPr>
                <w:del w:id="627" w:author="HDULAB601" w:date="2023-05-12T09:14:00Z"/>
              </w:rPr>
              <w:pPrChange w:id="628" w:author="HDULAB601" w:date="2023-05-12T09:14:00Z">
                <w:pPr>
                  <w:pStyle w:val="Compact"/>
                </w:pPr>
              </w:pPrChange>
            </w:pPr>
            <w:del w:id="629" w:author="HDULAB601" w:date="2023-05-12T09:14:00Z">
              <w:r w:rsidDel="00C6621E">
                <w:delText>221</w:delText>
              </w:r>
            </w:del>
          </w:p>
        </w:tc>
      </w:tr>
      <w:tr w:rsidR="003C3593" w:rsidDel="00C6621E" w14:paraId="2163BD15" w14:textId="5F58AA01" w:rsidTr="003C3593">
        <w:trPr>
          <w:jc w:val="center"/>
          <w:del w:id="630" w:author="HDULAB601" w:date="2023-05-12T09:14:00Z"/>
        </w:trPr>
        <w:tc>
          <w:tcPr>
            <w:tcW w:w="0" w:type="auto"/>
          </w:tcPr>
          <w:p w14:paraId="4B42A3B0" w14:textId="1477BA8B" w:rsidR="003C3593" w:rsidDel="00C6621E" w:rsidRDefault="00000000">
            <w:pPr>
              <w:pStyle w:val="a0"/>
              <w:rPr>
                <w:del w:id="631" w:author="HDULAB601" w:date="2023-05-12T09:14:00Z"/>
              </w:rPr>
              <w:pPrChange w:id="632" w:author="HDULAB601" w:date="2023-05-12T09:14:00Z">
                <w:pPr>
                  <w:pStyle w:val="Compact"/>
                </w:pPr>
              </w:pPrChange>
            </w:pPr>
            <w:del w:id="633" w:author="HDULAB601" w:date="2023-05-12T09:14:00Z">
              <w:r w:rsidDel="00C6621E">
                <w:delText>FalseNegatives</w:delText>
              </w:r>
            </w:del>
          </w:p>
        </w:tc>
        <w:tc>
          <w:tcPr>
            <w:tcW w:w="0" w:type="auto"/>
          </w:tcPr>
          <w:p w14:paraId="568E81EF" w14:textId="2D2A7237" w:rsidR="003C3593" w:rsidDel="00C6621E" w:rsidRDefault="00000000">
            <w:pPr>
              <w:pStyle w:val="a0"/>
              <w:rPr>
                <w:del w:id="634" w:author="HDULAB601" w:date="2023-05-12T09:14:00Z"/>
              </w:rPr>
              <w:pPrChange w:id="635" w:author="HDULAB601" w:date="2023-05-12T09:14:00Z">
                <w:pPr>
                  <w:pStyle w:val="Compact"/>
                </w:pPr>
              </w:pPrChange>
            </w:pPr>
            <w:del w:id="636" w:author="HDULAB601" w:date="2023-05-12T09:14:00Z">
              <w:r w:rsidDel="00C6621E">
                <w:delText>21</w:delText>
              </w:r>
            </w:del>
          </w:p>
        </w:tc>
        <w:tc>
          <w:tcPr>
            <w:tcW w:w="0" w:type="auto"/>
          </w:tcPr>
          <w:p w14:paraId="341B965A" w14:textId="6D332D2B" w:rsidR="003C3593" w:rsidDel="00C6621E" w:rsidRDefault="00000000">
            <w:pPr>
              <w:pStyle w:val="a0"/>
              <w:rPr>
                <w:del w:id="637" w:author="HDULAB601" w:date="2023-05-12T09:14:00Z"/>
              </w:rPr>
              <w:pPrChange w:id="638" w:author="HDULAB601" w:date="2023-05-12T09:14:00Z">
                <w:pPr>
                  <w:pStyle w:val="Compact"/>
                </w:pPr>
              </w:pPrChange>
            </w:pPr>
            <w:del w:id="639" w:author="HDULAB601" w:date="2023-05-12T09:14:00Z">
              <w:r w:rsidDel="00C6621E">
                <w:delText>15</w:delText>
              </w:r>
            </w:del>
          </w:p>
        </w:tc>
      </w:tr>
      <w:tr w:rsidR="003C3593" w:rsidDel="00C6621E" w14:paraId="20509F0D" w14:textId="321FA57B" w:rsidTr="003C3593">
        <w:trPr>
          <w:jc w:val="center"/>
          <w:del w:id="640" w:author="HDULAB601" w:date="2023-05-12T09:14:00Z"/>
        </w:trPr>
        <w:tc>
          <w:tcPr>
            <w:tcW w:w="0" w:type="auto"/>
          </w:tcPr>
          <w:p w14:paraId="0A59A5ED" w14:textId="0640474E" w:rsidR="003C3593" w:rsidDel="00C6621E" w:rsidRDefault="00000000">
            <w:pPr>
              <w:pStyle w:val="a0"/>
              <w:rPr>
                <w:del w:id="641" w:author="HDULAB601" w:date="2023-05-12T09:14:00Z"/>
              </w:rPr>
              <w:pPrChange w:id="642" w:author="HDULAB601" w:date="2023-05-12T09:14:00Z">
                <w:pPr>
                  <w:pStyle w:val="Compact"/>
                </w:pPr>
              </w:pPrChange>
            </w:pPr>
            <w:del w:id="643" w:author="HDULAB601" w:date="2023-05-12T09:14:00Z">
              <w:r w:rsidDel="00C6621E">
                <w:delText>Total</w:delText>
              </w:r>
            </w:del>
          </w:p>
        </w:tc>
        <w:tc>
          <w:tcPr>
            <w:tcW w:w="0" w:type="auto"/>
          </w:tcPr>
          <w:p w14:paraId="2C3F19AA" w14:textId="69689E8A" w:rsidR="003C3593" w:rsidDel="00C6621E" w:rsidRDefault="00000000">
            <w:pPr>
              <w:pStyle w:val="a0"/>
              <w:rPr>
                <w:del w:id="644" w:author="HDULAB601" w:date="2023-05-12T09:14:00Z"/>
              </w:rPr>
              <w:pPrChange w:id="645" w:author="HDULAB601" w:date="2023-05-12T09:14:00Z">
                <w:pPr>
                  <w:pStyle w:val="Compact"/>
                </w:pPr>
              </w:pPrChange>
            </w:pPr>
            <w:del w:id="646" w:author="HDULAB601" w:date="2023-05-12T09:14:00Z">
              <w:r w:rsidDel="00C6621E">
                <w:delText>593</w:delText>
              </w:r>
            </w:del>
          </w:p>
        </w:tc>
        <w:tc>
          <w:tcPr>
            <w:tcW w:w="0" w:type="auto"/>
          </w:tcPr>
          <w:p w14:paraId="0BC85AD0" w14:textId="56D485D8" w:rsidR="003C3593" w:rsidDel="00C6621E" w:rsidRDefault="00000000">
            <w:pPr>
              <w:pStyle w:val="a0"/>
              <w:rPr>
                <w:del w:id="647" w:author="HDULAB601" w:date="2023-05-12T09:14:00Z"/>
              </w:rPr>
              <w:pPrChange w:id="648" w:author="HDULAB601" w:date="2023-05-12T09:14:00Z">
                <w:pPr>
                  <w:pStyle w:val="Compact"/>
                </w:pPr>
              </w:pPrChange>
            </w:pPr>
            <w:del w:id="649" w:author="HDULAB601" w:date="2023-05-12T09:14:00Z">
              <w:r w:rsidDel="00C6621E">
                <w:delText>380</w:delText>
              </w:r>
            </w:del>
          </w:p>
        </w:tc>
      </w:tr>
    </w:tbl>
    <w:p w14:paraId="4FF2861F" w14:textId="77777777" w:rsidR="003C3593" w:rsidRDefault="00000000">
      <w:pPr>
        <w:pStyle w:val="a0"/>
        <w:rPr>
          <w:b/>
          <w:bCs/>
          <w:lang w:eastAsia="zh-CN"/>
        </w:rPr>
      </w:pPr>
      <w:r>
        <w:rPr>
          <w:lang w:eastAsia="zh-CN"/>
        </w:rPr>
        <w:t>从表</w:t>
      </w:r>
      <w:r>
        <w:rPr>
          <w:lang w:eastAsia="zh-CN"/>
        </w:rPr>
        <w:t>6</w:t>
      </w:r>
      <w:r>
        <w:rPr>
          <w:lang w:eastAsia="zh-CN"/>
        </w:rPr>
        <w:t>的数据中可以看出在基于</w:t>
      </w:r>
      <w:r>
        <w:rPr>
          <w:lang w:eastAsia="zh-CN"/>
        </w:rPr>
        <w:t>Medium</w:t>
      </w:r>
      <w:r>
        <w:rPr>
          <w:lang w:eastAsia="zh-CN"/>
        </w:rPr>
        <w:t>类型的补丁，</w:t>
      </w:r>
      <w:r>
        <w:rPr>
          <w:lang w:eastAsia="zh-CN"/>
        </w:rPr>
        <w:t>PatchID</w:t>
      </w:r>
      <w:r>
        <w:rPr>
          <w:lang w:eastAsia="zh-CN"/>
        </w:rPr>
        <w:t>能够正确判断</w:t>
      </w:r>
      <w:r>
        <w:rPr>
          <w:lang w:eastAsia="zh-CN"/>
        </w:rPr>
        <w:t>72</w:t>
      </w:r>
      <w:r>
        <w:rPr>
          <w:lang w:eastAsia="zh-CN"/>
        </w:rPr>
        <w:t>个过拟合补丁，成功率达到</w:t>
      </w:r>
      <w:r>
        <w:rPr>
          <w:lang w:eastAsia="zh-CN"/>
        </w:rPr>
        <w:t>50%</w:t>
      </w:r>
      <w:r>
        <w:rPr>
          <w:lang w:eastAsia="zh-CN"/>
        </w:rPr>
        <w:t>；基于</w:t>
      </w:r>
      <w:r>
        <w:rPr>
          <w:lang w:eastAsia="zh-CN"/>
        </w:rPr>
        <w:t>Small</w:t>
      </w:r>
      <w:r>
        <w:rPr>
          <w:lang w:eastAsia="zh-CN"/>
        </w:rPr>
        <w:t>类型的补丁，</w:t>
      </w:r>
      <w:r>
        <w:rPr>
          <w:lang w:eastAsia="zh-CN"/>
        </w:rPr>
        <w:t>PatchID</w:t>
      </w:r>
      <w:r>
        <w:rPr>
          <w:lang w:eastAsia="zh-CN"/>
        </w:rPr>
        <w:t>能够判断</w:t>
      </w:r>
      <w:r>
        <w:rPr>
          <w:lang w:eastAsia="zh-CN"/>
        </w:rPr>
        <w:t>92</w:t>
      </w:r>
      <w:r>
        <w:rPr>
          <w:lang w:eastAsia="zh-CN"/>
        </w:rPr>
        <w:t>个过拟合补丁，成功率达到</w:t>
      </w:r>
      <w:r>
        <w:rPr>
          <w:lang w:eastAsia="zh-CN"/>
        </w:rPr>
        <w:t>41.62%</w:t>
      </w:r>
      <w:r>
        <w:rPr>
          <w:lang w:eastAsia="zh-CN"/>
        </w:rPr>
        <w:t>；而</w:t>
      </w:r>
      <w:r>
        <w:rPr>
          <w:lang w:eastAsia="zh-CN"/>
        </w:rPr>
        <w:t>FalseNegatives</w:t>
      </w:r>
      <w:r>
        <w:rPr>
          <w:lang w:eastAsia="zh-CN"/>
        </w:rPr>
        <w:t>的补丁里判断出</w:t>
      </w:r>
      <w:r>
        <w:rPr>
          <w:lang w:eastAsia="zh-CN"/>
        </w:rPr>
        <w:t>5</w:t>
      </w:r>
      <w:r>
        <w:rPr>
          <w:lang w:eastAsia="zh-CN"/>
        </w:rPr>
        <w:t>个正确的补丁</w:t>
      </w:r>
      <w:r>
        <w:rPr>
          <w:rFonts w:hint="eastAsia"/>
          <w:lang w:eastAsia="zh-CN"/>
        </w:rPr>
        <w:t>，成功率只有</w:t>
      </w:r>
      <w:r>
        <w:rPr>
          <w:rFonts w:hint="eastAsia"/>
          <w:lang w:eastAsia="zh-CN"/>
        </w:rPr>
        <w:t>3</w:t>
      </w:r>
      <w:r>
        <w:rPr>
          <w:lang w:eastAsia="zh-CN"/>
        </w:rPr>
        <w:t>3.33</w:t>
      </w:r>
      <w:r>
        <w:rPr>
          <w:rFonts w:hint="eastAsia"/>
          <w:lang w:eastAsia="zh-CN"/>
        </w:rPr>
        <w:t>%</w:t>
      </w:r>
      <w:r>
        <w:rPr>
          <w:lang w:eastAsia="zh-CN"/>
        </w:rPr>
        <w:t>。</w:t>
      </w:r>
    </w:p>
    <w:p w14:paraId="26102948" w14:textId="77777777" w:rsidR="003C3593" w:rsidRDefault="00000000">
      <w:pPr>
        <w:pStyle w:val="a0"/>
        <w:rPr>
          <w:lang w:eastAsia="zh-CN"/>
        </w:rPr>
      </w:pPr>
      <w:r>
        <w:rPr>
          <w:lang w:eastAsia="zh-CN"/>
        </w:rPr>
        <w:t xml:space="preserve"> </w:t>
      </w:r>
      <w:r>
        <w:rPr>
          <w:lang w:eastAsia="zh-CN"/>
        </w:rPr>
        <w:t>从过拟合分类的角度看，</w:t>
      </w:r>
      <w:r>
        <w:rPr>
          <w:lang w:eastAsia="zh-CN"/>
        </w:rPr>
        <w:t>PatchID</w:t>
      </w:r>
      <w:r>
        <w:rPr>
          <w:lang w:eastAsia="zh-CN"/>
        </w:rPr>
        <w:t>在这个数据集上没有将任何一个</w:t>
      </w:r>
      <w:r>
        <w:rPr>
          <w:lang w:eastAsia="zh-CN"/>
        </w:rPr>
        <w:t>B-Overfitting</w:t>
      </w:r>
      <w:r>
        <w:rPr>
          <w:lang w:eastAsia="zh-CN"/>
        </w:rPr>
        <w:t>补丁识别出来。而且除了</w:t>
      </w:r>
      <w:r>
        <w:rPr>
          <w:lang w:eastAsia="zh-CN"/>
        </w:rPr>
        <w:t>4</w:t>
      </w:r>
      <w:r>
        <w:rPr>
          <w:lang w:eastAsia="zh-CN"/>
        </w:rPr>
        <w:t>个</w:t>
      </w:r>
      <w:r>
        <w:rPr>
          <w:lang w:eastAsia="zh-CN"/>
        </w:rPr>
        <w:t>AB-Overfitting</w:t>
      </w:r>
      <w:r>
        <w:rPr>
          <w:lang w:eastAsia="zh-CN"/>
        </w:rPr>
        <w:t>补丁外，其他的过拟合补丁都是</w:t>
      </w:r>
      <w:r>
        <w:rPr>
          <w:lang w:eastAsia="zh-CN"/>
        </w:rPr>
        <w:t>A-Overfitting</w:t>
      </w:r>
      <w:r>
        <w:rPr>
          <w:lang w:eastAsia="zh-CN"/>
        </w:rPr>
        <w:t>类型。</w:t>
      </w:r>
    </w:p>
    <w:p w14:paraId="550C76B6" w14:textId="77777777" w:rsidR="003C3593" w:rsidRDefault="00000000">
      <w:pPr>
        <w:pStyle w:val="a0"/>
        <w:rPr>
          <w:lang w:eastAsia="zh-CN"/>
        </w:rPr>
      </w:pPr>
      <w:r>
        <w:rPr>
          <w:lang w:eastAsia="zh-CN"/>
        </w:rPr>
        <w:lastRenderedPageBreak/>
        <w:t>从</w:t>
      </w:r>
      <w:r>
        <w:rPr>
          <w:lang w:eastAsia="zh-CN"/>
        </w:rPr>
        <w:t>Medium</w:t>
      </w:r>
      <w:r>
        <w:rPr>
          <w:lang w:eastAsia="zh-CN"/>
        </w:rPr>
        <w:t>和</w:t>
      </w:r>
      <w:r>
        <w:rPr>
          <w:lang w:eastAsia="zh-CN"/>
        </w:rPr>
        <w:t>Small</w:t>
      </w:r>
      <w:r>
        <w:rPr>
          <w:lang w:eastAsia="zh-CN"/>
        </w:rPr>
        <w:t>的成功率可以明显得出，随着测试套件中测试用例个数减少，成功率也会下降。这个数据说明了弱测试套件会影响</w:t>
      </w:r>
      <w:r>
        <w:rPr>
          <w:lang w:eastAsia="zh-CN"/>
        </w:rPr>
        <w:t>PatchID</w:t>
      </w:r>
      <w:r>
        <w:rPr>
          <w:lang w:eastAsia="zh-CN"/>
        </w:rPr>
        <w:t>的成功率。</w:t>
      </w:r>
    </w:p>
    <w:p w14:paraId="5A330FDD" w14:textId="77777777" w:rsidR="003C3593" w:rsidRDefault="00000000">
      <w:pPr>
        <w:pStyle w:val="a0"/>
        <w:jc w:val="center"/>
        <w:rPr>
          <w:lang w:eastAsia="zh-CN"/>
        </w:rPr>
      </w:pPr>
      <w:r>
        <w:rPr>
          <w:rFonts w:hint="eastAsia"/>
          <w:lang w:eastAsia="zh-CN"/>
        </w:rPr>
        <w:t>Table</w:t>
      </w:r>
      <w:r>
        <w:rPr>
          <w:lang w:eastAsia="zh-CN"/>
        </w:rPr>
        <w:t xml:space="preserve"> 6: Result By PatchType</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1920"/>
        <w:gridCol w:w="2270"/>
        <w:gridCol w:w="615"/>
        <w:gridCol w:w="363"/>
        <w:gridCol w:w="513"/>
      </w:tblGrid>
      <w:tr w:rsidR="003C3593" w14:paraId="47A00E20" w14:textId="77777777" w:rsidTr="003C3593">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73F472C4" w14:textId="77777777" w:rsidR="003C3593" w:rsidRDefault="00000000">
            <w:pPr>
              <w:pStyle w:val="Compact"/>
            </w:pPr>
            <w:r>
              <w:t>PatchType</w:t>
            </w:r>
          </w:p>
        </w:tc>
        <w:tc>
          <w:tcPr>
            <w:tcW w:w="0" w:type="auto"/>
            <w:tcBorders>
              <w:bottom w:val="nil"/>
            </w:tcBorders>
          </w:tcPr>
          <w:p w14:paraId="03E3AF1C" w14:textId="77777777" w:rsidR="003C3593" w:rsidRDefault="00000000">
            <w:pPr>
              <w:pStyle w:val="Compact"/>
            </w:pPr>
            <w:r>
              <w:t>Correct detected</w:t>
            </w:r>
          </w:p>
        </w:tc>
        <w:tc>
          <w:tcPr>
            <w:tcW w:w="0" w:type="auto"/>
            <w:tcBorders>
              <w:bottom w:val="nil"/>
            </w:tcBorders>
          </w:tcPr>
          <w:p w14:paraId="50C179D9" w14:textId="77777777" w:rsidR="003C3593" w:rsidRDefault="00000000">
            <w:pPr>
              <w:pStyle w:val="Compact"/>
            </w:pPr>
            <w:r>
              <w:t>Overfitting detected</w:t>
            </w:r>
          </w:p>
        </w:tc>
        <w:tc>
          <w:tcPr>
            <w:tcW w:w="0" w:type="auto"/>
            <w:tcBorders>
              <w:bottom w:val="nil"/>
            </w:tcBorders>
          </w:tcPr>
          <w:p w14:paraId="296C47E9" w14:textId="77777777" w:rsidR="003C3593" w:rsidRDefault="00000000">
            <w:pPr>
              <w:pStyle w:val="Compact"/>
            </w:pPr>
            <w:r>
              <w:t>A</w:t>
            </w:r>
          </w:p>
        </w:tc>
        <w:tc>
          <w:tcPr>
            <w:tcW w:w="0" w:type="auto"/>
            <w:tcBorders>
              <w:bottom w:val="nil"/>
            </w:tcBorders>
          </w:tcPr>
          <w:p w14:paraId="3A0F7376" w14:textId="77777777" w:rsidR="003C3593" w:rsidRDefault="00000000">
            <w:pPr>
              <w:pStyle w:val="Compact"/>
            </w:pPr>
            <w:r>
              <w:t>B</w:t>
            </w:r>
          </w:p>
        </w:tc>
        <w:tc>
          <w:tcPr>
            <w:tcW w:w="0" w:type="auto"/>
            <w:tcBorders>
              <w:bottom w:val="nil"/>
            </w:tcBorders>
          </w:tcPr>
          <w:p w14:paraId="7DCD4A15" w14:textId="77777777" w:rsidR="003C3593" w:rsidRDefault="00000000">
            <w:pPr>
              <w:pStyle w:val="Compact"/>
            </w:pPr>
            <w:r>
              <w:t>AB</w:t>
            </w:r>
          </w:p>
        </w:tc>
      </w:tr>
      <w:tr w:rsidR="003C3593" w14:paraId="40350A93" w14:textId="77777777" w:rsidTr="003C3593">
        <w:trPr>
          <w:jc w:val="center"/>
        </w:trPr>
        <w:tc>
          <w:tcPr>
            <w:tcW w:w="0" w:type="auto"/>
          </w:tcPr>
          <w:p w14:paraId="624ABD43" w14:textId="77777777" w:rsidR="003C3593" w:rsidRDefault="00000000">
            <w:pPr>
              <w:pStyle w:val="Compact"/>
            </w:pPr>
            <w:r>
              <w:t>Medium</w:t>
            </w:r>
          </w:p>
        </w:tc>
        <w:tc>
          <w:tcPr>
            <w:tcW w:w="0" w:type="auto"/>
          </w:tcPr>
          <w:p w14:paraId="684B92CC" w14:textId="77777777" w:rsidR="003C3593" w:rsidRDefault="00000000">
            <w:pPr>
              <w:pStyle w:val="Compact"/>
            </w:pPr>
            <w:r>
              <w:t>72</w:t>
            </w:r>
            <w:r>
              <w:t>（</w:t>
            </w:r>
            <w:r>
              <w:t>50%</w:t>
            </w:r>
            <w:r>
              <w:t>）</w:t>
            </w:r>
          </w:p>
        </w:tc>
        <w:tc>
          <w:tcPr>
            <w:tcW w:w="0" w:type="auto"/>
          </w:tcPr>
          <w:p w14:paraId="364B85AF" w14:textId="77777777" w:rsidR="003C3593" w:rsidRDefault="00000000">
            <w:pPr>
              <w:pStyle w:val="Compact"/>
            </w:pPr>
            <w:r>
              <w:t>72</w:t>
            </w:r>
            <w:r>
              <w:t>（</w:t>
            </w:r>
            <w:r>
              <w:t>50%</w:t>
            </w:r>
            <w:r>
              <w:t>）</w:t>
            </w:r>
          </w:p>
        </w:tc>
        <w:tc>
          <w:tcPr>
            <w:tcW w:w="0" w:type="auto"/>
          </w:tcPr>
          <w:p w14:paraId="0A5461CB" w14:textId="77777777" w:rsidR="003C3593" w:rsidRDefault="00000000">
            <w:pPr>
              <w:pStyle w:val="Compact"/>
            </w:pPr>
            <w:r>
              <w:t>72</w:t>
            </w:r>
          </w:p>
        </w:tc>
        <w:tc>
          <w:tcPr>
            <w:tcW w:w="0" w:type="auto"/>
          </w:tcPr>
          <w:p w14:paraId="62386CB4" w14:textId="77777777" w:rsidR="003C3593" w:rsidRDefault="00000000">
            <w:pPr>
              <w:pStyle w:val="Compact"/>
            </w:pPr>
            <w:r>
              <w:t>0</w:t>
            </w:r>
          </w:p>
        </w:tc>
        <w:tc>
          <w:tcPr>
            <w:tcW w:w="0" w:type="auto"/>
          </w:tcPr>
          <w:p w14:paraId="29AF2BEE" w14:textId="77777777" w:rsidR="003C3593" w:rsidRDefault="00000000">
            <w:pPr>
              <w:pStyle w:val="Compact"/>
            </w:pPr>
            <w:r>
              <w:t>0</w:t>
            </w:r>
          </w:p>
        </w:tc>
      </w:tr>
      <w:tr w:rsidR="003C3593" w14:paraId="3D7BED19" w14:textId="77777777" w:rsidTr="003C3593">
        <w:trPr>
          <w:jc w:val="center"/>
        </w:trPr>
        <w:tc>
          <w:tcPr>
            <w:tcW w:w="0" w:type="auto"/>
          </w:tcPr>
          <w:p w14:paraId="4DE37D52" w14:textId="77777777" w:rsidR="003C3593" w:rsidRDefault="00000000">
            <w:pPr>
              <w:pStyle w:val="Compact"/>
            </w:pPr>
            <w:r>
              <w:t>Small</w:t>
            </w:r>
          </w:p>
        </w:tc>
        <w:tc>
          <w:tcPr>
            <w:tcW w:w="0" w:type="auto"/>
          </w:tcPr>
          <w:p w14:paraId="2B4B9D6A" w14:textId="77777777" w:rsidR="003C3593" w:rsidRDefault="00000000">
            <w:pPr>
              <w:pStyle w:val="Compact"/>
            </w:pPr>
            <w:r>
              <w:t>129</w:t>
            </w:r>
            <w:r>
              <w:t>（</w:t>
            </w:r>
            <w:r>
              <w:t>58.37%</w:t>
            </w:r>
            <w:r>
              <w:t>）</w:t>
            </w:r>
          </w:p>
        </w:tc>
        <w:tc>
          <w:tcPr>
            <w:tcW w:w="0" w:type="auto"/>
          </w:tcPr>
          <w:p w14:paraId="0EE2B132" w14:textId="77777777" w:rsidR="003C3593" w:rsidRDefault="00000000">
            <w:pPr>
              <w:pStyle w:val="Compact"/>
            </w:pPr>
            <w:r>
              <w:t>92</w:t>
            </w:r>
            <w:r>
              <w:t>（</w:t>
            </w:r>
            <w:r>
              <w:t>41.62%</w:t>
            </w:r>
            <w:r>
              <w:t>）</w:t>
            </w:r>
          </w:p>
        </w:tc>
        <w:tc>
          <w:tcPr>
            <w:tcW w:w="0" w:type="auto"/>
          </w:tcPr>
          <w:p w14:paraId="29B47BCB" w14:textId="77777777" w:rsidR="003C3593" w:rsidRDefault="00000000">
            <w:pPr>
              <w:pStyle w:val="Compact"/>
            </w:pPr>
            <w:r>
              <w:t>88</w:t>
            </w:r>
          </w:p>
        </w:tc>
        <w:tc>
          <w:tcPr>
            <w:tcW w:w="0" w:type="auto"/>
          </w:tcPr>
          <w:p w14:paraId="0BFDF02B" w14:textId="77777777" w:rsidR="003C3593" w:rsidRDefault="00000000">
            <w:pPr>
              <w:pStyle w:val="Compact"/>
            </w:pPr>
            <w:r>
              <w:t>0</w:t>
            </w:r>
          </w:p>
        </w:tc>
        <w:tc>
          <w:tcPr>
            <w:tcW w:w="0" w:type="auto"/>
          </w:tcPr>
          <w:p w14:paraId="27F357CC" w14:textId="77777777" w:rsidR="003C3593" w:rsidRDefault="00000000">
            <w:pPr>
              <w:pStyle w:val="Compact"/>
            </w:pPr>
            <w:r>
              <w:t>4</w:t>
            </w:r>
          </w:p>
        </w:tc>
      </w:tr>
      <w:tr w:rsidR="003C3593" w14:paraId="6AEE0212" w14:textId="77777777" w:rsidTr="003C3593">
        <w:trPr>
          <w:jc w:val="center"/>
        </w:trPr>
        <w:tc>
          <w:tcPr>
            <w:tcW w:w="0" w:type="auto"/>
          </w:tcPr>
          <w:p w14:paraId="5643B691" w14:textId="77777777" w:rsidR="003C3593" w:rsidRDefault="00000000">
            <w:pPr>
              <w:pStyle w:val="Compact"/>
            </w:pPr>
            <w:r>
              <w:t>FalseNegatives</w:t>
            </w:r>
          </w:p>
        </w:tc>
        <w:tc>
          <w:tcPr>
            <w:tcW w:w="0" w:type="auto"/>
          </w:tcPr>
          <w:p w14:paraId="7EBFB462" w14:textId="77777777" w:rsidR="003C3593" w:rsidRDefault="00000000">
            <w:pPr>
              <w:pStyle w:val="Compact"/>
            </w:pPr>
            <w:r>
              <w:t>5</w:t>
            </w:r>
            <w:r>
              <w:t>（</w:t>
            </w:r>
            <w:r>
              <w:t>33.33%</w:t>
            </w:r>
            <w:r>
              <w:t>）</w:t>
            </w:r>
          </w:p>
        </w:tc>
        <w:tc>
          <w:tcPr>
            <w:tcW w:w="0" w:type="auto"/>
          </w:tcPr>
          <w:p w14:paraId="1B782065" w14:textId="77777777" w:rsidR="003C3593" w:rsidRDefault="00000000">
            <w:pPr>
              <w:pStyle w:val="Compact"/>
            </w:pPr>
            <w:r>
              <w:t>10</w:t>
            </w:r>
            <w:r>
              <w:t>（</w:t>
            </w:r>
            <w:r>
              <w:t>66.67%</w:t>
            </w:r>
            <w:r>
              <w:t>）</w:t>
            </w:r>
          </w:p>
        </w:tc>
        <w:tc>
          <w:tcPr>
            <w:tcW w:w="0" w:type="auto"/>
          </w:tcPr>
          <w:p w14:paraId="6A7F81DB" w14:textId="77777777" w:rsidR="003C3593" w:rsidRDefault="00000000">
            <w:pPr>
              <w:pStyle w:val="Compact"/>
            </w:pPr>
            <w:r>
              <w:t>10</w:t>
            </w:r>
          </w:p>
        </w:tc>
        <w:tc>
          <w:tcPr>
            <w:tcW w:w="0" w:type="auto"/>
          </w:tcPr>
          <w:p w14:paraId="38A58D1E" w14:textId="77777777" w:rsidR="003C3593" w:rsidRDefault="00000000">
            <w:pPr>
              <w:pStyle w:val="Compact"/>
            </w:pPr>
            <w:r>
              <w:t>0</w:t>
            </w:r>
          </w:p>
        </w:tc>
        <w:tc>
          <w:tcPr>
            <w:tcW w:w="0" w:type="auto"/>
          </w:tcPr>
          <w:p w14:paraId="42239A94" w14:textId="77777777" w:rsidR="003C3593" w:rsidRDefault="00000000">
            <w:pPr>
              <w:pStyle w:val="Compact"/>
            </w:pPr>
            <w:r>
              <w:t>0</w:t>
            </w:r>
          </w:p>
        </w:tc>
      </w:tr>
      <w:tr w:rsidR="003C3593" w14:paraId="1A4E1357" w14:textId="77777777" w:rsidTr="003C3593">
        <w:trPr>
          <w:jc w:val="center"/>
        </w:trPr>
        <w:tc>
          <w:tcPr>
            <w:tcW w:w="0" w:type="auto"/>
          </w:tcPr>
          <w:p w14:paraId="47D2525E" w14:textId="77777777" w:rsidR="003C3593" w:rsidRDefault="00000000">
            <w:pPr>
              <w:pStyle w:val="Compact"/>
            </w:pPr>
            <w:r>
              <w:t>Total</w:t>
            </w:r>
          </w:p>
        </w:tc>
        <w:tc>
          <w:tcPr>
            <w:tcW w:w="0" w:type="auto"/>
          </w:tcPr>
          <w:p w14:paraId="6AAEB44A" w14:textId="77777777" w:rsidR="003C3593" w:rsidRDefault="00000000">
            <w:pPr>
              <w:pStyle w:val="Compact"/>
            </w:pPr>
            <w:r>
              <w:t>206</w:t>
            </w:r>
          </w:p>
        </w:tc>
        <w:tc>
          <w:tcPr>
            <w:tcW w:w="0" w:type="auto"/>
          </w:tcPr>
          <w:p w14:paraId="4B477A69" w14:textId="77777777" w:rsidR="003C3593" w:rsidRDefault="00000000">
            <w:pPr>
              <w:pStyle w:val="Compact"/>
            </w:pPr>
            <w:r>
              <w:t>174</w:t>
            </w:r>
          </w:p>
        </w:tc>
        <w:tc>
          <w:tcPr>
            <w:tcW w:w="0" w:type="auto"/>
          </w:tcPr>
          <w:p w14:paraId="102FEDD5" w14:textId="77777777" w:rsidR="003C3593" w:rsidRDefault="00000000">
            <w:pPr>
              <w:pStyle w:val="Compact"/>
            </w:pPr>
            <w:r>
              <w:t>170</w:t>
            </w:r>
          </w:p>
        </w:tc>
        <w:tc>
          <w:tcPr>
            <w:tcW w:w="0" w:type="auto"/>
          </w:tcPr>
          <w:p w14:paraId="19C3B622" w14:textId="77777777" w:rsidR="003C3593" w:rsidRDefault="00000000">
            <w:pPr>
              <w:pStyle w:val="Compact"/>
            </w:pPr>
            <w:r>
              <w:t>0</w:t>
            </w:r>
          </w:p>
        </w:tc>
        <w:tc>
          <w:tcPr>
            <w:tcW w:w="0" w:type="auto"/>
          </w:tcPr>
          <w:p w14:paraId="042F0135" w14:textId="77777777" w:rsidR="003C3593" w:rsidRDefault="00000000">
            <w:pPr>
              <w:pStyle w:val="Compact"/>
            </w:pPr>
            <w:r>
              <w:t>4</w:t>
            </w:r>
          </w:p>
        </w:tc>
      </w:tr>
    </w:tbl>
    <w:p w14:paraId="4048B637" w14:textId="77777777" w:rsidR="003C3593" w:rsidRDefault="003C3593">
      <w:pPr>
        <w:pStyle w:val="a0"/>
        <w:rPr>
          <w:b/>
          <w:bCs/>
          <w:lang w:eastAsia="zh-CN"/>
        </w:rPr>
      </w:pPr>
    </w:p>
    <w:p w14:paraId="40832C01" w14:textId="1EC5FA50" w:rsidR="003C3593" w:rsidRDefault="00000000">
      <w:pPr>
        <w:pStyle w:val="4"/>
        <w:rPr>
          <w:ins w:id="650" w:author="HDULAB601" w:date="2023-05-12T09:25:00Z"/>
          <w:i w:val="0"/>
          <w:iCs/>
          <w:sz w:val="36"/>
          <w:szCs w:val="36"/>
        </w:rPr>
      </w:pPr>
      <w:bookmarkStart w:id="651" w:name="X810faf09e43e83bc69e13228736fbb0d1103d65"/>
      <w:bookmarkEnd w:id="404"/>
      <w:r>
        <w:rPr>
          <w:i w:val="0"/>
          <w:iCs/>
          <w:sz w:val="36"/>
          <w:szCs w:val="36"/>
        </w:rPr>
        <w:t>5.3</w:t>
      </w:r>
      <w:r>
        <w:rPr>
          <w:rFonts w:hint="eastAsia"/>
          <w:i w:val="0"/>
          <w:iCs/>
          <w:sz w:val="36"/>
          <w:szCs w:val="36"/>
          <w:lang w:eastAsia="zh-CN"/>
        </w:rPr>
        <w:t>.</w:t>
      </w:r>
      <w:r>
        <w:rPr>
          <w:i w:val="0"/>
          <w:iCs/>
          <w:sz w:val="36"/>
          <w:szCs w:val="36"/>
        </w:rPr>
        <w:t>2 Result</w:t>
      </w:r>
      <w:ins w:id="652" w:author="HDULAB601" w:date="2023-05-12T14:45:00Z">
        <w:r w:rsidR="00512997">
          <w:rPr>
            <w:i w:val="0"/>
            <w:iCs/>
            <w:sz w:val="36"/>
            <w:szCs w:val="36"/>
          </w:rPr>
          <w:t>s</w:t>
        </w:r>
      </w:ins>
      <w:r>
        <w:rPr>
          <w:i w:val="0"/>
          <w:iCs/>
          <w:sz w:val="36"/>
          <w:szCs w:val="36"/>
        </w:rPr>
        <w:t xml:space="preserve"> of RQ2</w:t>
      </w:r>
    </w:p>
    <w:p w14:paraId="29E50317" w14:textId="03FD39C0" w:rsidR="00744998" w:rsidRPr="00744998" w:rsidRDefault="00744998">
      <w:pPr>
        <w:pStyle w:val="a0"/>
        <w:rPr>
          <w:rFonts w:hint="eastAsia"/>
          <w:i/>
          <w:lang w:eastAsia="zh-CN"/>
          <w:rPrChange w:id="653" w:author="HDULAB601" w:date="2023-05-12T09:25:00Z">
            <w:rPr>
              <w:i w:val="0"/>
              <w:iCs/>
              <w:sz w:val="36"/>
              <w:szCs w:val="36"/>
            </w:rPr>
          </w:rPrChange>
        </w:rPr>
        <w:pPrChange w:id="654" w:author="HDULAB601" w:date="2023-05-12T09:25:00Z">
          <w:pPr>
            <w:pStyle w:val="4"/>
          </w:pPr>
        </w:pPrChange>
      </w:pPr>
      <w:ins w:id="655" w:author="HDULAB601" w:date="2023-05-12T09:27:00Z">
        <w:r>
          <w:rPr>
            <w:rFonts w:hint="eastAsia"/>
            <w:lang w:eastAsia="zh-CN"/>
          </w:rPr>
          <w:t>Patch</w:t>
        </w:r>
        <w:r>
          <w:rPr>
            <w:lang w:eastAsia="zh-CN"/>
          </w:rPr>
          <w:t>ID</w:t>
        </w:r>
        <w:r>
          <w:rPr>
            <w:rFonts w:hint="eastAsia"/>
            <w:lang w:eastAsia="zh-CN"/>
          </w:rPr>
          <w:t>的目标是帮助开发人员更加快速</w:t>
        </w:r>
      </w:ins>
      <w:ins w:id="656" w:author="HDULAB601" w:date="2023-05-12T10:04:00Z">
        <w:r w:rsidR="009E76F8">
          <w:rPr>
            <w:rFonts w:hint="eastAsia"/>
            <w:lang w:eastAsia="zh-CN"/>
          </w:rPr>
          <w:t>判断过拟合补丁</w:t>
        </w:r>
        <w:r w:rsidR="007F6E61">
          <w:rPr>
            <w:rFonts w:hint="eastAsia"/>
            <w:lang w:eastAsia="zh-CN"/>
          </w:rPr>
          <w:t>，节省花费的时间</w:t>
        </w:r>
      </w:ins>
      <w:ins w:id="657" w:author="HDULAB601" w:date="2023-05-12T09:29:00Z">
        <w:r>
          <w:rPr>
            <w:rFonts w:hint="eastAsia"/>
            <w:lang w:eastAsia="zh-CN"/>
          </w:rPr>
          <w:t>，所以</w:t>
        </w:r>
      </w:ins>
      <w:ins w:id="658" w:author="HDULAB601" w:date="2023-05-12T09:33:00Z">
        <w:r w:rsidR="005965A0">
          <w:rPr>
            <w:rFonts w:hint="eastAsia"/>
            <w:lang w:eastAsia="zh-CN"/>
          </w:rPr>
          <w:t>本文</w:t>
        </w:r>
      </w:ins>
      <w:ins w:id="659" w:author="HDULAB601" w:date="2023-05-12T09:29:00Z">
        <w:r>
          <w:rPr>
            <w:rFonts w:hint="eastAsia"/>
            <w:lang w:eastAsia="zh-CN"/>
          </w:rPr>
          <w:t>关注</w:t>
        </w:r>
        <w:r>
          <w:rPr>
            <w:rFonts w:hint="eastAsia"/>
            <w:lang w:eastAsia="zh-CN"/>
          </w:rPr>
          <w:t>Patch</w:t>
        </w:r>
        <w:r>
          <w:rPr>
            <w:lang w:eastAsia="zh-CN"/>
          </w:rPr>
          <w:t>ID</w:t>
        </w:r>
      </w:ins>
      <w:ins w:id="660" w:author="HDULAB601" w:date="2023-05-12T09:33:00Z">
        <w:r w:rsidR="005965A0">
          <w:rPr>
            <w:rFonts w:hint="eastAsia"/>
            <w:lang w:eastAsia="zh-CN"/>
          </w:rPr>
          <w:t>判断一个补丁所花费的时间。</w:t>
        </w:r>
      </w:ins>
      <w:ins w:id="661" w:author="HDULAB601" w:date="2023-05-15T14:57:00Z">
        <w:r w:rsidR="00DC095E">
          <w:rPr>
            <w:rFonts w:hint="eastAsia"/>
            <w:lang w:eastAsia="zh-CN"/>
          </w:rPr>
          <w:t>我们从</w:t>
        </w:r>
        <w:r w:rsidR="00DC095E">
          <w:rPr>
            <w:rFonts w:hint="eastAsia"/>
            <w:lang w:eastAsia="zh-CN"/>
          </w:rPr>
          <w:t>Patch</w:t>
        </w:r>
        <w:r w:rsidR="00DC095E">
          <w:rPr>
            <w:lang w:eastAsia="zh-CN"/>
          </w:rPr>
          <w:t>ID</w:t>
        </w:r>
        <w:r w:rsidR="00DC095E">
          <w:rPr>
            <w:rFonts w:hint="eastAsia"/>
            <w:lang w:eastAsia="zh-CN"/>
          </w:rPr>
          <w:t>的日志上记录了每一个补丁的开始时间与结束时间，最终得到了</w:t>
        </w:r>
      </w:ins>
      <w:ins w:id="662" w:author="HDULAB601" w:date="2023-05-15T14:58:00Z">
        <w:r w:rsidR="00DC095E">
          <w:rPr>
            <w:rFonts w:hint="eastAsia"/>
            <w:lang w:eastAsia="zh-CN"/>
          </w:rPr>
          <w:t>补丁的运行时间。</w:t>
        </w:r>
      </w:ins>
    </w:p>
    <w:p w14:paraId="033BFBE8" w14:textId="77777777" w:rsidR="003C3593" w:rsidRDefault="00000000">
      <w:pPr>
        <w:pStyle w:val="FirstParagraph"/>
        <w:rPr>
          <w:lang w:eastAsia="zh-CN"/>
        </w:rPr>
      </w:pPr>
      <w:r>
        <w:rPr>
          <w:b/>
          <w:bCs/>
          <w:lang w:eastAsia="zh-CN"/>
        </w:rPr>
        <w:t xml:space="preserve">Performance </w:t>
      </w:r>
      <w:r>
        <w:rPr>
          <w:rFonts w:hint="eastAsia"/>
          <w:b/>
          <w:bCs/>
          <w:lang w:eastAsia="zh-CN"/>
        </w:rPr>
        <w:t>i</w:t>
      </w:r>
      <w:r>
        <w:rPr>
          <w:b/>
          <w:bCs/>
          <w:lang w:eastAsia="zh-CN"/>
        </w:rPr>
        <w:t>n Defects4J.</w:t>
      </w:r>
      <w:r>
        <w:rPr>
          <w:lang w:eastAsia="zh-CN"/>
        </w:rPr>
        <w:t xml:space="preserve"> </w:t>
      </w:r>
      <w:r>
        <w:rPr>
          <w:lang w:eastAsia="zh-CN"/>
        </w:rPr>
        <w:t>我们记录了</w:t>
      </w:r>
      <w:r>
        <w:rPr>
          <w:lang w:eastAsia="zh-CN"/>
        </w:rPr>
        <w:t>157</w:t>
      </w:r>
      <w:r>
        <w:rPr>
          <w:lang w:eastAsia="zh-CN"/>
        </w:rPr>
        <w:t>个补丁的运行时间。就如前面所讲，</w:t>
      </w:r>
      <w:r>
        <w:rPr>
          <w:lang w:eastAsia="zh-CN"/>
        </w:rPr>
        <w:t>PatchID</w:t>
      </w:r>
      <w:r>
        <w:rPr>
          <w:lang w:eastAsia="zh-CN"/>
        </w:rPr>
        <w:t>分三个步骤来判断一个补丁，而</w:t>
      </w:r>
      <w:r>
        <w:rPr>
          <w:color w:val="000000" w:themeColor="text1"/>
          <w:lang w:eastAsia="zh-CN"/>
        </w:rPr>
        <w:t>根据</w:t>
      </w:r>
      <w:r>
        <w:rPr>
          <w:rFonts w:hint="eastAsia"/>
          <w:color w:val="000000" w:themeColor="text1"/>
          <w:lang w:eastAsia="zh-CN"/>
        </w:rPr>
        <w:t>项目</w:t>
      </w:r>
      <w:r>
        <w:rPr>
          <w:color w:val="000000" w:themeColor="text1"/>
          <w:lang w:eastAsia="zh-CN"/>
        </w:rPr>
        <w:t>的不同</w:t>
      </w:r>
      <w:r>
        <w:rPr>
          <w:lang w:eastAsia="zh-CN"/>
        </w:rPr>
        <w:t>，每个步骤花费的时间占比也不同。如</w:t>
      </w:r>
      <w:r>
        <w:rPr>
          <w:rFonts w:hint="eastAsia"/>
          <w:lang w:eastAsia="zh-CN"/>
        </w:rPr>
        <w:t>表</w:t>
      </w:r>
      <w:r>
        <w:rPr>
          <w:lang w:eastAsia="zh-CN"/>
        </w:rPr>
        <w:t>7</w:t>
      </w:r>
      <w:r>
        <w:rPr>
          <w:lang w:eastAsia="zh-CN"/>
        </w:rPr>
        <w:t>所示，大部分</w:t>
      </w:r>
      <w:r>
        <w:rPr>
          <w:lang w:eastAsia="zh-CN"/>
        </w:rPr>
        <w:t>(57.32%)</w:t>
      </w:r>
      <w:r>
        <w:rPr>
          <w:lang w:eastAsia="zh-CN"/>
        </w:rPr>
        <w:t>的补丁在</w:t>
      </w:r>
      <w:r>
        <w:rPr>
          <w:lang w:eastAsia="zh-CN"/>
        </w:rPr>
        <w:t>5</w:t>
      </w:r>
      <w:r>
        <w:rPr>
          <w:lang w:eastAsia="zh-CN"/>
        </w:rPr>
        <w:t>分钟内得到结果。在这些补丁运算的过程中，第二步骤，也就是</w:t>
      </w:r>
      <w:r>
        <w:rPr>
          <w:lang w:eastAsia="zh-CN"/>
        </w:rPr>
        <w:t>Test Generation</w:t>
      </w:r>
      <w:r>
        <w:rPr>
          <w:lang w:eastAsia="zh-CN"/>
        </w:rPr>
        <w:t>，占了大部分时间，而剩余时间都是运行测试用例和计算程序的布尔表达式</w:t>
      </w:r>
      <w:r>
        <w:rPr>
          <w:rFonts w:hint="eastAsia"/>
          <w:lang w:eastAsia="zh-CN"/>
        </w:rPr>
        <w:t>所花费的时间</w:t>
      </w:r>
      <w:r>
        <w:rPr>
          <w:lang w:eastAsia="zh-CN"/>
        </w:rPr>
        <w:t>。运行时间超过五分钟的补丁则需要更多时间来获取程序抽象状态，因为据我们的观察，</w:t>
      </w:r>
      <w:r>
        <w:rPr>
          <w:lang w:eastAsia="zh-CN"/>
        </w:rPr>
        <w:t>Evosuite</w:t>
      </w:r>
      <w:r>
        <w:rPr>
          <w:lang w:eastAsia="zh-CN"/>
        </w:rPr>
        <w:t>通常</w:t>
      </w:r>
      <w:r>
        <w:rPr>
          <w:rFonts w:hint="eastAsia"/>
          <w:lang w:eastAsia="zh-CN"/>
        </w:rPr>
        <w:t>在</w:t>
      </w:r>
      <w:r>
        <w:rPr>
          <w:lang w:eastAsia="zh-CN"/>
        </w:rPr>
        <w:t>Defects4J</w:t>
      </w:r>
      <w:r>
        <w:rPr>
          <w:rFonts w:hint="eastAsia"/>
          <w:lang w:eastAsia="zh-CN"/>
        </w:rPr>
        <w:t>上</w:t>
      </w:r>
      <w:r>
        <w:rPr>
          <w:lang w:eastAsia="zh-CN"/>
        </w:rPr>
        <w:t>花费</w:t>
      </w:r>
      <w:r>
        <w:rPr>
          <w:lang w:eastAsia="zh-CN"/>
        </w:rPr>
        <w:t>1</w:t>
      </w:r>
      <m:oMath>
        <m:r>
          <m:rPr>
            <m:sty m:val="p"/>
          </m:rPr>
          <w:rPr>
            <w:rFonts w:ascii="Cambria Math" w:hAnsi="Cambria Math"/>
            <w:lang w:eastAsia="zh-CN"/>
          </w:rPr>
          <m:t>∼</m:t>
        </m:r>
      </m:oMath>
      <w:r>
        <w:rPr>
          <w:lang w:eastAsia="zh-CN"/>
        </w:rPr>
        <w:t>2</w:t>
      </w:r>
      <w:r>
        <w:rPr>
          <w:lang w:eastAsia="zh-CN"/>
        </w:rPr>
        <w:t>分钟的时间生成新的测试用例。在</w:t>
      </w:r>
      <w:r>
        <w:rPr>
          <w:rFonts w:hint="eastAsia"/>
          <w:lang w:eastAsia="zh-CN"/>
        </w:rPr>
        <w:t>本文</w:t>
      </w:r>
      <w:r>
        <w:rPr>
          <w:lang w:eastAsia="zh-CN"/>
        </w:rPr>
        <w:t>实验过程中，运行时间超过</w:t>
      </w:r>
      <w:r>
        <w:rPr>
          <w:lang w:eastAsia="zh-CN"/>
        </w:rPr>
        <w:t>60min</w:t>
      </w:r>
      <w:r>
        <w:rPr>
          <w:lang w:eastAsia="zh-CN"/>
        </w:rPr>
        <w:t>的有三个补丁，其中一个花费</w:t>
      </w:r>
      <w:r>
        <w:rPr>
          <w:lang w:eastAsia="zh-CN"/>
        </w:rPr>
        <w:t>123min</w:t>
      </w:r>
      <w:r>
        <w:rPr>
          <w:lang w:eastAsia="zh-CN"/>
        </w:rPr>
        <w:t>，绝大部分时间用来运行测试用例。判断一个补丁</w:t>
      </w:r>
      <w:r>
        <w:rPr>
          <w:rFonts w:hint="eastAsia"/>
          <w:lang w:eastAsia="zh-CN"/>
        </w:rPr>
        <w:t>是否为过拟合补丁</w:t>
      </w:r>
      <w:r>
        <w:rPr>
          <w:lang w:eastAsia="zh-CN"/>
        </w:rPr>
        <w:t>的平均时间为</w:t>
      </w:r>
      <w:r>
        <w:rPr>
          <w:lang w:eastAsia="zh-CN"/>
        </w:rPr>
        <w:t>11</w:t>
      </w:r>
      <w:r>
        <w:rPr>
          <w:rFonts w:hint="eastAsia"/>
          <w:lang w:eastAsia="zh-CN"/>
        </w:rPr>
        <w:t>.</w:t>
      </w:r>
      <w:r>
        <w:rPr>
          <w:lang w:eastAsia="zh-CN"/>
        </w:rPr>
        <w:t>6min</w:t>
      </w:r>
      <w:r>
        <w:rPr>
          <w:rFonts w:hint="eastAsia"/>
          <w:lang w:eastAsia="zh-CN"/>
        </w:rPr>
        <w:t>，其中在可接受范围</w:t>
      </w:r>
      <w:r>
        <w:rPr>
          <w:lang w:eastAsia="zh-CN"/>
        </w:rPr>
        <w:t>t &lt; 10min</w:t>
      </w:r>
      <w:r>
        <w:rPr>
          <w:rFonts w:hint="eastAsia"/>
          <w:lang w:eastAsia="zh-CN"/>
        </w:rPr>
        <w:t>内</w:t>
      </w:r>
      <w:r>
        <w:rPr>
          <w:lang w:eastAsia="zh-CN"/>
        </w:rPr>
        <w:t>的补丁占</w:t>
      </w:r>
      <w:r>
        <w:rPr>
          <w:lang w:eastAsia="zh-CN"/>
        </w:rPr>
        <w:t>76.42%</w:t>
      </w:r>
      <w:r>
        <w:rPr>
          <w:lang w:eastAsia="zh-CN"/>
        </w:rPr>
        <w:t>，这是令人满意的。</w:t>
      </w:r>
    </w:p>
    <w:p w14:paraId="2F3BA915" w14:textId="77777777" w:rsidR="003C3593" w:rsidRDefault="00000000">
      <w:pPr>
        <w:pStyle w:val="a0"/>
        <w:jc w:val="center"/>
        <w:rPr>
          <w:lang w:eastAsia="zh-CN"/>
        </w:rPr>
      </w:pPr>
      <w:r>
        <w:rPr>
          <w:rFonts w:hint="eastAsia"/>
          <w:lang w:eastAsia="zh-CN"/>
        </w:rPr>
        <w:t>Table</w:t>
      </w:r>
      <w:r>
        <w:rPr>
          <w:lang w:eastAsia="zh-CN"/>
        </w:rPr>
        <w:t xml:space="preserve"> 7: Run Time</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460"/>
        <w:gridCol w:w="1460"/>
        <w:gridCol w:w="1460"/>
        <w:gridCol w:w="1460"/>
      </w:tblGrid>
      <w:tr w:rsidR="003C3593" w14:paraId="55537C42" w14:textId="77777777" w:rsidTr="003C3593">
        <w:trPr>
          <w:cnfStyle w:val="100000000000" w:firstRow="1" w:lastRow="0" w:firstColumn="0" w:lastColumn="0" w:oddVBand="0" w:evenVBand="0" w:oddHBand="0" w:evenHBand="0" w:firstRowFirstColumn="0" w:firstRowLastColumn="0" w:lastRowFirstColumn="0" w:lastRowLastColumn="0"/>
          <w:tblHeader/>
          <w:jc w:val="center"/>
        </w:trPr>
        <w:tc>
          <w:tcPr>
            <w:tcW w:w="959" w:type="dxa"/>
            <w:tcBorders>
              <w:bottom w:val="nil"/>
            </w:tcBorders>
          </w:tcPr>
          <w:p w14:paraId="1ED24E25" w14:textId="77777777" w:rsidR="003C3593" w:rsidRDefault="00000000">
            <w:pPr>
              <w:pStyle w:val="Compact"/>
              <w:jc w:val="center"/>
            </w:pPr>
            <w:r>
              <w:t>Project</w:t>
            </w:r>
          </w:p>
        </w:tc>
        <w:tc>
          <w:tcPr>
            <w:tcW w:w="580" w:type="dxa"/>
            <w:tcBorders>
              <w:bottom w:val="nil"/>
            </w:tcBorders>
          </w:tcPr>
          <w:p w14:paraId="050C9ED0" w14:textId="77777777" w:rsidR="003C3593" w:rsidRDefault="00000000">
            <w:pPr>
              <w:pStyle w:val="Compact"/>
              <w:jc w:val="center"/>
            </w:pPr>
            <w:r>
              <w:t>t &lt;= 5</w:t>
            </w:r>
          </w:p>
        </w:tc>
        <w:tc>
          <w:tcPr>
            <w:tcW w:w="0" w:type="auto"/>
            <w:tcBorders>
              <w:bottom w:val="nil"/>
            </w:tcBorders>
          </w:tcPr>
          <w:p w14:paraId="50353BF9" w14:textId="77777777" w:rsidR="003C3593" w:rsidRDefault="00000000">
            <w:pPr>
              <w:pStyle w:val="Compact"/>
              <w:jc w:val="center"/>
            </w:pPr>
            <w:r>
              <w:t>t &lt;= 10</w:t>
            </w:r>
          </w:p>
        </w:tc>
        <w:tc>
          <w:tcPr>
            <w:tcW w:w="0" w:type="auto"/>
            <w:tcBorders>
              <w:bottom w:val="nil"/>
            </w:tcBorders>
          </w:tcPr>
          <w:p w14:paraId="254A91F4" w14:textId="77777777" w:rsidR="003C3593" w:rsidRDefault="00000000">
            <w:pPr>
              <w:pStyle w:val="Compact"/>
              <w:jc w:val="center"/>
            </w:pPr>
            <w:r>
              <w:t>t &lt;= 30</w:t>
            </w:r>
          </w:p>
        </w:tc>
        <w:tc>
          <w:tcPr>
            <w:tcW w:w="0" w:type="auto"/>
            <w:tcBorders>
              <w:bottom w:val="nil"/>
            </w:tcBorders>
          </w:tcPr>
          <w:p w14:paraId="38CE16F5" w14:textId="77777777" w:rsidR="003C3593" w:rsidRDefault="00000000">
            <w:pPr>
              <w:pStyle w:val="Compact"/>
              <w:jc w:val="center"/>
            </w:pPr>
            <w:r>
              <w:t>t &gt; 30</w:t>
            </w:r>
          </w:p>
        </w:tc>
      </w:tr>
      <w:tr w:rsidR="003C3593" w14:paraId="70BEEEFF" w14:textId="77777777" w:rsidTr="003C3593">
        <w:trPr>
          <w:jc w:val="center"/>
        </w:trPr>
        <w:tc>
          <w:tcPr>
            <w:tcW w:w="959" w:type="dxa"/>
          </w:tcPr>
          <w:p w14:paraId="7ED2E636" w14:textId="77777777" w:rsidR="003C3593" w:rsidRDefault="00000000">
            <w:pPr>
              <w:pStyle w:val="Compact"/>
              <w:jc w:val="center"/>
            </w:pPr>
            <w:r>
              <w:t>Chart</w:t>
            </w:r>
          </w:p>
        </w:tc>
        <w:tc>
          <w:tcPr>
            <w:tcW w:w="580" w:type="dxa"/>
          </w:tcPr>
          <w:p w14:paraId="7BD69794" w14:textId="77777777" w:rsidR="003C3593" w:rsidRDefault="00000000">
            <w:pPr>
              <w:pStyle w:val="Compact"/>
              <w:jc w:val="center"/>
            </w:pPr>
            <w:r>
              <w:t>22</w:t>
            </w:r>
          </w:p>
        </w:tc>
        <w:tc>
          <w:tcPr>
            <w:tcW w:w="0" w:type="auto"/>
          </w:tcPr>
          <w:p w14:paraId="7282139B" w14:textId="77777777" w:rsidR="003C3593" w:rsidRDefault="00000000">
            <w:pPr>
              <w:pStyle w:val="Compact"/>
              <w:jc w:val="center"/>
            </w:pPr>
            <w:r>
              <w:t>2</w:t>
            </w:r>
          </w:p>
        </w:tc>
        <w:tc>
          <w:tcPr>
            <w:tcW w:w="0" w:type="auto"/>
          </w:tcPr>
          <w:p w14:paraId="0337117B" w14:textId="77777777" w:rsidR="003C3593" w:rsidRDefault="00000000">
            <w:pPr>
              <w:pStyle w:val="Compact"/>
              <w:jc w:val="center"/>
            </w:pPr>
            <w:r>
              <w:t>0</w:t>
            </w:r>
          </w:p>
        </w:tc>
        <w:tc>
          <w:tcPr>
            <w:tcW w:w="0" w:type="auto"/>
          </w:tcPr>
          <w:p w14:paraId="72A64C02" w14:textId="77777777" w:rsidR="003C3593" w:rsidRDefault="00000000">
            <w:pPr>
              <w:pStyle w:val="Compact"/>
              <w:jc w:val="center"/>
              <w:rPr>
                <w:lang w:eastAsia="zh-CN"/>
              </w:rPr>
            </w:pPr>
            <w:r>
              <w:rPr>
                <w:rFonts w:hint="eastAsia"/>
                <w:lang w:eastAsia="zh-CN"/>
              </w:rPr>
              <w:t>0</w:t>
            </w:r>
          </w:p>
        </w:tc>
      </w:tr>
      <w:tr w:rsidR="003C3593" w14:paraId="0A994A8E" w14:textId="77777777" w:rsidTr="003C3593">
        <w:trPr>
          <w:jc w:val="center"/>
        </w:trPr>
        <w:tc>
          <w:tcPr>
            <w:tcW w:w="959" w:type="dxa"/>
          </w:tcPr>
          <w:p w14:paraId="67E3B0BC" w14:textId="77777777" w:rsidR="003C3593" w:rsidRDefault="00000000">
            <w:pPr>
              <w:pStyle w:val="Compact"/>
              <w:jc w:val="center"/>
            </w:pPr>
            <w:r>
              <w:t>Lang</w:t>
            </w:r>
          </w:p>
        </w:tc>
        <w:tc>
          <w:tcPr>
            <w:tcW w:w="580" w:type="dxa"/>
          </w:tcPr>
          <w:p w14:paraId="24FFFF21" w14:textId="77777777" w:rsidR="003C3593" w:rsidRDefault="00000000">
            <w:pPr>
              <w:pStyle w:val="Compact"/>
              <w:jc w:val="center"/>
            </w:pPr>
            <w:r>
              <w:t>12</w:t>
            </w:r>
          </w:p>
        </w:tc>
        <w:tc>
          <w:tcPr>
            <w:tcW w:w="0" w:type="auto"/>
          </w:tcPr>
          <w:p w14:paraId="0BEB5EDF" w14:textId="77777777" w:rsidR="003C3593" w:rsidRDefault="00000000">
            <w:pPr>
              <w:pStyle w:val="Compact"/>
              <w:jc w:val="center"/>
            </w:pPr>
            <w:r>
              <w:t>2</w:t>
            </w:r>
          </w:p>
        </w:tc>
        <w:tc>
          <w:tcPr>
            <w:tcW w:w="0" w:type="auto"/>
          </w:tcPr>
          <w:p w14:paraId="5FA3483B" w14:textId="77777777" w:rsidR="003C3593" w:rsidRDefault="00000000">
            <w:pPr>
              <w:pStyle w:val="Compact"/>
              <w:jc w:val="center"/>
            </w:pPr>
            <w:r>
              <w:t>1</w:t>
            </w:r>
          </w:p>
        </w:tc>
        <w:tc>
          <w:tcPr>
            <w:tcW w:w="0" w:type="auto"/>
          </w:tcPr>
          <w:p w14:paraId="1616FA9E" w14:textId="77777777" w:rsidR="003C3593" w:rsidRDefault="00000000">
            <w:pPr>
              <w:pStyle w:val="Compact"/>
              <w:jc w:val="center"/>
            </w:pPr>
            <w:r>
              <w:t>1</w:t>
            </w:r>
          </w:p>
        </w:tc>
      </w:tr>
      <w:tr w:rsidR="003C3593" w14:paraId="0A1C30EF" w14:textId="77777777" w:rsidTr="003C3593">
        <w:trPr>
          <w:jc w:val="center"/>
        </w:trPr>
        <w:tc>
          <w:tcPr>
            <w:tcW w:w="959" w:type="dxa"/>
          </w:tcPr>
          <w:p w14:paraId="35CDE42E" w14:textId="77777777" w:rsidR="003C3593" w:rsidRDefault="00000000">
            <w:pPr>
              <w:pStyle w:val="Compact"/>
              <w:jc w:val="center"/>
            </w:pPr>
            <w:r>
              <w:t>Math</w:t>
            </w:r>
          </w:p>
        </w:tc>
        <w:tc>
          <w:tcPr>
            <w:tcW w:w="580" w:type="dxa"/>
          </w:tcPr>
          <w:p w14:paraId="36B79433" w14:textId="77777777" w:rsidR="003C3593" w:rsidRDefault="00000000">
            <w:pPr>
              <w:pStyle w:val="Compact"/>
              <w:jc w:val="center"/>
              <w:rPr>
                <w:lang w:eastAsia="zh-CN"/>
              </w:rPr>
            </w:pPr>
            <w:r>
              <w:rPr>
                <w:rFonts w:hint="eastAsia"/>
                <w:lang w:eastAsia="zh-CN"/>
              </w:rPr>
              <w:t>3</w:t>
            </w:r>
            <w:r>
              <w:rPr>
                <w:lang w:eastAsia="zh-CN"/>
              </w:rPr>
              <w:t>7</w:t>
            </w:r>
          </w:p>
        </w:tc>
        <w:tc>
          <w:tcPr>
            <w:tcW w:w="0" w:type="auto"/>
          </w:tcPr>
          <w:p w14:paraId="3BBD3A0D" w14:textId="77777777" w:rsidR="003C3593" w:rsidRDefault="00000000">
            <w:pPr>
              <w:pStyle w:val="Compact"/>
              <w:jc w:val="center"/>
            </w:pPr>
            <w:r>
              <w:t>12</w:t>
            </w:r>
          </w:p>
        </w:tc>
        <w:tc>
          <w:tcPr>
            <w:tcW w:w="0" w:type="auto"/>
          </w:tcPr>
          <w:p w14:paraId="6568D02C" w14:textId="77777777" w:rsidR="003C3593" w:rsidRDefault="00000000">
            <w:pPr>
              <w:pStyle w:val="Compact"/>
              <w:jc w:val="center"/>
            </w:pPr>
            <w:r>
              <w:t>6</w:t>
            </w:r>
          </w:p>
        </w:tc>
        <w:tc>
          <w:tcPr>
            <w:tcW w:w="0" w:type="auto"/>
          </w:tcPr>
          <w:p w14:paraId="010724D2" w14:textId="77777777" w:rsidR="003C3593" w:rsidRDefault="00000000">
            <w:pPr>
              <w:pStyle w:val="Compact"/>
              <w:jc w:val="center"/>
              <w:rPr>
                <w:lang w:eastAsia="zh-CN"/>
              </w:rPr>
            </w:pPr>
            <w:r>
              <w:rPr>
                <w:rFonts w:hint="eastAsia"/>
                <w:lang w:eastAsia="zh-CN"/>
              </w:rPr>
              <w:t>1</w:t>
            </w:r>
            <w:r>
              <w:rPr>
                <w:lang w:eastAsia="zh-CN"/>
              </w:rPr>
              <w:t>0</w:t>
            </w:r>
          </w:p>
        </w:tc>
      </w:tr>
      <w:tr w:rsidR="003C3593" w14:paraId="798F7F52" w14:textId="77777777" w:rsidTr="003C3593">
        <w:trPr>
          <w:jc w:val="center"/>
        </w:trPr>
        <w:tc>
          <w:tcPr>
            <w:tcW w:w="959" w:type="dxa"/>
          </w:tcPr>
          <w:p w14:paraId="768DED7B" w14:textId="77777777" w:rsidR="003C3593" w:rsidRDefault="00000000">
            <w:pPr>
              <w:pStyle w:val="Compact"/>
              <w:jc w:val="center"/>
            </w:pPr>
            <w:r>
              <w:t>Time</w:t>
            </w:r>
          </w:p>
        </w:tc>
        <w:tc>
          <w:tcPr>
            <w:tcW w:w="580" w:type="dxa"/>
          </w:tcPr>
          <w:p w14:paraId="3DDC76EA" w14:textId="77777777" w:rsidR="003C3593" w:rsidRDefault="00000000">
            <w:pPr>
              <w:pStyle w:val="Compact"/>
              <w:jc w:val="center"/>
            </w:pPr>
            <w:r>
              <w:t>8</w:t>
            </w:r>
          </w:p>
        </w:tc>
        <w:tc>
          <w:tcPr>
            <w:tcW w:w="0" w:type="auto"/>
          </w:tcPr>
          <w:p w14:paraId="4DCACE8A" w14:textId="77777777" w:rsidR="003C3593" w:rsidRDefault="00000000">
            <w:pPr>
              <w:pStyle w:val="Compact"/>
              <w:jc w:val="center"/>
            </w:pPr>
            <w:r>
              <w:t>0</w:t>
            </w:r>
          </w:p>
        </w:tc>
        <w:tc>
          <w:tcPr>
            <w:tcW w:w="0" w:type="auto"/>
          </w:tcPr>
          <w:p w14:paraId="786274AC" w14:textId="77777777" w:rsidR="003C3593" w:rsidRDefault="00000000">
            <w:pPr>
              <w:pStyle w:val="Compact"/>
              <w:jc w:val="center"/>
            </w:pPr>
            <w:r>
              <w:t>3</w:t>
            </w:r>
          </w:p>
        </w:tc>
        <w:tc>
          <w:tcPr>
            <w:tcW w:w="0" w:type="auto"/>
          </w:tcPr>
          <w:p w14:paraId="7422E3F1" w14:textId="77777777" w:rsidR="003C3593" w:rsidRDefault="00000000">
            <w:pPr>
              <w:pStyle w:val="Compact"/>
              <w:jc w:val="center"/>
            </w:pPr>
            <w:r>
              <w:t>1</w:t>
            </w:r>
          </w:p>
        </w:tc>
      </w:tr>
      <w:tr w:rsidR="003C3593" w14:paraId="15D2CD32" w14:textId="77777777" w:rsidTr="003C3593">
        <w:trPr>
          <w:jc w:val="center"/>
        </w:trPr>
        <w:tc>
          <w:tcPr>
            <w:tcW w:w="959" w:type="dxa"/>
          </w:tcPr>
          <w:p w14:paraId="111466DA" w14:textId="77777777" w:rsidR="003C3593" w:rsidRDefault="00000000">
            <w:pPr>
              <w:pStyle w:val="Compact"/>
              <w:jc w:val="center"/>
            </w:pPr>
            <w:r>
              <w:t>Mockito</w:t>
            </w:r>
          </w:p>
        </w:tc>
        <w:tc>
          <w:tcPr>
            <w:tcW w:w="580" w:type="dxa"/>
          </w:tcPr>
          <w:p w14:paraId="56BA68A0" w14:textId="77777777" w:rsidR="003C3593" w:rsidRDefault="00000000">
            <w:pPr>
              <w:pStyle w:val="Compact"/>
              <w:jc w:val="center"/>
            </w:pPr>
            <w:r>
              <w:t>1</w:t>
            </w:r>
          </w:p>
        </w:tc>
        <w:tc>
          <w:tcPr>
            <w:tcW w:w="0" w:type="auto"/>
          </w:tcPr>
          <w:p w14:paraId="484C9B24" w14:textId="77777777" w:rsidR="003C3593" w:rsidRDefault="00000000">
            <w:pPr>
              <w:pStyle w:val="Compact"/>
              <w:jc w:val="center"/>
            </w:pPr>
            <w:r>
              <w:t>0</w:t>
            </w:r>
          </w:p>
        </w:tc>
        <w:tc>
          <w:tcPr>
            <w:tcW w:w="0" w:type="auto"/>
          </w:tcPr>
          <w:p w14:paraId="3DE885D3" w14:textId="77777777" w:rsidR="003C3593" w:rsidRDefault="00000000">
            <w:pPr>
              <w:pStyle w:val="Compact"/>
              <w:jc w:val="center"/>
            </w:pPr>
            <w:r>
              <w:t>0</w:t>
            </w:r>
          </w:p>
        </w:tc>
        <w:tc>
          <w:tcPr>
            <w:tcW w:w="0" w:type="auto"/>
          </w:tcPr>
          <w:p w14:paraId="1C62D003" w14:textId="77777777" w:rsidR="003C3593" w:rsidRDefault="00000000">
            <w:pPr>
              <w:pStyle w:val="Compact"/>
              <w:jc w:val="center"/>
            </w:pPr>
            <w:r>
              <w:t>0</w:t>
            </w:r>
          </w:p>
        </w:tc>
      </w:tr>
      <w:tr w:rsidR="003C3593" w14:paraId="198C5B0E" w14:textId="77777777" w:rsidTr="003C3593">
        <w:trPr>
          <w:jc w:val="center"/>
        </w:trPr>
        <w:tc>
          <w:tcPr>
            <w:tcW w:w="959" w:type="dxa"/>
          </w:tcPr>
          <w:p w14:paraId="5316C34A" w14:textId="77777777" w:rsidR="003C3593" w:rsidRDefault="00000000">
            <w:pPr>
              <w:pStyle w:val="Compact"/>
              <w:jc w:val="center"/>
            </w:pPr>
            <w:r>
              <w:t>Closure</w:t>
            </w:r>
          </w:p>
        </w:tc>
        <w:tc>
          <w:tcPr>
            <w:tcW w:w="580" w:type="dxa"/>
          </w:tcPr>
          <w:p w14:paraId="2B4EDCB4" w14:textId="77777777" w:rsidR="003C3593" w:rsidRDefault="00000000">
            <w:pPr>
              <w:pStyle w:val="Compact"/>
              <w:jc w:val="center"/>
            </w:pPr>
            <w:r>
              <w:t>10</w:t>
            </w:r>
          </w:p>
        </w:tc>
        <w:tc>
          <w:tcPr>
            <w:tcW w:w="0" w:type="auto"/>
          </w:tcPr>
          <w:p w14:paraId="0B75B1AC" w14:textId="77777777" w:rsidR="003C3593" w:rsidRDefault="00000000">
            <w:pPr>
              <w:pStyle w:val="Compact"/>
              <w:jc w:val="center"/>
            </w:pPr>
            <w:r>
              <w:t>14</w:t>
            </w:r>
          </w:p>
        </w:tc>
        <w:tc>
          <w:tcPr>
            <w:tcW w:w="0" w:type="auto"/>
          </w:tcPr>
          <w:p w14:paraId="3D2DC384" w14:textId="77777777" w:rsidR="003C3593" w:rsidRDefault="00000000">
            <w:pPr>
              <w:pStyle w:val="Compact"/>
              <w:jc w:val="center"/>
            </w:pPr>
            <w:r>
              <w:t>10</w:t>
            </w:r>
          </w:p>
        </w:tc>
        <w:tc>
          <w:tcPr>
            <w:tcW w:w="0" w:type="auto"/>
          </w:tcPr>
          <w:p w14:paraId="1FB262FE" w14:textId="77777777" w:rsidR="003C3593" w:rsidRDefault="00000000">
            <w:pPr>
              <w:pStyle w:val="Compact"/>
              <w:jc w:val="center"/>
            </w:pPr>
            <w:r>
              <w:t>5</w:t>
            </w:r>
          </w:p>
        </w:tc>
      </w:tr>
      <w:tr w:rsidR="003C3593" w14:paraId="1C892A70" w14:textId="77777777" w:rsidTr="003C3593">
        <w:trPr>
          <w:jc w:val="center"/>
        </w:trPr>
        <w:tc>
          <w:tcPr>
            <w:tcW w:w="959" w:type="dxa"/>
          </w:tcPr>
          <w:p w14:paraId="388DE514" w14:textId="77777777" w:rsidR="003C3593" w:rsidRDefault="00000000">
            <w:pPr>
              <w:pStyle w:val="Compact"/>
              <w:jc w:val="center"/>
            </w:pPr>
            <w:r>
              <w:t>Total</w:t>
            </w:r>
          </w:p>
        </w:tc>
        <w:tc>
          <w:tcPr>
            <w:tcW w:w="580" w:type="dxa"/>
          </w:tcPr>
          <w:p w14:paraId="369A0490" w14:textId="77777777" w:rsidR="003C3593" w:rsidRDefault="00000000">
            <w:pPr>
              <w:pStyle w:val="Compact"/>
              <w:jc w:val="center"/>
            </w:pPr>
            <w:r>
              <w:t>90(57.32%)</w:t>
            </w:r>
          </w:p>
        </w:tc>
        <w:tc>
          <w:tcPr>
            <w:tcW w:w="0" w:type="auto"/>
          </w:tcPr>
          <w:p w14:paraId="4DADC90D" w14:textId="77777777" w:rsidR="003C3593" w:rsidRDefault="00000000">
            <w:pPr>
              <w:pStyle w:val="Compact"/>
              <w:jc w:val="center"/>
            </w:pPr>
            <w:r>
              <w:t>30(19.10%)</w:t>
            </w:r>
          </w:p>
        </w:tc>
        <w:tc>
          <w:tcPr>
            <w:tcW w:w="0" w:type="auto"/>
          </w:tcPr>
          <w:p w14:paraId="1F06CF2B" w14:textId="77777777" w:rsidR="003C3593" w:rsidRDefault="00000000">
            <w:pPr>
              <w:pStyle w:val="Compact"/>
              <w:jc w:val="center"/>
            </w:pPr>
            <w:r>
              <w:t>20(12.73%)</w:t>
            </w:r>
          </w:p>
        </w:tc>
        <w:tc>
          <w:tcPr>
            <w:tcW w:w="0" w:type="auto"/>
          </w:tcPr>
          <w:p w14:paraId="6346571F" w14:textId="77777777" w:rsidR="003C3593" w:rsidRDefault="00000000">
            <w:pPr>
              <w:pStyle w:val="Compact"/>
              <w:jc w:val="center"/>
            </w:pPr>
            <w:r>
              <w:t>17(10.83%)</w:t>
            </w:r>
          </w:p>
        </w:tc>
      </w:tr>
    </w:tbl>
    <w:p w14:paraId="552DCCEC" w14:textId="77777777" w:rsidR="003C3593" w:rsidRDefault="003C3593">
      <w:pPr>
        <w:pStyle w:val="a0"/>
      </w:pPr>
    </w:p>
    <w:p w14:paraId="591B6974" w14:textId="68EEECCD" w:rsidR="003C3593" w:rsidDel="005965A0" w:rsidRDefault="00000000">
      <w:pPr>
        <w:pStyle w:val="a0"/>
        <w:rPr>
          <w:del w:id="663" w:author="HDULAB601" w:date="2023-05-12T09:31:00Z"/>
          <w:lang w:eastAsia="zh-CN"/>
        </w:rPr>
      </w:pPr>
      <w:del w:id="664" w:author="HDULAB601" w:date="2023-05-12T09:31:00Z">
        <w:r w:rsidDel="005965A0">
          <w:rPr>
            <w:lang w:eastAsia="zh-CN"/>
          </w:rPr>
          <w:lastRenderedPageBreak/>
          <w:delText xml:space="preserve"> </w:delText>
        </w:r>
        <w:r w:rsidDel="005965A0">
          <w:rPr>
            <w:rFonts w:hint="eastAsia"/>
            <w:lang w:eastAsia="zh-CN"/>
          </w:rPr>
          <w:delText>算法所占用内存的实验结果</w:delText>
        </w:r>
        <w:r w:rsidDel="005965A0">
          <w:rPr>
            <w:lang w:eastAsia="zh-CN"/>
          </w:rPr>
          <w:delText>如图</w:delText>
        </w:r>
        <w:r w:rsidDel="005965A0">
          <w:rPr>
            <w:rFonts w:hint="eastAsia"/>
            <w:lang w:eastAsia="zh-CN"/>
          </w:rPr>
          <w:delText>4</w:delText>
        </w:r>
        <w:r w:rsidDel="005965A0">
          <w:rPr>
            <w:lang w:eastAsia="zh-CN"/>
          </w:rPr>
          <w:delText>所示</w:delText>
        </w:r>
        <w:r w:rsidDel="005965A0">
          <w:rPr>
            <w:rFonts w:hint="eastAsia"/>
            <w:lang w:eastAsia="zh-CN"/>
          </w:rPr>
          <w:delText>，在</w:delText>
        </w:r>
        <w:r w:rsidDel="005965A0">
          <w:rPr>
            <w:lang w:eastAsia="zh-CN"/>
          </w:rPr>
          <w:delText>157</w:delText>
        </w:r>
        <w:r w:rsidDel="005965A0">
          <w:rPr>
            <w:lang w:eastAsia="zh-CN"/>
          </w:rPr>
          <w:delText>个补丁</w:delText>
        </w:r>
        <w:r w:rsidDel="005965A0">
          <w:rPr>
            <w:rFonts w:hint="eastAsia"/>
            <w:lang w:eastAsia="zh-CN"/>
          </w:rPr>
          <w:delText>中</w:delText>
        </w:r>
        <w:r w:rsidDel="005965A0">
          <w:rPr>
            <w:lang w:eastAsia="zh-CN"/>
          </w:rPr>
          <w:delText>，</w:delText>
        </w:r>
        <w:r w:rsidDel="005965A0">
          <w:rPr>
            <w:lang w:eastAsia="zh-CN"/>
          </w:rPr>
          <w:delText>145</w:delText>
        </w:r>
        <w:r w:rsidDel="005965A0">
          <w:rPr>
            <w:lang w:eastAsia="zh-CN"/>
          </w:rPr>
          <w:delText>个补丁只要占用不到</w:delText>
        </w:r>
        <w:r w:rsidDel="005965A0">
          <w:rPr>
            <w:lang w:eastAsia="zh-CN"/>
          </w:rPr>
          <w:delText>512MB</w:delText>
        </w:r>
        <w:r w:rsidDel="005965A0">
          <w:rPr>
            <w:lang w:eastAsia="zh-CN"/>
          </w:rPr>
          <w:delText>的内存就能得出结果，</w:delText>
        </w:r>
        <w:r w:rsidDel="005965A0">
          <w:rPr>
            <w:rFonts w:hint="eastAsia"/>
            <w:lang w:eastAsia="zh-CN"/>
          </w:rPr>
          <w:delText>另有</w:delText>
        </w:r>
        <w:r w:rsidDel="005965A0">
          <w:rPr>
            <w:lang w:eastAsia="zh-CN"/>
          </w:rPr>
          <w:delText>10</w:delText>
        </w:r>
        <w:r w:rsidDel="005965A0">
          <w:rPr>
            <w:lang w:eastAsia="zh-CN"/>
          </w:rPr>
          <w:delText>个补丁所用内存</w:delText>
        </w:r>
        <w:r w:rsidDel="005965A0">
          <w:rPr>
            <w:lang w:eastAsia="zh-CN"/>
          </w:rPr>
          <w:delText>&lt;1024MB</w:delText>
        </w:r>
        <w:r w:rsidDel="005965A0">
          <w:rPr>
            <w:lang w:eastAsia="zh-CN"/>
          </w:rPr>
          <w:delText>，只有</w:delText>
        </w:r>
        <w:r w:rsidDel="005965A0">
          <w:rPr>
            <w:rFonts w:hint="eastAsia"/>
            <w:lang w:eastAsia="zh-CN"/>
          </w:rPr>
          <w:delText>2</w:delText>
        </w:r>
        <w:r w:rsidDel="005965A0">
          <w:rPr>
            <w:lang w:eastAsia="zh-CN"/>
          </w:rPr>
          <w:delText>个补丁</w:delText>
        </w:r>
        <w:r w:rsidDel="005965A0">
          <w:rPr>
            <w:rFonts w:hint="eastAsia"/>
            <w:lang w:eastAsia="zh-CN"/>
          </w:rPr>
          <w:delText>所用内存</w:delText>
        </w:r>
        <w:r w:rsidDel="005965A0">
          <w:rPr>
            <w:lang w:eastAsia="zh-CN"/>
          </w:rPr>
          <w:delText>超过</w:delText>
        </w:r>
        <w:r w:rsidDel="005965A0">
          <w:rPr>
            <w:lang w:eastAsia="zh-CN"/>
          </w:rPr>
          <w:delText>1024MB</w:delText>
        </w:r>
        <w:r w:rsidDel="005965A0">
          <w:rPr>
            <w:lang w:eastAsia="zh-CN"/>
          </w:rPr>
          <w:delText>。而这个使用内存最大的补丁仍旧是</w:delText>
        </w:r>
        <w:r w:rsidDel="005965A0">
          <w:rPr>
            <w:lang w:eastAsia="zh-CN"/>
          </w:rPr>
          <w:delText>Closure</w:delText>
        </w:r>
        <w:r w:rsidDel="005965A0">
          <w:rPr>
            <w:lang w:eastAsia="zh-CN"/>
          </w:rPr>
          <w:delText>项目中的一个</w:delText>
        </w:r>
        <w:r w:rsidDel="005965A0">
          <w:rPr>
            <w:rFonts w:hint="eastAsia"/>
            <w:lang w:eastAsia="zh-CN"/>
          </w:rPr>
          <w:delText>，占用</w:delText>
        </w:r>
        <w:r w:rsidDel="005965A0">
          <w:rPr>
            <w:rFonts w:hint="eastAsia"/>
            <w:lang w:eastAsia="zh-CN"/>
          </w:rPr>
          <w:delText>1</w:delText>
        </w:r>
        <w:r w:rsidDel="005965A0">
          <w:rPr>
            <w:lang w:eastAsia="zh-CN"/>
          </w:rPr>
          <w:delText>405MB</w:delText>
        </w:r>
        <w:r w:rsidDel="005965A0">
          <w:rPr>
            <w:rFonts w:hint="eastAsia"/>
            <w:lang w:eastAsia="zh-CN"/>
          </w:rPr>
          <w:delText>内存，而另一个是</w:delText>
        </w:r>
        <w:r w:rsidDel="005965A0">
          <w:rPr>
            <w:rFonts w:hint="eastAsia"/>
            <w:lang w:eastAsia="zh-CN"/>
          </w:rPr>
          <w:delText>Math</w:delText>
        </w:r>
        <w:r w:rsidDel="005965A0">
          <w:rPr>
            <w:rFonts w:hint="eastAsia"/>
            <w:lang w:eastAsia="zh-CN"/>
          </w:rPr>
          <w:delText>项目中的，占用</w:delText>
        </w:r>
        <w:r w:rsidDel="005965A0">
          <w:rPr>
            <w:rFonts w:hint="eastAsia"/>
            <w:lang w:eastAsia="zh-CN"/>
          </w:rPr>
          <w:delText>1</w:delText>
        </w:r>
        <w:r w:rsidDel="005965A0">
          <w:rPr>
            <w:lang w:eastAsia="zh-CN"/>
          </w:rPr>
          <w:delText>044MB</w:delText>
        </w:r>
        <w:r w:rsidDel="005965A0">
          <w:rPr>
            <w:rFonts w:hint="eastAsia"/>
            <w:lang w:eastAsia="zh-CN"/>
          </w:rPr>
          <w:delText>内存</w:delText>
        </w:r>
        <w:r w:rsidDel="005965A0">
          <w:rPr>
            <w:lang w:eastAsia="zh-CN"/>
          </w:rPr>
          <w:delText>。</w:delText>
        </w:r>
      </w:del>
    </w:p>
    <w:p w14:paraId="0BA95A51" w14:textId="408C4AA4" w:rsidR="003C3593" w:rsidDel="005965A0" w:rsidRDefault="00000000">
      <w:pPr>
        <w:pStyle w:val="a0"/>
        <w:rPr>
          <w:del w:id="665" w:author="HDULAB601" w:date="2023-05-12T09:31:00Z"/>
          <w:lang w:eastAsia="zh-CN"/>
        </w:rPr>
      </w:pPr>
      <w:del w:id="666" w:author="HDULAB601" w:date="2023-05-12T09:31:00Z">
        <w:r w:rsidDel="005965A0">
          <w:rPr>
            <w:lang w:eastAsia="zh-CN"/>
          </w:rPr>
          <w:delText>图</w:delText>
        </w:r>
        <w:r w:rsidDel="005965A0">
          <w:rPr>
            <w:rFonts w:hint="eastAsia"/>
            <w:lang w:eastAsia="zh-CN"/>
          </w:rPr>
          <w:delText>5</w:delText>
        </w:r>
        <w:r w:rsidDel="005965A0">
          <w:rPr>
            <w:lang w:eastAsia="zh-CN"/>
          </w:rPr>
          <w:delText>记录了每一个项目使用内存的平均值。其中</w:delText>
        </w:r>
        <w:r w:rsidDel="005965A0">
          <w:rPr>
            <w:lang w:eastAsia="zh-CN"/>
          </w:rPr>
          <w:delText>Mockito</w:delText>
        </w:r>
        <w:r w:rsidDel="005965A0">
          <w:rPr>
            <w:lang w:eastAsia="zh-CN"/>
          </w:rPr>
          <w:delText>平均值最少，只使用了</w:delText>
        </w:r>
        <w:r w:rsidDel="005965A0">
          <w:rPr>
            <w:lang w:eastAsia="zh-CN"/>
          </w:rPr>
          <w:delText>50MB</w:delText>
        </w:r>
        <w:r w:rsidDel="005965A0">
          <w:rPr>
            <w:lang w:eastAsia="zh-CN"/>
          </w:rPr>
          <w:delText>。其他项目从小</w:delText>
        </w:r>
        <w:r w:rsidDel="005965A0">
          <w:rPr>
            <w:rFonts w:hint="eastAsia"/>
            <w:lang w:eastAsia="zh-CN"/>
          </w:rPr>
          <w:delText>到</w:delText>
        </w:r>
        <w:r w:rsidDel="005965A0">
          <w:rPr>
            <w:lang w:eastAsia="zh-CN"/>
          </w:rPr>
          <w:delText>大排序依次是</w:delText>
        </w:r>
        <w:r w:rsidDel="005965A0">
          <w:rPr>
            <w:lang w:eastAsia="zh-CN"/>
          </w:rPr>
          <w:delText>Time</w:delText>
        </w:r>
        <w:r w:rsidDel="005965A0">
          <w:rPr>
            <w:lang w:eastAsia="zh-CN"/>
          </w:rPr>
          <w:delText>、</w:delText>
        </w:r>
        <w:r w:rsidDel="005965A0">
          <w:rPr>
            <w:lang w:eastAsia="zh-CN"/>
          </w:rPr>
          <w:delText>Lang</w:delText>
        </w:r>
        <w:r w:rsidDel="005965A0">
          <w:rPr>
            <w:lang w:eastAsia="zh-CN"/>
          </w:rPr>
          <w:delText>、</w:delText>
        </w:r>
        <w:r w:rsidDel="005965A0">
          <w:rPr>
            <w:lang w:eastAsia="zh-CN"/>
          </w:rPr>
          <w:delText>Math</w:delText>
        </w:r>
        <w:r w:rsidDel="005965A0">
          <w:rPr>
            <w:lang w:eastAsia="zh-CN"/>
          </w:rPr>
          <w:delText>、</w:delText>
        </w:r>
        <w:r w:rsidDel="005965A0">
          <w:rPr>
            <w:lang w:eastAsia="zh-CN"/>
          </w:rPr>
          <w:delText>Chart</w:delText>
        </w:r>
        <w:r w:rsidDel="005965A0">
          <w:rPr>
            <w:lang w:eastAsia="zh-CN"/>
          </w:rPr>
          <w:delText>、</w:delText>
        </w:r>
        <w:r w:rsidDel="005965A0">
          <w:rPr>
            <w:lang w:eastAsia="zh-CN"/>
          </w:rPr>
          <w:delText>Closure</w:delText>
        </w:r>
        <w:r w:rsidDel="005965A0">
          <w:rPr>
            <w:lang w:eastAsia="zh-CN"/>
          </w:rPr>
          <w:delText>。其中</w:delText>
        </w:r>
        <w:r w:rsidDel="005965A0">
          <w:rPr>
            <w:lang w:eastAsia="zh-CN"/>
          </w:rPr>
          <w:delText>Closure</w:delText>
        </w:r>
        <w:r w:rsidDel="005965A0">
          <w:rPr>
            <w:lang w:eastAsia="zh-CN"/>
          </w:rPr>
          <w:delText>的平均值达到</w:delText>
        </w:r>
        <w:r w:rsidDel="005965A0">
          <w:rPr>
            <w:lang w:eastAsia="zh-CN"/>
          </w:rPr>
          <w:delText>349MB</w:delText>
        </w:r>
        <w:r w:rsidDel="005965A0">
          <w:rPr>
            <w:lang w:eastAsia="zh-CN"/>
          </w:rPr>
          <w:delText>。从我们的实验数据来看，</w:delText>
        </w:r>
        <w:r w:rsidDel="005965A0">
          <w:rPr>
            <w:lang w:eastAsia="zh-CN"/>
          </w:rPr>
          <w:delText>Closure</w:delText>
        </w:r>
        <w:r w:rsidDel="005965A0">
          <w:rPr>
            <w:lang w:eastAsia="zh-CN"/>
          </w:rPr>
          <w:delText>是花费时间和消耗内存最多的，也就是说我们的方法在</w:delText>
        </w:r>
        <w:r w:rsidDel="005965A0">
          <w:rPr>
            <w:lang w:eastAsia="zh-CN"/>
          </w:rPr>
          <w:delText>Javascript</w:delText>
        </w:r>
        <w:r w:rsidDel="005965A0">
          <w:rPr>
            <w:lang w:eastAsia="zh-CN"/>
          </w:rPr>
          <w:delText>的优化编译器方面要消耗较大的资源。</w:delText>
        </w:r>
      </w:del>
    </w:p>
    <w:p w14:paraId="7AFA7A5D" w14:textId="6346DC94" w:rsidR="003C3593" w:rsidDel="005965A0" w:rsidRDefault="00000000">
      <w:pPr>
        <w:pStyle w:val="a0"/>
        <w:jc w:val="center"/>
        <w:rPr>
          <w:del w:id="667" w:author="HDULAB601" w:date="2023-05-12T09:31:00Z"/>
          <w:lang w:eastAsia="zh-CN"/>
        </w:rPr>
      </w:pPr>
      <w:del w:id="668" w:author="HDULAB601" w:date="2023-05-12T09:31:00Z">
        <w:r w:rsidDel="005965A0">
          <w:rPr>
            <w:noProof/>
            <w:lang w:eastAsia="zh-CN"/>
          </w:rPr>
          <w:drawing>
            <wp:inline distT="0" distB="0" distL="0" distR="0" wp14:anchorId="0A65CC2D" wp14:editId="7E569949">
              <wp:extent cx="3012440" cy="165608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del>
    </w:p>
    <w:p w14:paraId="763530AD" w14:textId="0CFA1426" w:rsidR="003C3593" w:rsidDel="005965A0" w:rsidRDefault="00000000">
      <w:pPr>
        <w:pStyle w:val="a0"/>
        <w:jc w:val="center"/>
        <w:rPr>
          <w:del w:id="669" w:author="HDULAB601" w:date="2023-05-12T09:31:00Z"/>
          <w:lang w:eastAsia="zh-CN"/>
        </w:rPr>
      </w:pPr>
      <w:del w:id="670" w:author="HDULAB601" w:date="2023-05-12T09:31:00Z">
        <w:r w:rsidDel="005965A0">
          <w:rPr>
            <w:rFonts w:hint="eastAsia"/>
            <w:lang w:eastAsia="zh-CN"/>
          </w:rPr>
          <w:delText>Figure</w:delText>
        </w:r>
        <w:r w:rsidDel="005965A0">
          <w:rPr>
            <w:lang w:eastAsia="zh-CN"/>
          </w:rPr>
          <w:delText xml:space="preserve"> 4</w:delText>
        </w:r>
        <w:r w:rsidDel="005965A0">
          <w:rPr>
            <w:rFonts w:hint="eastAsia"/>
            <w:lang w:eastAsia="zh-CN"/>
          </w:rPr>
          <w:delText>：</w:delText>
        </w:r>
        <w:r w:rsidDel="005965A0">
          <w:rPr>
            <w:rFonts w:hint="eastAsia"/>
            <w:lang w:eastAsia="zh-CN"/>
          </w:rPr>
          <w:delText>Used</w:delText>
        </w:r>
        <w:r w:rsidDel="005965A0">
          <w:rPr>
            <w:lang w:eastAsia="zh-CN"/>
          </w:rPr>
          <w:delText xml:space="preserve"> M</w:delText>
        </w:r>
        <w:r w:rsidDel="005965A0">
          <w:rPr>
            <w:rFonts w:hint="eastAsia"/>
            <w:lang w:eastAsia="zh-CN"/>
          </w:rPr>
          <w:delText>emory</w:delText>
        </w:r>
      </w:del>
    </w:p>
    <w:p w14:paraId="71995674" w14:textId="512A11DC" w:rsidR="003C3593" w:rsidDel="005965A0" w:rsidRDefault="00000000">
      <w:pPr>
        <w:pStyle w:val="CaptionedFigure"/>
        <w:jc w:val="center"/>
        <w:rPr>
          <w:del w:id="671" w:author="HDULAB601" w:date="2023-05-12T09:31:00Z"/>
        </w:rPr>
      </w:pPr>
      <w:del w:id="672" w:author="HDULAB601" w:date="2023-05-12T09:31:00Z">
        <w:r w:rsidDel="005965A0">
          <w:rPr>
            <w:noProof/>
          </w:rPr>
          <w:drawing>
            <wp:inline distT="0" distB="0" distL="0" distR="0" wp14:anchorId="5B437589" wp14:editId="4600F7E3">
              <wp:extent cx="3646805" cy="20320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p w14:paraId="229698DA" w14:textId="055C4586" w:rsidR="003C3593" w:rsidDel="005965A0" w:rsidRDefault="00000000">
      <w:pPr>
        <w:pStyle w:val="a0"/>
        <w:jc w:val="center"/>
        <w:rPr>
          <w:del w:id="673" w:author="HDULAB601" w:date="2023-05-12T09:31:00Z"/>
          <w:lang w:eastAsia="zh-CN"/>
        </w:rPr>
      </w:pPr>
      <w:del w:id="674" w:author="HDULAB601" w:date="2023-05-12T09:31:00Z">
        <w:r w:rsidDel="005965A0">
          <w:rPr>
            <w:rFonts w:hint="eastAsia"/>
            <w:lang w:eastAsia="zh-CN"/>
          </w:rPr>
          <w:delText>Figure</w:delText>
        </w:r>
        <w:r w:rsidDel="005965A0">
          <w:rPr>
            <w:lang w:eastAsia="zh-CN"/>
          </w:rPr>
          <w:delText xml:space="preserve"> 5</w:delText>
        </w:r>
        <w:r w:rsidDel="005965A0">
          <w:rPr>
            <w:rFonts w:hint="eastAsia"/>
            <w:lang w:eastAsia="zh-CN"/>
          </w:rPr>
          <w:delText>：</w:delText>
        </w:r>
        <w:r w:rsidDel="005965A0">
          <w:rPr>
            <w:rFonts w:hint="eastAsia"/>
            <w:lang w:eastAsia="zh-CN"/>
          </w:rPr>
          <w:delText>Average</w:delText>
        </w:r>
        <w:r w:rsidDel="005965A0">
          <w:rPr>
            <w:lang w:eastAsia="zh-CN"/>
          </w:rPr>
          <w:delText xml:space="preserve"> V</w:delText>
        </w:r>
        <w:r w:rsidDel="005965A0">
          <w:rPr>
            <w:rFonts w:hint="eastAsia"/>
            <w:lang w:eastAsia="zh-CN"/>
          </w:rPr>
          <w:delText>alue</w:delText>
        </w:r>
      </w:del>
    </w:p>
    <w:p w14:paraId="0672AEA7" w14:textId="3CE133F5" w:rsidR="003C3593" w:rsidRDefault="00000000">
      <w:pPr>
        <w:pStyle w:val="a0"/>
        <w:rPr>
          <w:b/>
          <w:bCs/>
          <w:lang w:eastAsia="zh-CN"/>
        </w:rPr>
      </w:pPr>
      <w:r>
        <w:rPr>
          <w:b/>
          <w:bCs/>
          <w:lang w:eastAsia="zh-CN"/>
        </w:rPr>
        <w:t xml:space="preserve">Performance </w:t>
      </w:r>
      <w:r>
        <w:rPr>
          <w:rFonts w:hint="eastAsia"/>
          <w:b/>
          <w:bCs/>
          <w:lang w:eastAsia="zh-CN"/>
        </w:rPr>
        <w:t>in</w:t>
      </w:r>
      <w:r>
        <w:rPr>
          <w:b/>
          <w:bCs/>
          <w:lang w:eastAsia="zh-CN"/>
        </w:rPr>
        <w:t xml:space="preserve"> Java+JML dataset.</w:t>
      </w:r>
      <w:r>
        <w:rPr>
          <w:rFonts w:hint="eastAsia"/>
          <w:lang w:eastAsia="zh-CN"/>
        </w:rPr>
        <w:t>我们记录了</w:t>
      </w:r>
      <w:r>
        <w:rPr>
          <w:rFonts w:hint="eastAsia"/>
          <w:lang w:eastAsia="zh-CN"/>
        </w:rPr>
        <w:t>3</w:t>
      </w:r>
      <w:r>
        <w:rPr>
          <w:lang w:eastAsia="zh-CN"/>
        </w:rPr>
        <w:t>80</w:t>
      </w:r>
      <w:r>
        <w:rPr>
          <w:rFonts w:hint="eastAsia"/>
          <w:lang w:eastAsia="zh-CN"/>
        </w:rPr>
        <w:t>个补丁的消耗时间的分布情况</w:t>
      </w:r>
      <w:del w:id="675" w:author="HDULAB601" w:date="2023-05-12T09:31:00Z">
        <w:r w:rsidDel="005965A0">
          <w:rPr>
            <w:rFonts w:hint="eastAsia"/>
            <w:lang w:eastAsia="zh-CN"/>
          </w:rPr>
          <w:delText>和它们所消耗的内存平均值</w:delText>
        </w:r>
      </w:del>
      <w:r>
        <w:rPr>
          <w:rFonts w:hint="eastAsia"/>
          <w:lang w:eastAsia="zh-CN"/>
        </w:rPr>
        <w:t>。从表</w:t>
      </w:r>
      <w:r>
        <w:rPr>
          <w:lang w:eastAsia="zh-CN"/>
        </w:rPr>
        <w:t>8</w:t>
      </w:r>
      <w:r>
        <w:rPr>
          <w:rFonts w:hint="eastAsia"/>
          <w:lang w:eastAsia="zh-CN"/>
        </w:rPr>
        <w:t>中可以看见</w:t>
      </w:r>
      <w:r>
        <w:rPr>
          <w:rFonts w:hint="eastAsia"/>
          <w:lang w:eastAsia="zh-CN"/>
        </w:rPr>
        <w:t>3</w:t>
      </w:r>
      <w:r>
        <w:rPr>
          <w:lang w:eastAsia="zh-CN"/>
        </w:rPr>
        <w:t>78</w:t>
      </w:r>
      <w:r>
        <w:rPr>
          <w:rFonts w:hint="eastAsia"/>
          <w:lang w:eastAsia="zh-CN"/>
        </w:rPr>
        <w:t>个补丁在十分钟内就能得出结果，超过十分钟的补丁只有</w:t>
      </w:r>
      <w:r>
        <w:rPr>
          <w:rFonts w:hint="eastAsia"/>
          <w:lang w:eastAsia="zh-CN"/>
        </w:rPr>
        <w:t>2</w:t>
      </w:r>
      <w:r>
        <w:rPr>
          <w:rFonts w:hint="eastAsia"/>
          <w:lang w:eastAsia="zh-CN"/>
        </w:rPr>
        <w:t>个。</w:t>
      </w:r>
      <w:del w:id="676" w:author="HDULAB601" w:date="2023-05-12T09:32:00Z">
        <w:r w:rsidDel="005965A0">
          <w:rPr>
            <w:rFonts w:hint="eastAsia"/>
            <w:lang w:eastAsia="zh-CN"/>
          </w:rPr>
          <w:delText>从消耗内存的平均值来看，</w:delText>
        </w:r>
        <w:r w:rsidDel="005965A0">
          <w:rPr>
            <w:rFonts w:hint="eastAsia"/>
            <w:lang w:eastAsia="zh-CN"/>
          </w:rPr>
          <w:delText>medium</w:delText>
        </w:r>
        <w:r w:rsidDel="005965A0">
          <w:rPr>
            <w:rFonts w:hint="eastAsia"/>
            <w:lang w:eastAsia="zh-CN"/>
          </w:rPr>
          <w:delText>的补丁所用内存最大，有</w:delText>
        </w:r>
        <w:r w:rsidDel="005965A0">
          <w:rPr>
            <w:rFonts w:hint="eastAsia"/>
            <w:lang w:eastAsia="zh-CN"/>
          </w:rPr>
          <w:delText>9</w:delText>
        </w:r>
        <w:r w:rsidDel="005965A0">
          <w:rPr>
            <w:lang w:eastAsia="zh-CN"/>
          </w:rPr>
          <w:delText>9MB</w:delText>
        </w:r>
        <w:r w:rsidDel="005965A0">
          <w:rPr>
            <w:rFonts w:hint="eastAsia"/>
            <w:lang w:eastAsia="zh-CN"/>
          </w:rPr>
          <w:delText>。最小的是</w:delText>
        </w:r>
        <w:r w:rsidDel="005965A0">
          <w:rPr>
            <w:lang w:eastAsia="zh-CN"/>
          </w:rPr>
          <w:delText>FalseNegatives</w:delText>
        </w:r>
        <w:r w:rsidDel="005965A0">
          <w:rPr>
            <w:rFonts w:hint="eastAsia"/>
            <w:lang w:eastAsia="zh-CN"/>
          </w:rPr>
          <w:delText>，只有</w:delText>
        </w:r>
        <w:r w:rsidDel="005965A0">
          <w:rPr>
            <w:rFonts w:hint="eastAsia"/>
            <w:lang w:eastAsia="zh-CN"/>
          </w:rPr>
          <w:delText>6</w:delText>
        </w:r>
        <w:r w:rsidDel="005965A0">
          <w:rPr>
            <w:lang w:eastAsia="zh-CN"/>
          </w:rPr>
          <w:delText>1MB</w:delText>
        </w:r>
        <w:r w:rsidDel="005965A0">
          <w:rPr>
            <w:rFonts w:hint="eastAsia"/>
            <w:lang w:eastAsia="zh-CN"/>
          </w:rPr>
          <w:delText>。但是这三类补丁都没有超过</w:delText>
        </w:r>
        <w:r w:rsidDel="005965A0">
          <w:rPr>
            <w:rFonts w:hint="eastAsia"/>
            <w:lang w:eastAsia="zh-CN"/>
          </w:rPr>
          <w:delText>1</w:delText>
        </w:r>
        <w:r w:rsidDel="005965A0">
          <w:rPr>
            <w:lang w:eastAsia="zh-CN"/>
          </w:rPr>
          <w:delText>00MB</w:delText>
        </w:r>
        <w:r w:rsidDel="005965A0">
          <w:rPr>
            <w:rFonts w:hint="eastAsia"/>
            <w:lang w:eastAsia="zh-CN"/>
          </w:rPr>
          <w:delText>。</w:delText>
        </w:r>
      </w:del>
    </w:p>
    <w:p w14:paraId="78A2ECC5" w14:textId="77777777" w:rsidR="003C3593" w:rsidRDefault="00000000">
      <w:pPr>
        <w:pStyle w:val="a0"/>
        <w:jc w:val="center"/>
        <w:rPr>
          <w:lang w:eastAsia="zh-CN"/>
        </w:rPr>
      </w:pPr>
      <w:r>
        <w:rPr>
          <w:rFonts w:hint="eastAsia"/>
          <w:lang w:eastAsia="zh-CN"/>
        </w:rPr>
        <w:t>T</w:t>
      </w:r>
      <w:r>
        <w:rPr>
          <w:lang w:eastAsia="zh-CN"/>
        </w:rPr>
        <w:t>able 8: Run Time</w:t>
      </w:r>
    </w:p>
    <w:tbl>
      <w:tblPr>
        <w:tblStyle w:val="af7"/>
        <w:tblW w:w="0" w:type="auto"/>
        <w:jc w:val="center"/>
        <w:tblLook w:val="04A0" w:firstRow="1" w:lastRow="0" w:firstColumn="1" w:lastColumn="0" w:noHBand="0" w:noVBand="1"/>
      </w:tblPr>
      <w:tblGrid>
        <w:gridCol w:w="1753"/>
        <w:gridCol w:w="1728"/>
        <w:gridCol w:w="1434"/>
      </w:tblGrid>
      <w:tr w:rsidR="003C3593" w14:paraId="7F19CE30" w14:textId="77777777">
        <w:trPr>
          <w:jc w:val="center"/>
        </w:trPr>
        <w:tc>
          <w:tcPr>
            <w:tcW w:w="1753" w:type="dxa"/>
          </w:tcPr>
          <w:p w14:paraId="1D6232EF" w14:textId="77777777" w:rsidR="003C3593" w:rsidRDefault="00000000">
            <w:pPr>
              <w:pStyle w:val="a0"/>
              <w:jc w:val="center"/>
              <w:rPr>
                <w:lang w:eastAsia="zh-CN"/>
              </w:rPr>
            </w:pPr>
            <w:r>
              <w:rPr>
                <w:rFonts w:hint="eastAsia"/>
                <w:lang w:eastAsia="zh-CN"/>
              </w:rPr>
              <w:lastRenderedPageBreak/>
              <w:t>Patch</w:t>
            </w:r>
            <w:r>
              <w:rPr>
                <w:lang w:eastAsia="zh-CN"/>
              </w:rPr>
              <w:t>T</w:t>
            </w:r>
            <w:r>
              <w:rPr>
                <w:rFonts w:hint="eastAsia"/>
                <w:lang w:eastAsia="zh-CN"/>
              </w:rPr>
              <w:t>ype</w:t>
            </w:r>
          </w:p>
        </w:tc>
        <w:tc>
          <w:tcPr>
            <w:tcW w:w="1728" w:type="dxa"/>
          </w:tcPr>
          <w:p w14:paraId="5B48CDEB" w14:textId="77777777" w:rsidR="003C3593" w:rsidRDefault="00000000">
            <w:pPr>
              <w:pStyle w:val="a0"/>
              <w:jc w:val="center"/>
              <w:rPr>
                <w:lang w:eastAsia="zh-CN"/>
              </w:rPr>
            </w:pPr>
            <w:r>
              <w:rPr>
                <w:rFonts w:hint="eastAsia"/>
                <w:lang w:eastAsia="zh-CN"/>
              </w:rPr>
              <w:t>t</w:t>
            </w:r>
            <w:r>
              <w:rPr>
                <w:lang w:eastAsia="zh-CN"/>
              </w:rPr>
              <w:t xml:space="preserve"> &lt;= 10</w:t>
            </w:r>
          </w:p>
        </w:tc>
        <w:tc>
          <w:tcPr>
            <w:tcW w:w="1434" w:type="dxa"/>
          </w:tcPr>
          <w:p w14:paraId="13109B12" w14:textId="77777777" w:rsidR="003C3593" w:rsidRDefault="00000000">
            <w:pPr>
              <w:pStyle w:val="a0"/>
              <w:jc w:val="center"/>
              <w:rPr>
                <w:lang w:eastAsia="zh-CN"/>
              </w:rPr>
            </w:pPr>
            <w:r>
              <w:rPr>
                <w:rFonts w:hint="eastAsia"/>
                <w:lang w:eastAsia="zh-CN"/>
              </w:rPr>
              <w:t>t</w:t>
            </w:r>
            <w:r>
              <w:rPr>
                <w:lang w:eastAsia="zh-CN"/>
              </w:rPr>
              <w:t xml:space="preserve"> &gt; 10</w:t>
            </w:r>
          </w:p>
        </w:tc>
      </w:tr>
      <w:tr w:rsidR="003C3593" w14:paraId="4E4D32E0" w14:textId="77777777">
        <w:trPr>
          <w:jc w:val="center"/>
        </w:trPr>
        <w:tc>
          <w:tcPr>
            <w:tcW w:w="1753" w:type="dxa"/>
          </w:tcPr>
          <w:p w14:paraId="1C0800AD" w14:textId="77777777" w:rsidR="003C3593" w:rsidRDefault="00000000">
            <w:pPr>
              <w:pStyle w:val="a0"/>
              <w:jc w:val="center"/>
              <w:rPr>
                <w:lang w:eastAsia="zh-CN"/>
              </w:rPr>
            </w:pPr>
            <w:r>
              <w:rPr>
                <w:lang w:eastAsia="zh-CN"/>
              </w:rPr>
              <w:t>S</w:t>
            </w:r>
            <w:r>
              <w:rPr>
                <w:rFonts w:hint="eastAsia"/>
                <w:lang w:eastAsia="zh-CN"/>
              </w:rPr>
              <w:t>mall</w:t>
            </w:r>
          </w:p>
        </w:tc>
        <w:tc>
          <w:tcPr>
            <w:tcW w:w="1728" w:type="dxa"/>
          </w:tcPr>
          <w:p w14:paraId="7A0E9C6D" w14:textId="77777777" w:rsidR="003C3593" w:rsidRDefault="00000000">
            <w:pPr>
              <w:pStyle w:val="a0"/>
              <w:jc w:val="center"/>
              <w:rPr>
                <w:lang w:eastAsia="zh-CN"/>
              </w:rPr>
            </w:pPr>
            <w:r>
              <w:rPr>
                <w:rFonts w:hint="eastAsia"/>
                <w:lang w:eastAsia="zh-CN"/>
              </w:rPr>
              <w:t>2</w:t>
            </w:r>
            <w:r>
              <w:rPr>
                <w:lang w:eastAsia="zh-CN"/>
              </w:rPr>
              <w:t>20</w:t>
            </w:r>
          </w:p>
        </w:tc>
        <w:tc>
          <w:tcPr>
            <w:tcW w:w="1434" w:type="dxa"/>
          </w:tcPr>
          <w:p w14:paraId="1D93E88D" w14:textId="77777777" w:rsidR="003C3593" w:rsidRDefault="00000000">
            <w:pPr>
              <w:pStyle w:val="a0"/>
              <w:jc w:val="center"/>
              <w:rPr>
                <w:lang w:eastAsia="zh-CN"/>
              </w:rPr>
            </w:pPr>
            <w:r>
              <w:rPr>
                <w:rFonts w:hint="eastAsia"/>
                <w:lang w:eastAsia="zh-CN"/>
              </w:rPr>
              <w:t>1</w:t>
            </w:r>
          </w:p>
        </w:tc>
      </w:tr>
      <w:tr w:rsidR="003C3593" w14:paraId="75ADDE0F" w14:textId="77777777">
        <w:trPr>
          <w:jc w:val="center"/>
        </w:trPr>
        <w:tc>
          <w:tcPr>
            <w:tcW w:w="1753" w:type="dxa"/>
          </w:tcPr>
          <w:p w14:paraId="02A5AA6C" w14:textId="77777777" w:rsidR="003C3593" w:rsidRDefault="00000000">
            <w:pPr>
              <w:pStyle w:val="a0"/>
              <w:jc w:val="center"/>
              <w:rPr>
                <w:lang w:eastAsia="zh-CN"/>
              </w:rPr>
            </w:pPr>
            <w:r>
              <w:rPr>
                <w:lang w:eastAsia="zh-CN"/>
              </w:rPr>
              <w:t>M</w:t>
            </w:r>
            <w:r>
              <w:rPr>
                <w:rFonts w:hint="eastAsia"/>
                <w:lang w:eastAsia="zh-CN"/>
              </w:rPr>
              <w:t>edium</w:t>
            </w:r>
          </w:p>
        </w:tc>
        <w:tc>
          <w:tcPr>
            <w:tcW w:w="1728" w:type="dxa"/>
          </w:tcPr>
          <w:p w14:paraId="2887AC0E" w14:textId="77777777" w:rsidR="003C3593" w:rsidRDefault="00000000">
            <w:pPr>
              <w:pStyle w:val="a0"/>
              <w:jc w:val="center"/>
              <w:rPr>
                <w:lang w:eastAsia="zh-CN"/>
              </w:rPr>
            </w:pPr>
            <w:r>
              <w:rPr>
                <w:rFonts w:hint="eastAsia"/>
                <w:lang w:eastAsia="zh-CN"/>
              </w:rPr>
              <w:t>1</w:t>
            </w:r>
            <w:r>
              <w:rPr>
                <w:lang w:eastAsia="zh-CN"/>
              </w:rPr>
              <w:t>43</w:t>
            </w:r>
          </w:p>
        </w:tc>
        <w:tc>
          <w:tcPr>
            <w:tcW w:w="1434" w:type="dxa"/>
          </w:tcPr>
          <w:p w14:paraId="77E05F1D" w14:textId="77777777" w:rsidR="003C3593" w:rsidRDefault="00000000">
            <w:pPr>
              <w:pStyle w:val="a0"/>
              <w:jc w:val="center"/>
              <w:rPr>
                <w:lang w:eastAsia="zh-CN"/>
              </w:rPr>
            </w:pPr>
            <w:r>
              <w:rPr>
                <w:rFonts w:hint="eastAsia"/>
                <w:lang w:eastAsia="zh-CN"/>
              </w:rPr>
              <w:t>1</w:t>
            </w:r>
          </w:p>
        </w:tc>
      </w:tr>
      <w:tr w:rsidR="003C3593" w14:paraId="7726DDBB" w14:textId="77777777">
        <w:trPr>
          <w:jc w:val="center"/>
        </w:trPr>
        <w:tc>
          <w:tcPr>
            <w:tcW w:w="1753" w:type="dxa"/>
          </w:tcPr>
          <w:p w14:paraId="2A2CCF79" w14:textId="77777777" w:rsidR="003C3593" w:rsidRDefault="00000000">
            <w:pPr>
              <w:pStyle w:val="a0"/>
              <w:jc w:val="center"/>
              <w:rPr>
                <w:lang w:eastAsia="zh-CN"/>
              </w:rPr>
            </w:pPr>
            <w:r>
              <w:t>FalseNegatives</w:t>
            </w:r>
          </w:p>
        </w:tc>
        <w:tc>
          <w:tcPr>
            <w:tcW w:w="1728" w:type="dxa"/>
          </w:tcPr>
          <w:p w14:paraId="14202FB3" w14:textId="77777777" w:rsidR="003C3593" w:rsidRDefault="00000000">
            <w:pPr>
              <w:pStyle w:val="a0"/>
              <w:jc w:val="center"/>
              <w:rPr>
                <w:lang w:eastAsia="zh-CN"/>
              </w:rPr>
            </w:pPr>
            <w:r>
              <w:rPr>
                <w:rFonts w:hint="eastAsia"/>
                <w:lang w:eastAsia="zh-CN"/>
              </w:rPr>
              <w:t>1</w:t>
            </w:r>
            <w:r>
              <w:rPr>
                <w:lang w:eastAsia="zh-CN"/>
              </w:rPr>
              <w:t>5</w:t>
            </w:r>
          </w:p>
        </w:tc>
        <w:tc>
          <w:tcPr>
            <w:tcW w:w="1434" w:type="dxa"/>
          </w:tcPr>
          <w:p w14:paraId="31D2983B" w14:textId="77777777" w:rsidR="003C3593" w:rsidRDefault="00000000">
            <w:pPr>
              <w:pStyle w:val="a0"/>
              <w:jc w:val="center"/>
              <w:rPr>
                <w:lang w:eastAsia="zh-CN"/>
              </w:rPr>
            </w:pPr>
            <w:r>
              <w:rPr>
                <w:rFonts w:hint="eastAsia"/>
                <w:lang w:eastAsia="zh-CN"/>
              </w:rPr>
              <w:t>0</w:t>
            </w:r>
          </w:p>
        </w:tc>
      </w:tr>
      <w:tr w:rsidR="003C3593" w14:paraId="6DF25C05" w14:textId="77777777">
        <w:trPr>
          <w:jc w:val="center"/>
        </w:trPr>
        <w:tc>
          <w:tcPr>
            <w:tcW w:w="1753" w:type="dxa"/>
          </w:tcPr>
          <w:p w14:paraId="29154805" w14:textId="77777777" w:rsidR="003C3593" w:rsidRDefault="00000000">
            <w:pPr>
              <w:pStyle w:val="a0"/>
              <w:jc w:val="center"/>
              <w:rPr>
                <w:lang w:eastAsia="zh-CN"/>
              </w:rPr>
            </w:pPr>
            <w:r>
              <w:rPr>
                <w:rFonts w:hint="eastAsia"/>
                <w:lang w:eastAsia="zh-CN"/>
              </w:rPr>
              <w:t>Total</w:t>
            </w:r>
          </w:p>
        </w:tc>
        <w:tc>
          <w:tcPr>
            <w:tcW w:w="1728" w:type="dxa"/>
          </w:tcPr>
          <w:p w14:paraId="3078AFAD" w14:textId="77777777" w:rsidR="003C3593" w:rsidRDefault="00000000">
            <w:pPr>
              <w:pStyle w:val="a0"/>
              <w:jc w:val="center"/>
              <w:rPr>
                <w:lang w:eastAsia="zh-CN"/>
              </w:rPr>
            </w:pPr>
            <w:r>
              <w:rPr>
                <w:rFonts w:hint="eastAsia"/>
                <w:lang w:eastAsia="zh-CN"/>
              </w:rPr>
              <w:t>3</w:t>
            </w:r>
            <w:r>
              <w:rPr>
                <w:lang w:eastAsia="zh-CN"/>
              </w:rPr>
              <w:t>78</w:t>
            </w:r>
          </w:p>
        </w:tc>
        <w:tc>
          <w:tcPr>
            <w:tcW w:w="1434" w:type="dxa"/>
          </w:tcPr>
          <w:p w14:paraId="20F83ABE" w14:textId="77777777" w:rsidR="003C3593" w:rsidRDefault="00000000">
            <w:pPr>
              <w:pStyle w:val="a0"/>
              <w:jc w:val="center"/>
              <w:rPr>
                <w:lang w:eastAsia="zh-CN"/>
              </w:rPr>
            </w:pPr>
            <w:r>
              <w:rPr>
                <w:rFonts w:hint="eastAsia"/>
                <w:lang w:eastAsia="zh-CN"/>
              </w:rPr>
              <w:t>2</w:t>
            </w:r>
          </w:p>
        </w:tc>
      </w:tr>
    </w:tbl>
    <w:p w14:paraId="5144047A" w14:textId="23B286E5" w:rsidR="009E76F8" w:rsidRPr="009E76F8" w:rsidRDefault="00000000">
      <w:pPr>
        <w:pStyle w:val="a0"/>
        <w:rPr>
          <w:lang w:eastAsia="zh-CN"/>
        </w:rPr>
        <w:pPrChange w:id="677" w:author="HDULAB601" w:date="2023-05-12T10:02:00Z">
          <w:pPr>
            <w:pStyle w:val="a0"/>
            <w:jc w:val="center"/>
          </w:pPr>
        </w:pPrChange>
      </w:pPr>
      <w:del w:id="678" w:author="HDULAB601" w:date="2023-05-12T09:32:00Z">
        <w:r w:rsidRPr="009E76F8" w:rsidDel="005965A0">
          <w:rPr>
            <w:b/>
            <w:bCs/>
            <w:noProof/>
            <w:lang w:eastAsia="zh-CN"/>
            <w:rPrChange w:id="679" w:author="HDULAB601" w:date="2023-05-12T09:55:00Z">
              <w:rPr>
                <w:noProof/>
                <w:lang w:eastAsia="zh-CN"/>
              </w:rPr>
            </w:rPrChange>
          </w:rPr>
          <w:drawing>
            <wp:inline distT="0" distB="0" distL="0" distR="0" wp14:anchorId="2E32A79E" wp14:editId="3CBB1DE2">
              <wp:extent cx="2933065" cy="170942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r w:rsidR="009E76F8" w:rsidRPr="009E76F8">
        <w:rPr>
          <w:b/>
          <w:bCs/>
          <w:lang w:eastAsia="zh-CN"/>
          <w:rPrChange w:id="680" w:author="HDULAB601" w:date="2023-05-12T09:55:00Z">
            <w:rPr>
              <w:lang w:eastAsia="zh-CN"/>
            </w:rPr>
          </w:rPrChange>
        </w:rPr>
        <w:t>Answer to RQ2.</w:t>
      </w:r>
      <w:r w:rsidR="009E76F8">
        <w:rPr>
          <w:b/>
          <w:bCs/>
          <w:lang w:eastAsia="zh-CN"/>
        </w:rPr>
        <w:t xml:space="preserve"> </w:t>
      </w:r>
      <w:r w:rsidR="009E76F8">
        <w:rPr>
          <w:rFonts w:hint="eastAsia"/>
          <w:lang w:eastAsia="zh-CN"/>
        </w:rPr>
        <w:t>从两个数据集的结果分析可以得知，</w:t>
      </w:r>
      <w:r w:rsidR="009E76F8">
        <w:rPr>
          <w:rFonts w:hint="eastAsia"/>
          <w:lang w:eastAsia="zh-CN"/>
        </w:rPr>
        <w:t>Patch</w:t>
      </w:r>
      <w:r w:rsidR="009E76F8">
        <w:rPr>
          <w:lang w:eastAsia="zh-CN"/>
        </w:rPr>
        <w:t>ID</w:t>
      </w:r>
      <w:r w:rsidR="009E76F8">
        <w:rPr>
          <w:rFonts w:hint="eastAsia"/>
          <w:lang w:eastAsia="zh-CN"/>
        </w:rPr>
        <w:t>判断一个补丁的时间大部分都低于</w:t>
      </w:r>
      <w:r w:rsidR="009E76F8">
        <w:rPr>
          <w:rFonts w:hint="eastAsia"/>
          <w:lang w:eastAsia="zh-CN"/>
        </w:rPr>
        <w:t>1</w:t>
      </w:r>
      <w:r w:rsidR="009E76F8">
        <w:rPr>
          <w:lang w:eastAsia="zh-CN"/>
        </w:rPr>
        <w:t>0</w:t>
      </w:r>
      <w:r w:rsidR="009E76F8">
        <w:rPr>
          <w:rFonts w:hint="eastAsia"/>
          <w:lang w:eastAsia="zh-CN"/>
        </w:rPr>
        <w:t>分钟。这是一个令人满意的结果，特别是针对第一个数据集，因为</w:t>
      </w:r>
      <w:r w:rsidR="009E76F8">
        <w:rPr>
          <w:rFonts w:hint="eastAsia"/>
          <w:lang w:eastAsia="zh-CN"/>
        </w:rPr>
        <w:t>Defects</w:t>
      </w:r>
      <w:r w:rsidR="009E76F8">
        <w:rPr>
          <w:lang w:eastAsia="zh-CN"/>
        </w:rPr>
        <w:t>4</w:t>
      </w:r>
      <w:r w:rsidR="009E76F8">
        <w:rPr>
          <w:rFonts w:hint="eastAsia"/>
          <w:lang w:eastAsia="zh-CN"/>
        </w:rPr>
        <w:t>j</w:t>
      </w:r>
      <w:r w:rsidR="009E76F8">
        <w:rPr>
          <w:rFonts w:hint="eastAsia"/>
          <w:lang w:eastAsia="zh-CN"/>
        </w:rPr>
        <w:t>是一个大型项目</w:t>
      </w:r>
      <w:r w:rsidR="007F6E61">
        <w:rPr>
          <w:rFonts w:hint="eastAsia"/>
          <w:lang w:eastAsia="zh-CN"/>
        </w:rPr>
        <w:t>。当程序的规模变得更大时，超过十分钟判断一个补丁的情况将变得频繁，但是</w:t>
      </w:r>
      <w:r w:rsidR="007F6E61">
        <w:rPr>
          <w:rFonts w:hint="eastAsia"/>
          <w:lang w:eastAsia="zh-CN"/>
        </w:rPr>
        <w:t>Patch</w:t>
      </w:r>
      <w:r w:rsidR="007F6E61">
        <w:rPr>
          <w:lang w:eastAsia="zh-CN"/>
        </w:rPr>
        <w:t>ID</w:t>
      </w:r>
      <w:r w:rsidR="007F6E61">
        <w:rPr>
          <w:rFonts w:hint="eastAsia"/>
          <w:lang w:eastAsia="zh-CN"/>
        </w:rPr>
        <w:t>仍然能够保证快速判断大多数补丁，甚至其中有不少补丁所花费的时间不超过五分钟。</w:t>
      </w:r>
      <w:ins w:id="681" w:author="HDULAB601" w:date="2023-05-12T10:22:00Z">
        <w:r w:rsidR="007B37E9">
          <w:rPr>
            <w:rFonts w:hint="eastAsia"/>
            <w:lang w:eastAsia="zh-CN"/>
          </w:rPr>
          <w:t>所以</w:t>
        </w:r>
        <w:r w:rsidR="007B37E9">
          <w:rPr>
            <w:rFonts w:hint="eastAsia"/>
            <w:lang w:eastAsia="zh-CN"/>
          </w:rPr>
          <w:t>Patch</w:t>
        </w:r>
        <w:r w:rsidR="007B37E9">
          <w:rPr>
            <w:lang w:eastAsia="zh-CN"/>
          </w:rPr>
          <w:t>ID</w:t>
        </w:r>
        <w:r w:rsidR="007B37E9">
          <w:rPr>
            <w:rFonts w:hint="eastAsia"/>
            <w:lang w:eastAsia="zh-CN"/>
          </w:rPr>
          <w:t>的效率能够提高开发人员过滤过拟合补丁的速度，减少他们花费的时间。</w:t>
        </w:r>
      </w:ins>
    </w:p>
    <w:p w14:paraId="02577BE2" w14:textId="77777777" w:rsidR="009E76F8" w:rsidRDefault="009E76F8">
      <w:pPr>
        <w:pStyle w:val="a0"/>
        <w:rPr>
          <w:lang w:eastAsia="zh-CN"/>
        </w:rPr>
        <w:pPrChange w:id="682" w:author="HDULAB601" w:date="2023-05-12T09:54:00Z">
          <w:pPr>
            <w:pStyle w:val="a0"/>
            <w:jc w:val="center"/>
          </w:pPr>
        </w:pPrChange>
      </w:pPr>
    </w:p>
    <w:p w14:paraId="5B0B184B" w14:textId="5EEE9859" w:rsidR="003C3593" w:rsidDel="005965A0" w:rsidRDefault="00000000">
      <w:pPr>
        <w:pStyle w:val="a0"/>
        <w:jc w:val="center"/>
        <w:rPr>
          <w:del w:id="683" w:author="HDULAB601" w:date="2023-05-12T09:32:00Z"/>
          <w:lang w:eastAsia="zh-CN"/>
        </w:rPr>
      </w:pPr>
      <w:del w:id="684" w:author="HDULAB601" w:date="2023-05-12T09:32:00Z">
        <w:r w:rsidDel="005965A0">
          <w:rPr>
            <w:rFonts w:hint="eastAsia"/>
            <w:lang w:eastAsia="zh-CN"/>
          </w:rPr>
          <w:delText>Figure</w:delText>
        </w:r>
        <w:r w:rsidDel="005965A0">
          <w:rPr>
            <w:lang w:eastAsia="zh-CN"/>
          </w:rPr>
          <w:delText xml:space="preserve"> 6:</w:delText>
        </w:r>
        <w:r w:rsidDel="005965A0">
          <w:rPr>
            <w:rFonts w:hAnsi="宋体"/>
            <w:color w:val="939393"/>
            <w:kern w:val="24"/>
            <w:sz w:val="28"/>
            <w:szCs w:val="28"/>
            <w:lang w:eastAsia="zh-CN"/>
          </w:rPr>
          <w:delText xml:space="preserve"> </w:delText>
        </w:r>
        <w:r w:rsidDel="005965A0">
          <w:rPr>
            <w:lang w:eastAsia="zh-CN"/>
          </w:rPr>
          <w:delText>Average Value</w:delText>
        </w:r>
      </w:del>
    </w:p>
    <w:p w14:paraId="53AFE3FD" w14:textId="457647DD" w:rsidR="003C3593" w:rsidDel="00B12562" w:rsidRDefault="00000000">
      <w:pPr>
        <w:pStyle w:val="4"/>
        <w:rPr>
          <w:del w:id="685" w:author="HDULAB601" w:date="2023-05-14T15:08:00Z"/>
          <w:i w:val="0"/>
          <w:iCs/>
          <w:sz w:val="36"/>
          <w:szCs w:val="36"/>
          <w:lang w:eastAsia="zh-CN"/>
        </w:rPr>
      </w:pPr>
      <w:bookmarkStart w:id="686" w:name="X7b71aa6267dae29e9857455f22bb2f9e8009679"/>
      <w:bookmarkEnd w:id="651"/>
      <w:del w:id="687" w:author="HDULAB601" w:date="2023-05-14T15:08:00Z">
        <w:r w:rsidDel="00B12562">
          <w:rPr>
            <w:i w:val="0"/>
            <w:iCs/>
            <w:sz w:val="36"/>
            <w:szCs w:val="36"/>
            <w:lang w:eastAsia="zh-CN"/>
          </w:rPr>
          <w:delText>5.3</w:delText>
        </w:r>
        <w:r w:rsidDel="00B12562">
          <w:rPr>
            <w:rFonts w:hint="eastAsia"/>
            <w:i w:val="0"/>
            <w:iCs/>
            <w:sz w:val="36"/>
            <w:szCs w:val="36"/>
            <w:lang w:eastAsia="zh-CN"/>
          </w:rPr>
          <w:delText>.</w:delText>
        </w:r>
        <w:r w:rsidDel="00B12562">
          <w:rPr>
            <w:i w:val="0"/>
            <w:iCs/>
            <w:sz w:val="36"/>
            <w:szCs w:val="36"/>
            <w:lang w:eastAsia="zh-CN"/>
          </w:rPr>
          <w:delText>3 Result of RQ3</w:delText>
        </w:r>
      </w:del>
    </w:p>
    <w:p w14:paraId="305869F4" w14:textId="16E309AC" w:rsidR="007B37E9" w:rsidRPr="007B37E9" w:rsidDel="00B12562" w:rsidRDefault="00DF4F04">
      <w:pPr>
        <w:pStyle w:val="a0"/>
        <w:rPr>
          <w:del w:id="688" w:author="HDULAB601" w:date="2023-05-14T15:08:00Z"/>
          <w:i/>
          <w:lang w:eastAsia="zh-CN"/>
          <w:rPrChange w:id="689" w:author="HDULAB601" w:date="2023-05-12T10:23:00Z">
            <w:rPr>
              <w:del w:id="690" w:author="HDULAB601" w:date="2023-05-14T15:08:00Z"/>
              <w:i w:val="0"/>
              <w:iCs/>
              <w:sz w:val="36"/>
              <w:szCs w:val="36"/>
              <w:lang w:eastAsia="zh-CN"/>
            </w:rPr>
          </w:rPrChange>
        </w:rPr>
        <w:pPrChange w:id="691" w:author="HDULAB601" w:date="2023-05-14T14:00:00Z">
          <w:pPr>
            <w:pStyle w:val="4"/>
          </w:pPr>
        </w:pPrChange>
      </w:pPr>
      <w:del w:id="692" w:author="HDULAB601" w:date="2023-05-14T15:08:00Z">
        <w:r w:rsidDel="00B12562">
          <w:rPr>
            <w:rFonts w:hint="eastAsia"/>
            <w:lang w:eastAsia="zh-CN"/>
          </w:rPr>
          <w:delText>本文的一个重要的依据是</w:delText>
        </w:r>
        <w:r w:rsidDel="00B12562">
          <w:rPr>
            <w:rFonts w:hint="eastAsia"/>
            <w:lang w:eastAsia="zh-CN"/>
          </w:rPr>
          <w:delText>P</w:delText>
        </w:r>
        <w:r w:rsidR="000A76DE" w:rsidDel="00B12562">
          <w:rPr>
            <w:rFonts w:hint="eastAsia"/>
            <w:lang w:eastAsia="zh-CN"/>
          </w:rPr>
          <w:delText>atch</w:delText>
        </w:r>
        <w:r w:rsidDel="00B12562">
          <w:rPr>
            <w:lang w:eastAsia="zh-CN"/>
          </w:rPr>
          <w:delText>-S</w:delText>
        </w:r>
        <w:r w:rsidR="000A76DE" w:rsidDel="00B12562">
          <w:rPr>
            <w:rFonts w:hint="eastAsia"/>
            <w:lang w:eastAsia="zh-CN"/>
          </w:rPr>
          <w:delText>im</w:delText>
        </w:r>
        <w:r w:rsidDel="00B12562">
          <w:rPr>
            <w:rFonts w:hint="eastAsia"/>
            <w:lang w:eastAsia="zh-CN"/>
          </w:rPr>
          <w:delText>，目前已经有其他方法围绕</w:delText>
        </w:r>
        <w:r w:rsidR="000A76DE" w:rsidDel="00B12562">
          <w:rPr>
            <w:rFonts w:hint="eastAsia"/>
            <w:lang w:eastAsia="zh-CN"/>
          </w:rPr>
          <w:delText>Patch</w:delText>
        </w:r>
        <w:r w:rsidR="000A76DE" w:rsidDel="00B12562">
          <w:rPr>
            <w:lang w:eastAsia="zh-CN"/>
          </w:rPr>
          <w:delText>-S</w:delText>
        </w:r>
        <w:r w:rsidR="000A76DE" w:rsidDel="00B12562">
          <w:rPr>
            <w:rFonts w:hint="eastAsia"/>
            <w:lang w:eastAsia="zh-CN"/>
          </w:rPr>
          <w:delText>im</w:delText>
        </w:r>
        <w:r w:rsidDel="00B12562">
          <w:rPr>
            <w:rFonts w:hint="eastAsia"/>
            <w:lang w:eastAsia="zh-CN"/>
          </w:rPr>
          <w:delText>来判断过拟合补丁。</w:delText>
        </w:r>
        <w:r w:rsidDel="00B12562">
          <w:rPr>
            <w:lang w:eastAsia="zh-CN"/>
          </w:rPr>
          <w:delText>P</w:delText>
        </w:r>
        <w:r w:rsidDel="00B12562">
          <w:rPr>
            <w:rFonts w:hint="eastAsia"/>
            <w:lang w:eastAsia="zh-CN"/>
          </w:rPr>
          <w:delText>atch</w:delText>
        </w:r>
        <w:r w:rsidDel="00B12562">
          <w:rPr>
            <w:lang w:eastAsia="zh-CN"/>
          </w:rPr>
          <w:delText>ID</w:delText>
        </w:r>
        <w:r w:rsidDel="00B12562">
          <w:rPr>
            <w:rFonts w:hint="eastAsia"/>
            <w:lang w:eastAsia="zh-CN"/>
          </w:rPr>
          <w:delText>从程序动态表达式的角度来诠释</w:delText>
        </w:r>
        <w:r w:rsidR="000A76DE" w:rsidDel="00B12562">
          <w:rPr>
            <w:rFonts w:hint="eastAsia"/>
            <w:lang w:eastAsia="zh-CN"/>
          </w:rPr>
          <w:delText>Patch</w:delText>
        </w:r>
        <w:r w:rsidR="000A76DE" w:rsidDel="00B12562">
          <w:rPr>
            <w:lang w:eastAsia="zh-CN"/>
          </w:rPr>
          <w:delText>-S</w:delText>
        </w:r>
        <w:r w:rsidR="000A76DE" w:rsidDel="00B12562">
          <w:rPr>
            <w:rFonts w:hint="eastAsia"/>
            <w:lang w:eastAsia="zh-CN"/>
          </w:rPr>
          <w:delText>im</w:delText>
        </w:r>
        <w:r w:rsidDel="00B12562">
          <w:rPr>
            <w:rFonts w:hint="eastAsia"/>
            <w:lang w:eastAsia="zh-CN"/>
          </w:rPr>
          <w:delText>，并试图判断过拟合补丁。根据</w:delText>
        </w:r>
        <w:r w:rsidDel="00B12562">
          <w:rPr>
            <w:rFonts w:hint="eastAsia"/>
            <w:lang w:eastAsia="zh-CN"/>
          </w:rPr>
          <w:delText>R</w:delText>
        </w:r>
        <w:r w:rsidDel="00B12562">
          <w:rPr>
            <w:lang w:eastAsia="zh-CN"/>
          </w:rPr>
          <w:delText>Q1</w:delText>
        </w:r>
        <w:r w:rsidDel="00B12562">
          <w:rPr>
            <w:rFonts w:hint="eastAsia"/>
            <w:lang w:eastAsia="zh-CN"/>
          </w:rPr>
          <w:delText>和</w:delText>
        </w:r>
        <w:r w:rsidDel="00B12562">
          <w:rPr>
            <w:rFonts w:hint="eastAsia"/>
            <w:lang w:eastAsia="zh-CN"/>
          </w:rPr>
          <w:delText>R</w:delText>
        </w:r>
        <w:r w:rsidDel="00B12562">
          <w:rPr>
            <w:lang w:eastAsia="zh-CN"/>
          </w:rPr>
          <w:delText>Q2</w:delText>
        </w:r>
        <w:r w:rsidDel="00B12562">
          <w:rPr>
            <w:rFonts w:hint="eastAsia"/>
            <w:lang w:eastAsia="zh-CN"/>
          </w:rPr>
          <w:delText>的结果来看，</w:delText>
        </w:r>
        <w:r w:rsidDel="00B12562">
          <w:rPr>
            <w:rFonts w:hint="eastAsia"/>
            <w:lang w:eastAsia="zh-CN"/>
          </w:rPr>
          <w:delText>Patch</w:delText>
        </w:r>
        <w:r w:rsidDel="00B12562">
          <w:rPr>
            <w:lang w:eastAsia="zh-CN"/>
          </w:rPr>
          <w:delText>ID</w:delText>
        </w:r>
        <w:r w:rsidR="00CD6B4A" w:rsidDel="00B12562">
          <w:rPr>
            <w:rFonts w:hint="eastAsia"/>
            <w:lang w:eastAsia="zh-CN"/>
          </w:rPr>
          <w:delText>识别</w:delText>
        </w:r>
        <w:r w:rsidDel="00B12562">
          <w:rPr>
            <w:rFonts w:hint="eastAsia"/>
            <w:lang w:eastAsia="zh-CN"/>
          </w:rPr>
          <w:delText>过拟合补丁的效果较好</w:delText>
        </w:r>
        <w:r w:rsidR="000A76DE" w:rsidDel="00B12562">
          <w:rPr>
            <w:rFonts w:hint="eastAsia"/>
            <w:lang w:eastAsia="zh-CN"/>
          </w:rPr>
          <w:delText>。而本问题需要讨论：</w:delText>
        </w:r>
        <w:r w:rsidR="000A76DE" w:rsidDel="00B12562">
          <w:rPr>
            <w:rFonts w:hint="eastAsia"/>
            <w:lang w:eastAsia="zh-CN"/>
          </w:rPr>
          <w:delText>Patch</w:delText>
        </w:r>
        <w:r w:rsidR="000A76DE" w:rsidDel="00B12562">
          <w:rPr>
            <w:lang w:eastAsia="zh-CN"/>
          </w:rPr>
          <w:delText>ID</w:delText>
        </w:r>
        <w:r w:rsidR="000A76DE" w:rsidDel="00B12562">
          <w:rPr>
            <w:rFonts w:hint="eastAsia"/>
            <w:lang w:eastAsia="zh-CN"/>
          </w:rPr>
          <w:delText>通过观察程序动态表达式能否</w:delText>
        </w:r>
        <w:r w:rsidR="00E70072" w:rsidDel="00B12562">
          <w:rPr>
            <w:rFonts w:hint="eastAsia"/>
            <w:lang w:eastAsia="zh-CN"/>
          </w:rPr>
          <w:delText>在</w:delText>
        </w:r>
        <w:r w:rsidR="00E70072" w:rsidDel="00B12562">
          <w:rPr>
            <w:rFonts w:hint="eastAsia"/>
            <w:lang w:eastAsia="zh-CN"/>
          </w:rPr>
          <w:delText>buggy</w:delText>
        </w:r>
        <w:r w:rsidR="00E70072" w:rsidDel="00B12562">
          <w:rPr>
            <w:rFonts w:hint="eastAsia"/>
            <w:lang w:eastAsia="zh-CN"/>
          </w:rPr>
          <w:delText>程序与补丁中</w:delText>
        </w:r>
        <w:r w:rsidR="000A76DE" w:rsidDel="00B12562">
          <w:rPr>
            <w:rFonts w:hint="eastAsia"/>
            <w:lang w:eastAsia="zh-CN"/>
          </w:rPr>
          <w:delText>体现</w:delText>
        </w:r>
        <w:r w:rsidR="000A76DE" w:rsidDel="00B12562">
          <w:rPr>
            <w:rFonts w:hint="eastAsia"/>
            <w:lang w:eastAsia="zh-CN"/>
          </w:rPr>
          <w:delText>Patch-</w:delText>
        </w:r>
        <w:r w:rsidR="000A76DE" w:rsidDel="00B12562">
          <w:rPr>
            <w:lang w:eastAsia="zh-CN"/>
          </w:rPr>
          <w:delText>S</w:delText>
        </w:r>
        <w:r w:rsidR="000A76DE" w:rsidDel="00B12562">
          <w:rPr>
            <w:rFonts w:hint="eastAsia"/>
            <w:lang w:eastAsia="zh-CN"/>
          </w:rPr>
          <w:delText>im</w:delText>
        </w:r>
        <w:r w:rsidR="00E70072" w:rsidDel="00B12562">
          <w:rPr>
            <w:rFonts w:hint="eastAsia"/>
            <w:lang w:eastAsia="zh-CN"/>
          </w:rPr>
          <w:delText>。本文通过两个特殊的变量</w:delText>
        </w:r>
      </w:del>
      <m:oMath>
        <m:sSub>
          <m:sSubPr>
            <m:ctrlPr>
              <w:del w:id="693" w:author="HDULAB601" w:date="2023-05-14T15:08:00Z">
                <w:rPr>
                  <w:rFonts w:ascii="Cambria Math" w:hAnsi="Cambria Math"/>
                </w:rPr>
              </w:del>
            </m:ctrlPr>
          </m:sSubPr>
          <m:e>
            <m:r>
              <w:del w:id="694" w:author="HDULAB601" w:date="2023-05-14T15:08:00Z">
                <w:rPr>
                  <w:rFonts w:ascii="Cambria Math" w:hAnsi="Cambria Math"/>
                  <w:lang w:eastAsia="zh-CN"/>
                </w:rPr>
                <m:t>N</m:t>
              </w:del>
            </m:r>
          </m:e>
          <m:sub>
            <m:r>
              <w:del w:id="695" w:author="HDULAB601" w:date="2023-05-14T15:08:00Z">
                <w:rPr>
                  <w:rFonts w:ascii="Cambria Math" w:hAnsi="Cambria Math"/>
                  <w:lang w:eastAsia="zh-CN"/>
                </w:rPr>
                <m:t>f</m:t>
              </w:del>
            </m:r>
          </m:sub>
        </m:sSub>
      </m:oMath>
      <w:del w:id="696" w:author="HDULAB601" w:date="2023-05-14T15:08:00Z">
        <w:r w:rsidR="00E70072" w:rsidDel="00B12562">
          <w:rPr>
            <w:lang w:eastAsia="zh-CN"/>
          </w:rPr>
          <w:delText>和</w:delText>
        </w:r>
      </w:del>
      <m:oMath>
        <m:sSub>
          <m:sSubPr>
            <m:ctrlPr>
              <w:del w:id="697" w:author="HDULAB601" w:date="2023-05-14T15:08:00Z">
                <w:rPr>
                  <w:rFonts w:ascii="Cambria Math" w:hAnsi="Cambria Math"/>
                </w:rPr>
              </w:del>
            </m:ctrlPr>
          </m:sSubPr>
          <m:e>
            <m:r>
              <w:del w:id="698" w:author="HDULAB601" w:date="2023-05-14T15:08:00Z">
                <w:rPr>
                  <w:rFonts w:ascii="Cambria Math" w:hAnsi="Cambria Math"/>
                  <w:lang w:eastAsia="zh-CN"/>
                </w:rPr>
                <m:t>N</m:t>
              </w:del>
            </m:r>
          </m:e>
          <m:sub>
            <m:r>
              <w:del w:id="699" w:author="HDULAB601" w:date="2023-05-14T15:08:00Z">
                <w:rPr>
                  <w:rFonts w:ascii="Cambria Math" w:hAnsi="Cambria Math"/>
                  <w:lang w:eastAsia="zh-CN"/>
                </w:rPr>
                <m:t>p</m:t>
              </w:del>
            </m:r>
          </m:sub>
        </m:sSub>
      </m:oMath>
      <w:del w:id="700" w:author="HDULAB601" w:date="2023-05-14T15:08:00Z">
        <w:r w:rsidR="00E70072" w:rsidDel="00B12562">
          <w:rPr>
            <w:rFonts w:hint="eastAsia"/>
            <w:lang w:eastAsia="zh-CN"/>
          </w:rPr>
          <w:delText>来作为标准。针对</w:delText>
        </w:r>
      </w:del>
      <m:oMath>
        <m:sSub>
          <m:sSubPr>
            <m:ctrlPr>
              <w:del w:id="701" w:author="HDULAB601" w:date="2023-05-14T15:08:00Z">
                <w:rPr>
                  <w:rFonts w:ascii="Cambria Math" w:hAnsi="Cambria Math"/>
                </w:rPr>
              </w:del>
            </m:ctrlPr>
          </m:sSubPr>
          <m:e>
            <m:r>
              <w:del w:id="702" w:author="HDULAB601" w:date="2023-05-14T15:08:00Z">
                <w:rPr>
                  <w:rFonts w:ascii="Cambria Math" w:hAnsi="Cambria Math"/>
                  <w:lang w:eastAsia="zh-CN"/>
                </w:rPr>
                <m:t>N</m:t>
              </w:del>
            </m:r>
          </m:e>
          <m:sub>
            <m:r>
              <w:del w:id="703" w:author="HDULAB601" w:date="2023-05-14T15:08:00Z">
                <w:rPr>
                  <w:rFonts w:ascii="Cambria Math" w:hAnsi="Cambria Math"/>
                  <w:lang w:eastAsia="zh-CN"/>
                </w:rPr>
                <m:t>f</m:t>
              </w:del>
            </m:r>
          </m:sub>
        </m:sSub>
      </m:oMath>
      <w:del w:id="704" w:author="HDULAB601" w:date="2023-05-14T15:08:00Z">
        <w:r w:rsidR="00E70072" w:rsidDel="00B12562">
          <w:rPr>
            <w:rFonts w:hint="eastAsia"/>
            <w:lang w:eastAsia="zh-CN"/>
          </w:rPr>
          <w:delText>，本文认为</w:delText>
        </w:r>
        <w:r w:rsidR="008537EB" w:rsidDel="00B12562">
          <w:rPr>
            <w:rFonts w:hint="eastAsia"/>
            <w:lang w:eastAsia="zh-CN"/>
          </w:rPr>
          <w:delText>一个补丁即使修复了部分错误，如果仍然遗留了少许错误，那么</w:delText>
        </w:r>
      </w:del>
      <m:oMath>
        <m:sSub>
          <m:sSubPr>
            <m:ctrlPr>
              <w:del w:id="705" w:author="HDULAB601" w:date="2023-05-14T15:08:00Z">
                <w:rPr>
                  <w:rFonts w:ascii="Cambria Math" w:hAnsi="Cambria Math"/>
                </w:rPr>
              </w:del>
            </m:ctrlPr>
          </m:sSubPr>
          <m:e>
            <m:r>
              <w:del w:id="706" w:author="HDULAB601" w:date="2023-05-14T15:08:00Z">
                <w:rPr>
                  <w:rFonts w:ascii="Cambria Math" w:hAnsi="Cambria Math"/>
                  <w:lang w:eastAsia="zh-CN"/>
                </w:rPr>
                <m:t>N</m:t>
              </w:del>
            </m:r>
          </m:e>
          <m:sub>
            <m:r>
              <w:del w:id="707" w:author="HDULAB601" w:date="2023-05-14T15:08:00Z">
                <w:rPr>
                  <w:rFonts w:ascii="Cambria Math" w:hAnsi="Cambria Math"/>
                  <w:lang w:eastAsia="zh-CN"/>
                </w:rPr>
                <m:t>f</m:t>
              </w:del>
            </m:r>
          </m:sub>
        </m:sSub>
      </m:oMath>
      <w:del w:id="708" w:author="HDULAB601" w:date="2023-05-14T15:08:00Z">
        <w:r w:rsidR="002D7C1C" w:rsidDel="00B12562">
          <w:rPr>
            <w:rFonts w:hint="eastAsia"/>
            <w:lang w:eastAsia="zh-CN"/>
          </w:rPr>
          <w:delText xml:space="preserve"> !</w:delText>
        </w:r>
        <w:r w:rsidR="002D7C1C" w:rsidDel="00B12562">
          <w:rPr>
            <w:lang w:eastAsia="zh-CN"/>
          </w:rPr>
          <w:delText xml:space="preserve">= </w:delText>
        </w:r>
        <w:r w:rsidR="008537EB" w:rsidDel="00B12562">
          <w:rPr>
            <w:rFonts w:hint="eastAsia"/>
            <w:lang w:eastAsia="zh-CN"/>
          </w:rPr>
          <w:delText>0</w:delText>
        </w:r>
        <w:r w:rsidR="008537EB" w:rsidDel="00B12562">
          <w:rPr>
            <w:rFonts w:hint="eastAsia"/>
            <w:lang w:eastAsia="zh-CN"/>
          </w:rPr>
          <w:delText>，并且</w:delText>
        </w:r>
      </w:del>
      <m:oMath>
        <m:sSub>
          <m:sSubPr>
            <m:ctrlPr>
              <w:del w:id="709" w:author="HDULAB601" w:date="2023-05-14T15:08:00Z">
                <w:rPr>
                  <w:rFonts w:ascii="Cambria Math" w:hAnsi="Cambria Math"/>
                </w:rPr>
              </w:del>
            </m:ctrlPr>
          </m:sSubPr>
          <m:e>
            <m:r>
              <w:del w:id="710" w:author="HDULAB601" w:date="2023-05-14T15:08:00Z">
                <w:rPr>
                  <w:rFonts w:ascii="Cambria Math" w:hAnsi="Cambria Math"/>
                  <w:lang w:eastAsia="zh-CN"/>
                </w:rPr>
                <m:t>N</m:t>
              </w:del>
            </m:r>
          </m:e>
          <m:sub>
            <m:r>
              <w:del w:id="711" w:author="HDULAB601" w:date="2023-05-14T15:08:00Z">
                <w:rPr>
                  <w:rFonts w:ascii="Cambria Math" w:hAnsi="Cambria Math"/>
                  <w:lang w:eastAsia="zh-CN"/>
                </w:rPr>
                <m:t>f</m:t>
              </w:del>
            </m:r>
          </m:sub>
        </m:sSub>
      </m:oMath>
      <w:del w:id="712" w:author="HDULAB601" w:date="2023-05-14T15:08:00Z">
        <w:r w:rsidR="008537EB" w:rsidDel="00B12562">
          <w:rPr>
            <w:rFonts w:hint="eastAsia"/>
            <w:lang w:eastAsia="zh-CN"/>
          </w:rPr>
          <w:delText>的值越小，</w:delText>
        </w:r>
        <w:r w:rsidR="002D7C1C" w:rsidDel="00B12562">
          <w:rPr>
            <w:rFonts w:hint="eastAsia"/>
            <w:lang w:eastAsia="zh-CN"/>
          </w:rPr>
          <w:delText>表示</w:delText>
        </w:r>
        <w:r w:rsidR="008537EB" w:rsidDel="00B12562">
          <w:rPr>
            <w:rFonts w:hint="eastAsia"/>
            <w:lang w:eastAsia="zh-CN"/>
          </w:rPr>
          <w:delText>补丁未修复的错误</w:delText>
        </w:r>
        <w:r w:rsidR="002D7C1C" w:rsidDel="00B12562">
          <w:rPr>
            <w:rFonts w:hint="eastAsia"/>
            <w:lang w:eastAsia="zh-CN"/>
          </w:rPr>
          <w:delText>越小，说明过拟合补丁越接近正确的补丁；针对</w:delText>
        </w:r>
      </w:del>
      <m:oMath>
        <m:sSub>
          <m:sSubPr>
            <m:ctrlPr>
              <w:del w:id="713" w:author="HDULAB601" w:date="2023-05-14T15:08:00Z">
                <w:rPr>
                  <w:rFonts w:ascii="Cambria Math" w:hAnsi="Cambria Math"/>
                </w:rPr>
              </w:del>
            </m:ctrlPr>
          </m:sSubPr>
          <m:e>
            <m:r>
              <w:del w:id="714" w:author="HDULAB601" w:date="2023-05-14T15:08:00Z">
                <w:rPr>
                  <w:rFonts w:ascii="Cambria Math" w:hAnsi="Cambria Math"/>
                  <w:lang w:eastAsia="zh-CN"/>
                </w:rPr>
                <m:t>N</m:t>
              </w:del>
            </m:r>
          </m:e>
          <m:sub>
            <m:r>
              <w:del w:id="715" w:author="HDULAB601" w:date="2023-05-14T15:08:00Z">
                <w:rPr>
                  <w:rFonts w:ascii="Cambria Math" w:hAnsi="Cambria Math"/>
                  <w:lang w:eastAsia="zh-CN"/>
                </w:rPr>
                <m:t>p</m:t>
              </w:del>
            </m:r>
          </m:sub>
        </m:sSub>
      </m:oMath>
      <w:del w:id="716" w:author="HDULAB601" w:date="2023-05-14T15:08:00Z">
        <w:r w:rsidR="002D7C1C" w:rsidDel="00B12562">
          <w:rPr>
            <w:rFonts w:hint="eastAsia"/>
            <w:lang w:eastAsia="zh-CN"/>
          </w:rPr>
          <w:delText>，当出现了回归错误时，</w:delText>
        </w:r>
      </w:del>
      <m:oMath>
        <m:sSub>
          <m:sSubPr>
            <m:ctrlPr>
              <w:del w:id="717" w:author="HDULAB601" w:date="2023-05-14T15:08:00Z">
                <w:rPr>
                  <w:rFonts w:ascii="Cambria Math" w:hAnsi="Cambria Math"/>
                </w:rPr>
              </w:del>
            </m:ctrlPr>
          </m:sSubPr>
          <m:e>
            <m:r>
              <w:del w:id="718" w:author="HDULAB601" w:date="2023-05-14T15:08:00Z">
                <w:rPr>
                  <w:rFonts w:ascii="Cambria Math" w:hAnsi="Cambria Math"/>
                  <w:lang w:eastAsia="zh-CN"/>
                </w:rPr>
                <m:t>N</m:t>
              </w:del>
            </m:r>
          </m:e>
          <m:sub>
            <m:r>
              <w:del w:id="719" w:author="HDULAB601" w:date="2023-05-14T15:08:00Z">
                <w:rPr>
                  <w:rFonts w:ascii="Cambria Math" w:hAnsi="Cambria Math"/>
                  <w:lang w:eastAsia="zh-CN"/>
                </w:rPr>
                <m:t>p</m:t>
              </w:del>
            </m:r>
          </m:sub>
        </m:sSub>
      </m:oMath>
      <w:del w:id="720" w:author="HDULAB601" w:date="2023-05-14T15:08:00Z">
        <w:r w:rsidR="002D7C1C" w:rsidDel="00B12562">
          <w:rPr>
            <w:lang w:eastAsia="zh-CN"/>
          </w:rPr>
          <w:delText xml:space="preserve"> != 0</w:delText>
        </w:r>
        <w:r w:rsidR="002D7C1C" w:rsidDel="00B12562">
          <w:rPr>
            <w:rFonts w:hint="eastAsia"/>
            <w:lang w:eastAsia="zh-CN"/>
          </w:rPr>
          <w:delText>，并且</w:delText>
        </w:r>
      </w:del>
      <m:oMath>
        <m:sSub>
          <m:sSubPr>
            <m:ctrlPr>
              <w:del w:id="721" w:author="HDULAB601" w:date="2023-05-14T15:08:00Z">
                <w:rPr>
                  <w:rFonts w:ascii="Cambria Math" w:hAnsi="Cambria Math"/>
                </w:rPr>
              </w:del>
            </m:ctrlPr>
          </m:sSubPr>
          <m:e>
            <m:r>
              <w:del w:id="722" w:author="HDULAB601" w:date="2023-05-14T15:08:00Z">
                <w:rPr>
                  <w:rFonts w:ascii="Cambria Math" w:hAnsi="Cambria Math"/>
                  <w:lang w:eastAsia="zh-CN"/>
                </w:rPr>
                <m:t>N</m:t>
              </w:del>
            </m:r>
          </m:e>
          <m:sub>
            <m:r>
              <w:del w:id="723" w:author="HDULAB601" w:date="2023-05-14T15:08:00Z">
                <w:rPr>
                  <w:rFonts w:ascii="Cambria Math" w:hAnsi="Cambria Math"/>
                  <w:lang w:eastAsia="zh-CN"/>
                </w:rPr>
                <m:t>p</m:t>
              </w:del>
            </m:r>
          </m:sub>
        </m:sSub>
      </m:oMath>
      <w:del w:id="724" w:author="HDULAB601" w:date="2023-05-14T15:08:00Z">
        <w:r w:rsidR="002D7C1C" w:rsidDel="00B12562">
          <w:rPr>
            <w:rFonts w:hint="eastAsia"/>
            <w:lang w:eastAsia="zh-CN"/>
          </w:rPr>
          <w:delText>的值越大，表示这个回归错误越严重。</w:delText>
        </w:r>
      </w:del>
    </w:p>
    <w:p w14:paraId="1DCA4C96" w14:textId="1EF6C9C1" w:rsidR="003C3593" w:rsidDel="00674ECC" w:rsidRDefault="00000000" w:rsidP="00674ECC">
      <w:pPr>
        <w:pStyle w:val="FirstParagraph"/>
        <w:rPr>
          <w:del w:id="725" w:author="HDULAB601" w:date="2023-05-14T14:48:00Z"/>
          <w:lang w:eastAsia="zh-CN"/>
        </w:rPr>
      </w:pPr>
      <w:del w:id="726" w:author="HDULAB601" w:date="2023-05-14T15:08:00Z">
        <w:r w:rsidDel="00B12562">
          <w:rPr>
            <w:lang w:eastAsia="zh-CN"/>
          </w:rPr>
          <w:lastRenderedPageBreak/>
          <w:delText xml:space="preserve"> </w:delText>
        </w:r>
      </w:del>
      <w:del w:id="727" w:author="HDULAB601" w:date="2023-05-14T14:48:00Z">
        <w:r w:rsidDel="00674ECC">
          <w:rPr>
            <w:b/>
            <w:bCs/>
            <w:lang w:eastAsia="zh-CN"/>
          </w:rPr>
          <w:delText xml:space="preserve">Performance </w:delText>
        </w:r>
        <w:r w:rsidDel="00674ECC">
          <w:rPr>
            <w:rFonts w:hint="eastAsia"/>
            <w:b/>
            <w:bCs/>
            <w:lang w:eastAsia="zh-CN"/>
          </w:rPr>
          <w:delText>i</w:delText>
        </w:r>
        <w:r w:rsidDel="00674ECC">
          <w:rPr>
            <w:b/>
            <w:bCs/>
            <w:lang w:eastAsia="zh-CN"/>
          </w:rPr>
          <w:delText>n Defects4J.</w:delText>
        </w:r>
        <w:r w:rsidDel="00674ECC">
          <w:rPr>
            <w:lang w:eastAsia="zh-CN"/>
          </w:rPr>
          <w:delText>我们从</w:delText>
        </w:r>
        <w:r w:rsidDel="00674ECC">
          <w:rPr>
            <w:lang w:eastAsia="zh-CN"/>
          </w:rPr>
          <w:delText>63</w:delText>
        </w:r>
        <w:r w:rsidDel="00674ECC">
          <w:rPr>
            <w:lang w:eastAsia="zh-CN"/>
          </w:rPr>
          <w:delText>个过拟合补丁中观察了</w:delText>
        </w:r>
        <w:bookmarkStart w:id="728" w:name="_Hlk119147159"/>
      </w:del>
      <m:oMath>
        <m:sSub>
          <m:sSubPr>
            <m:ctrlPr>
              <w:del w:id="729" w:author="HDULAB601" w:date="2023-05-14T14:48:00Z">
                <w:rPr>
                  <w:rFonts w:ascii="Cambria Math" w:hAnsi="Cambria Math"/>
                </w:rPr>
              </w:del>
            </m:ctrlPr>
          </m:sSubPr>
          <m:e>
            <m:r>
              <w:del w:id="730" w:author="HDULAB601" w:date="2023-05-14T14:48:00Z">
                <w:rPr>
                  <w:rFonts w:ascii="Cambria Math" w:hAnsi="Cambria Math"/>
                  <w:lang w:eastAsia="zh-CN"/>
                </w:rPr>
                <m:t>N</m:t>
              </w:del>
            </m:r>
          </m:e>
          <m:sub>
            <m:r>
              <w:del w:id="731" w:author="HDULAB601" w:date="2023-05-14T14:48:00Z">
                <w:rPr>
                  <w:rFonts w:ascii="Cambria Math" w:hAnsi="Cambria Math"/>
                  <w:lang w:eastAsia="zh-CN"/>
                </w:rPr>
                <m:t>f</m:t>
              </w:del>
            </m:r>
          </m:sub>
        </m:sSub>
      </m:oMath>
      <w:del w:id="732" w:author="HDULAB601" w:date="2023-05-14T14:48:00Z">
        <w:r w:rsidDel="00674ECC">
          <w:rPr>
            <w:lang w:eastAsia="zh-CN"/>
          </w:rPr>
          <w:delText>和</w:delText>
        </w:r>
      </w:del>
      <m:oMath>
        <m:sSub>
          <m:sSubPr>
            <m:ctrlPr>
              <w:del w:id="733" w:author="HDULAB601" w:date="2023-05-14T14:48:00Z">
                <w:rPr>
                  <w:rFonts w:ascii="Cambria Math" w:hAnsi="Cambria Math"/>
                </w:rPr>
              </w:del>
            </m:ctrlPr>
          </m:sSubPr>
          <m:e>
            <m:r>
              <w:del w:id="734" w:author="HDULAB601" w:date="2023-05-14T14:48:00Z">
                <w:rPr>
                  <w:rFonts w:ascii="Cambria Math" w:hAnsi="Cambria Math"/>
                  <w:lang w:eastAsia="zh-CN"/>
                </w:rPr>
                <m:t>N</m:t>
              </w:del>
            </m:r>
          </m:e>
          <m:sub>
            <m:r>
              <w:del w:id="735" w:author="HDULAB601" w:date="2023-05-14T14:48:00Z">
                <w:rPr>
                  <w:rFonts w:ascii="Cambria Math" w:hAnsi="Cambria Math"/>
                  <w:lang w:eastAsia="zh-CN"/>
                </w:rPr>
                <m:t>p</m:t>
              </w:del>
            </m:r>
          </m:sub>
        </m:sSub>
      </m:oMath>
      <w:bookmarkEnd w:id="728"/>
      <w:del w:id="736" w:author="HDULAB601" w:date="2023-05-14T14:48:00Z">
        <w:r w:rsidDel="00674ECC">
          <w:rPr>
            <w:lang w:eastAsia="zh-CN"/>
          </w:rPr>
          <w:delText>的值，我们得到了以下两个表格。从</w:delText>
        </w:r>
        <w:r w:rsidDel="00674ECC">
          <w:rPr>
            <w:rFonts w:hint="eastAsia"/>
            <w:lang w:eastAsia="zh-CN"/>
          </w:rPr>
          <w:delText>图</w:delText>
        </w:r>
        <w:r w:rsidDel="00674ECC">
          <w:rPr>
            <w:lang w:eastAsia="zh-CN"/>
          </w:rPr>
          <w:delText>7</w:delText>
        </w:r>
        <w:r w:rsidDel="00674ECC">
          <w:rPr>
            <w:lang w:eastAsia="zh-CN"/>
          </w:rPr>
          <w:delText>可以看出</w:delText>
        </w:r>
      </w:del>
      <m:oMath>
        <m:sSub>
          <m:sSubPr>
            <m:ctrlPr>
              <w:del w:id="737" w:author="HDULAB601" w:date="2023-05-14T14:48:00Z">
                <w:rPr>
                  <w:rFonts w:ascii="Cambria Math" w:hAnsi="Cambria Math"/>
                </w:rPr>
              </w:del>
            </m:ctrlPr>
          </m:sSubPr>
          <m:e>
            <m:r>
              <w:del w:id="738" w:author="HDULAB601" w:date="2023-05-14T14:48:00Z">
                <w:rPr>
                  <w:rFonts w:ascii="Cambria Math" w:hAnsi="Cambria Math"/>
                  <w:lang w:eastAsia="zh-CN"/>
                </w:rPr>
                <m:t>N</m:t>
              </w:del>
            </m:r>
          </m:e>
          <m:sub>
            <m:r>
              <w:del w:id="739" w:author="HDULAB601" w:date="2023-05-14T14:48:00Z">
                <w:rPr>
                  <w:rFonts w:ascii="Cambria Math" w:hAnsi="Cambria Math"/>
                  <w:lang w:eastAsia="zh-CN"/>
                </w:rPr>
                <m:t>f</m:t>
              </w:del>
            </m:r>
          </m:sub>
        </m:sSub>
      </m:oMath>
      <w:del w:id="740" w:author="HDULAB601" w:date="2023-05-14T14:48:00Z">
        <w:r w:rsidDel="00674ECC">
          <w:rPr>
            <w:lang w:eastAsia="zh-CN"/>
          </w:rPr>
          <w:delText>=1</w:delText>
        </w:r>
        <w:r w:rsidDel="00674ECC">
          <w:rPr>
            <w:lang w:eastAsia="zh-CN"/>
          </w:rPr>
          <w:delText>的补丁个数最多，有</w:delText>
        </w:r>
        <w:r w:rsidDel="00674ECC">
          <w:rPr>
            <w:lang w:eastAsia="zh-CN"/>
          </w:rPr>
          <w:delText>47</w:delText>
        </w:r>
        <w:r w:rsidDel="00674ECC">
          <w:rPr>
            <w:lang w:eastAsia="zh-CN"/>
          </w:rPr>
          <w:delText>个。大部分补丁的</w:delText>
        </w:r>
      </w:del>
      <m:oMath>
        <m:sSub>
          <m:sSubPr>
            <m:ctrlPr>
              <w:del w:id="741" w:author="HDULAB601" w:date="2023-05-14T14:48:00Z">
                <w:rPr>
                  <w:rFonts w:ascii="Cambria Math" w:hAnsi="Cambria Math"/>
                </w:rPr>
              </w:del>
            </m:ctrlPr>
          </m:sSubPr>
          <m:e>
            <m:r>
              <w:del w:id="742" w:author="HDULAB601" w:date="2023-05-14T14:48:00Z">
                <w:rPr>
                  <w:rFonts w:ascii="Cambria Math" w:hAnsi="Cambria Math"/>
                  <w:lang w:eastAsia="zh-CN"/>
                </w:rPr>
                <m:t>N</m:t>
              </w:del>
            </m:r>
          </m:e>
          <m:sub>
            <m:r>
              <w:del w:id="743" w:author="HDULAB601" w:date="2023-05-14T14:48:00Z">
                <w:rPr>
                  <w:rFonts w:ascii="Cambria Math" w:hAnsi="Cambria Math"/>
                  <w:lang w:eastAsia="zh-CN"/>
                </w:rPr>
                <m:t>f</m:t>
              </w:del>
            </m:r>
          </m:sub>
        </m:sSub>
      </m:oMath>
      <w:del w:id="744" w:author="HDULAB601" w:date="2023-05-14T14:48:00Z">
        <w:r w:rsidDel="00674ECC">
          <w:rPr>
            <w:lang w:eastAsia="zh-CN"/>
          </w:rPr>
          <w:delText>值在</w:delText>
        </w:r>
      </w:del>
      <m:oMath>
        <m:r>
          <w:del w:id="745" w:author="HDULAB601" w:date="2023-05-14T14:48:00Z">
            <w:rPr>
              <w:rFonts w:ascii="Cambria Math" w:hAnsi="Cambria Math"/>
              <w:lang w:eastAsia="zh-CN"/>
            </w:rPr>
            <m:t>0</m:t>
          </w:del>
        </m:r>
        <m:r>
          <w:del w:id="746" w:author="HDULAB601" w:date="2023-05-14T14:48:00Z">
            <m:rPr>
              <m:sty m:val="p"/>
            </m:rPr>
            <w:rPr>
              <w:rFonts w:ascii="Cambria Math" w:hAnsi="Cambria Math"/>
              <w:lang w:eastAsia="zh-CN"/>
            </w:rPr>
            <m:t>∼</m:t>
          </w:del>
        </m:r>
        <m:r>
          <w:del w:id="747" w:author="HDULAB601" w:date="2023-05-14T14:48:00Z">
            <w:rPr>
              <w:rFonts w:ascii="Cambria Math" w:hAnsi="Cambria Math"/>
              <w:lang w:eastAsia="zh-CN"/>
            </w:rPr>
            <m:t>2</m:t>
          </w:del>
        </m:r>
      </m:oMath>
      <w:del w:id="748" w:author="HDULAB601" w:date="2023-05-14T14:48:00Z">
        <w:r w:rsidDel="00674ECC">
          <w:rPr>
            <w:lang w:eastAsia="zh-CN"/>
          </w:rPr>
          <w:delText>。这表明简单地用测试输出来判断一个补丁是十分困难的，因为当补丁只有一个程序行为错误时，它的错误并没有反映在测试输出上。而</w:delText>
        </w:r>
        <w:r w:rsidDel="00674ECC">
          <w:rPr>
            <w:lang w:eastAsia="zh-CN"/>
          </w:rPr>
          <w:delText>PatchID</w:delText>
        </w:r>
        <w:r w:rsidDel="00674ECC">
          <w:rPr>
            <w:lang w:eastAsia="zh-CN"/>
          </w:rPr>
          <w:delText>专注于程序的行为，只要程序的错误行为被一个失败的测试用例暴露出来，那么补丁就能被判断为过拟合。</w:delText>
        </w:r>
      </w:del>
    </w:p>
    <w:p w14:paraId="59A3B8D6" w14:textId="5E903534" w:rsidR="003C3593" w:rsidDel="00674ECC" w:rsidRDefault="00000000">
      <w:pPr>
        <w:pStyle w:val="FirstParagraph"/>
        <w:rPr>
          <w:del w:id="749" w:author="HDULAB601" w:date="2023-05-14T14:48:00Z"/>
          <w:lang w:eastAsia="zh-CN"/>
        </w:rPr>
        <w:pPrChange w:id="750" w:author="HDULAB601" w:date="2023-05-14T14:48:00Z">
          <w:pPr>
            <w:pStyle w:val="a0"/>
          </w:pPr>
        </w:pPrChange>
      </w:pPr>
      <w:del w:id="751" w:author="HDULAB601" w:date="2023-05-14T14:48:00Z">
        <w:r w:rsidDel="00674ECC">
          <w:rPr>
            <w:lang w:eastAsia="zh-CN"/>
          </w:rPr>
          <w:delText xml:space="preserve"> </w:delText>
        </w:r>
        <w:r w:rsidDel="00674ECC">
          <w:rPr>
            <w:rFonts w:hint="eastAsia"/>
            <w:lang w:eastAsia="zh-CN"/>
          </w:rPr>
          <w:delText>表</w:delText>
        </w:r>
        <w:r w:rsidDel="00674ECC">
          <w:rPr>
            <w:lang w:eastAsia="zh-CN"/>
          </w:rPr>
          <w:delText>9</w:delText>
        </w:r>
        <w:r w:rsidDel="00674ECC">
          <w:rPr>
            <w:lang w:eastAsia="zh-CN"/>
          </w:rPr>
          <w:delText>给出了每一个有回归错误的补丁的</w:delText>
        </w:r>
      </w:del>
      <m:oMath>
        <m:sSub>
          <m:sSubPr>
            <m:ctrlPr>
              <w:del w:id="752" w:author="HDULAB601" w:date="2023-05-14T14:48:00Z">
                <w:rPr>
                  <w:rFonts w:ascii="Cambria Math" w:hAnsi="Cambria Math"/>
                </w:rPr>
              </w:del>
            </m:ctrlPr>
          </m:sSubPr>
          <m:e>
            <m:r>
              <w:del w:id="753" w:author="HDULAB601" w:date="2023-05-14T14:48:00Z">
                <w:rPr>
                  <w:rFonts w:ascii="Cambria Math" w:hAnsi="Cambria Math"/>
                  <w:lang w:eastAsia="zh-CN"/>
                </w:rPr>
                <m:t>N</m:t>
              </w:del>
            </m:r>
          </m:e>
          <m:sub>
            <m:r>
              <w:del w:id="754" w:author="HDULAB601" w:date="2023-05-14T14:48:00Z">
                <w:rPr>
                  <w:rFonts w:ascii="Cambria Math" w:hAnsi="Cambria Math"/>
                  <w:lang w:eastAsia="zh-CN"/>
                </w:rPr>
                <m:t>p</m:t>
              </w:del>
            </m:r>
          </m:sub>
        </m:sSub>
      </m:oMath>
      <w:del w:id="755" w:author="HDULAB601" w:date="2023-05-14T14:48:00Z">
        <w:r w:rsidDel="00674ECC">
          <w:rPr>
            <w:lang w:eastAsia="zh-CN"/>
          </w:rPr>
          <w:delText>值。我们发现超过一半的补丁的</w:delText>
        </w:r>
      </w:del>
      <m:oMath>
        <m:sSub>
          <m:sSubPr>
            <m:ctrlPr>
              <w:del w:id="756" w:author="HDULAB601" w:date="2023-05-14T14:48:00Z">
                <w:rPr>
                  <w:rFonts w:ascii="Cambria Math" w:hAnsi="Cambria Math"/>
                </w:rPr>
              </w:del>
            </m:ctrlPr>
          </m:sSubPr>
          <m:e>
            <m:r>
              <w:del w:id="757" w:author="HDULAB601" w:date="2023-05-14T14:48:00Z">
                <w:rPr>
                  <w:rFonts w:ascii="Cambria Math" w:hAnsi="Cambria Math"/>
                  <w:lang w:eastAsia="zh-CN"/>
                </w:rPr>
                <m:t>N</m:t>
              </w:del>
            </m:r>
          </m:e>
          <m:sub>
            <m:r>
              <w:del w:id="758" w:author="HDULAB601" w:date="2023-05-14T14:48:00Z">
                <w:rPr>
                  <w:rFonts w:ascii="Cambria Math" w:hAnsi="Cambria Math"/>
                  <w:lang w:eastAsia="zh-CN"/>
                </w:rPr>
                <m:t>p</m:t>
              </w:del>
            </m:r>
          </m:sub>
        </m:sSub>
      </m:oMath>
      <w:del w:id="759" w:author="HDULAB601" w:date="2023-05-14T14:48:00Z">
        <w:r w:rsidDel="00674ECC">
          <w:rPr>
            <w:lang w:eastAsia="zh-CN"/>
          </w:rPr>
          <w:delText>都比较大，其中最大值达到了</w:delText>
        </w:r>
        <w:r w:rsidDel="00674ECC">
          <w:rPr>
            <w:lang w:eastAsia="zh-CN"/>
          </w:rPr>
          <w:delText>764</w:delText>
        </w:r>
        <w:r w:rsidDel="00674ECC">
          <w:rPr>
            <w:lang w:eastAsia="zh-CN"/>
          </w:rPr>
          <w:delText>。这个最大值的补丁说明破坏了原程序中的一个很重要的正确行为，才导致了如此大数量的通过的测试用例行为发生错误。</w:delText>
        </w:r>
        <w:r w:rsidDel="00674ECC">
          <w:rPr>
            <w:rFonts w:hint="eastAsia"/>
            <w:lang w:eastAsia="zh-CN"/>
          </w:rPr>
          <w:delText>值得</w:delText>
        </w:r>
        <w:r w:rsidDel="00674ECC">
          <w:rPr>
            <w:lang w:eastAsia="zh-CN"/>
          </w:rPr>
          <w:delText>一提</w:delText>
        </w:r>
        <w:r w:rsidDel="00674ECC">
          <w:rPr>
            <w:rFonts w:hint="eastAsia"/>
            <w:lang w:eastAsia="zh-CN"/>
          </w:rPr>
          <w:delText>的是</w:delText>
        </w:r>
        <w:r w:rsidDel="00674ECC">
          <w:rPr>
            <w:lang w:eastAsia="zh-CN"/>
          </w:rPr>
          <w:delText>，从</w:delText>
        </w:r>
        <w:r w:rsidDel="00674ECC">
          <w:rPr>
            <w:lang w:eastAsia="zh-CN"/>
          </w:rPr>
          <w:delText>Project</w:delText>
        </w:r>
        <w:r w:rsidDel="00674ECC">
          <w:rPr>
            <w:lang w:eastAsia="zh-CN"/>
          </w:rPr>
          <w:delText>的分布来看，</w:delText>
        </w:r>
        <w:r w:rsidDel="00674ECC">
          <w:rPr>
            <w:lang w:eastAsia="zh-CN"/>
          </w:rPr>
          <w:delText>Closure</w:delText>
        </w:r>
        <w:r w:rsidDel="00674ECC">
          <w:rPr>
            <w:lang w:eastAsia="zh-CN"/>
          </w:rPr>
          <w:delText>仍旧占有大部分的数量。</w:delText>
        </w:r>
      </w:del>
    </w:p>
    <w:p w14:paraId="0B5B5492" w14:textId="53B761E8" w:rsidR="003C3593" w:rsidDel="00674ECC" w:rsidRDefault="00000000">
      <w:pPr>
        <w:pStyle w:val="FirstParagraph"/>
        <w:rPr>
          <w:del w:id="760" w:author="HDULAB601" w:date="2023-05-14T14:48:00Z"/>
          <w:lang w:eastAsia="zh-CN"/>
        </w:rPr>
        <w:pPrChange w:id="761" w:author="HDULAB601" w:date="2023-05-14T14:48:00Z">
          <w:pPr>
            <w:pStyle w:val="a0"/>
          </w:pPr>
        </w:pPrChange>
      </w:pPr>
      <w:del w:id="762" w:author="HDULAB601" w:date="2023-05-14T14:15:00Z">
        <w:r w:rsidDel="00CD6B4A">
          <w:rPr>
            <w:lang w:eastAsia="zh-CN"/>
          </w:rPr>
          <w:delText xml:space="preserve"> </w:delText>
        </w:r>
      </w:del>
      <w:del w:id="763" w:author="HDULAB601" w:date="2023-05-14T14:48:00Z">
        <w:r w:rsidDel="00674ECC">
          <w:rPr>
            <w:lang w:eastAsia="zh-CN"/>
          </w:rPr>
          <w:delText>总得来说，</w:delText>
        </w:r>
        <w:r w:rsidDel="00674ECC">
          <w:rPr>
            <w:lang w:eastAsia="zh-CN"/>
          </w:rPr>
          <w:delText>Patch-Sim</w:delText>
        </w:r>
        <w:r w:rsidDel="00674ECC">
          <w:rPr>
            <w:lang w:eastAsia="zh-CN"/>
          </w:rPr>
          <w:delText>的效果比较好，它能有效分辨过拟合补丁的三个种类。并且我们得到了有趣的结论：从一方面来说，过拟合补丁对于原程序的错误行为有一定的修复，但是仍旧不能完全修复它的错误</w:delText>
        </w:r>
        <w:r w:rsidDel="00674ECC">
          <w:rPr>
            <w:lang w:eastAsia="zh-CN"/>
          </w:rPr>
          <w:delText>;</w:delText>
        </w:r>
        <w:r w:rsidDel="00674ECC">
          <w:rPr>
            <w:lang w:eastAsia="zh-CN"/>
          </w:rPr>
          <w:delText>从另一方面来说，过拟合一旦引入了回归错误，那么回归错误对程序原本的正确行为打击比较大。</w:delText>
        </w:r>
      </w:del>
    </w:p>
    <w:p w14:paraId="49C825DA" w14:textId="4E12868B" w:rsidR="003C3593" w:rsidDel="00674ECC" w:rsidRDefault="00000000">
      <w:pPr>
        <w:pStyle w:val="FirstParagraph"/>
        <w:rPr>
          <w:del w:id="764" w:author="HDULAB601" w:date="2023-05-14T14:48:00Z"/>
          <w:lang w:eastAsia="zh-CN"/>
        </w:rPr>
        <w:pPrChange w:id="765" w:author="HDULAB601" w:date="2023-05-14T14:48:00Z">
          <w:pPr>
            <w:pStyle w:val="CaptionedFigure"/>
            <w:jc w:val="center"/>
          </w:pPr>
        </w:pPrChange>
      </w:pPr>
      <w:del w:id="766" w:author="HDULAB601" w:date="2023-05-14T14:48:00Z">
        <w:r w:rsidDel="00674ECC">
          <w:rPr>
            <w:noProof/>
          </w:rPr>
          <w:drawing>
            <wp:inline distT="0" distB="0" distL="0" distR="0" wp14:anchorId="68551E4E" wp14:editId="2478823C">
              <wp:extent cx="4017010" cy="209042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p>
    <w:p w14:paraId="1E60FA9B" w14:textId="7325EB74" w:rsidR="003C3593" w:rsidDel="00674ECC" w:rsidRDefault="00000000">
      <w:pPr>
        <w:pStyle w:val="FirstParagraph"/>
        <w:rPr>
          <w:del w:id="767" w:author="HDULAB601" w:date="2023-05-14T14:48:00Z"/>
          <w:lang w:eastAsia="zh-CN"/>
        </w:rPr>
        <w:pPrChange w:id="768" w:author="HDULAB601" w:date="2023-05-14T14:48:00Z">
          <w:pPr>
            <w:pStyle w:val="a0"/>
            <w:jc w:val="center"/>
          </w:pPr>
        </w:pPrChange>
      </w:pPr>
      <w:del w:id="769" w:author="HDULAB601" w:date="2023-05-14T14:48:00Z">
        <w:r w:rsidDel="00674ECC">
          <w:rPr>
            <w:rFonts w:hint="eastAsia"/>
            <w:lang w:eastAsia="zh-CN"/>
          </w:rPr>
          <w:delText>Figure</w:delText>
        </w:r>
        <w:r w:rsidDel="00674ECC">
          <w:rPr>
            <w:lang w:eastAsia="zh-CN"/>
          </w:rPr>
          <w:delText xml:space="preserve"> 7</w:delText>
        </w:r>
        <w:r w:rsidDel="00674ECC">
          <w:rPr>
            <w:rFonts w:hint="eastAsia"/>
            <w:lang w:eastAsia="zh-CN"/>
          </w:rPr>
          <w:delText>：</w:delText>
        </w:r>
        <w:r w:rsidDel="00674ECC">
          <w:rPr>
            <w:lang w:eastAsia="zh-CN"/>
          </w:rPr>
          <w:delText>每一个</w:delText>
        </w:r>
      </w:del>
      <m:oMath>
        <m:sSub>
          <m:sSubPr>
            <m:ctrlPr>
              <w:del w:id="770" w:author="HDULAB601" w:date="2023-05-14T14:48:00Z">
                <w:rPr>
                  <w:rFonts w:ascii="Cambria Math" w:hAnsi="Cambria Math"/>
                </w:rPr>
              </w:del>
            </m:ctrlPr>
          </m:sSubPr>
          <m:e>
            <m:r>
              <w:del w:id="771" w:author="HDULAB601" w:date="2023-05-14T14:48:00Z">
                <w:rPr>
                  <w:rFonts w:ascii="Cambria Math" w:hAnsi="Cambria Math"/>
                  <w:lang w:eastAsia="zh-CN"/>
                </w:rPr>
                <m:t>N</m:t>
              </w:del>
            </m:r>
          </m:e>
          <m:sub>
            <m:r>
              <w:del w:id="772" w:author="HDULAB601" w:date="2023-05-14T14:48:00Z">
                <w:rPr>
                  <w:rFonts w:ascii="Cambria Math" w:hAnsi="Cambria Math"/>
                  <w:lang w:eastAsia="zh-CN"/>
                </w:rPr>
                <m:t>f</m:t>
              </w:del>
            </m:r>
          </m:sub>
        </m:sSub>
      </m:oMath>
      <w:del w:id="773" w:author="HDULAB601" w:date="2023-05-14T14:48:00Z">
        <w:r w:rsidDel="00674ECC">
          <w:rPr>
            <w:lang w:eastAsia="zh-CN"/>
          </w:rPr>
          <w:delText>值的补丁个数</w:delText>
        </w:r>
      </w:del>
    </w:p>
    <w:p w14:paraId="754A48A0" w14:textId="38AA2FA6" w:rsidR="003C3593" w:rsidDel="00674ECC" w:rsidRDefault="00000000">
      <w:pPr>
        <w:pStyle w:val="FirstParagraph"/>
        <w:rPr>
          <w:del w:id="774" w:author="HDULAB601" w:date="2023-05-14T14:48:00Z"/>
          <w:lang w:eastAsia="zh-CN"/>
        </w:rPr>
        <w:pPrChange w:id="775" w:author="HDULAB601" w:date="2023-05-14T14:48:00Z">
          <w:pPr>
            <w:pStyle w:val="a0"/>
            <w:jc w:val="center"/>
          </w:pPr>
        </w:pPrChange>
      </w:pPr>
      <w:del w:id="776" w:author="HDULAB601" w:date="2023-05-14T14:48:00Z">
        <w:r w:rsidDel="00674ECC">
          <w:rPr>
            <w:rFonts w:hint="eastAsia"/>
            <w:lang w:eastAsia="zh-CN"/>
          </w:rPr>
          <w:delText>Table</w:delText>
        </w:r>
        <w:r w:rsidDel="00674ECC">
          <w:rPr>
            <w:lang w:eastAsia="zh-CN"/>
          </w:rPr>
          <w:delText xml:space="preserve"> 9:  Regression Fault Patches</w:delText>
        </w:r>
      </w:del>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996"/>
        <w:gridCol w:w="615"/>
      </w:tblGrid>
      <w:tr w:rsidR="003C3593" w:rsidDel="00674ECC" w14:paraId="5FEE7B39" w14:textId="14091420" w:rsidTr="003C3593">
        <w:trPr>
          <w:cnfStyle w:val="100000000000" w:firstRow="1" w:lastRow="0" w:firstColumn="0" w:lastColumn="0" w:oddVBand="0" w:evenVBand="0" w:oddHBand="0" w:evenHBand="0" w:firstRowFirstColumn="0" w:firstRowLastColumn="0" w:lastRowFirstColumn="0" w:lastRowLastColumn="0"/>
          <w:tblHeader/>
          <w:jc w:val="center"/>
          <w:del w:id="777" w:author="HDULAB601" w:date="2023-05-14T14:48:00Z"/>
        </w:trPr>
        <w:tc>
          <w:tcPr>
            <w:tcW w:w="0" w:type="auto"/>
            <w:tcBorders>
              <w:bottom w:val="nil"/>
            </w:tcBorders>
          </w:tcPr>
          <w:p w14:paraId="3DD1288C" w14:textId="40DAE279" w:rsidR="003C3593" w:rsidDel="00674ECC" w:rsidRDefault="00000000">
            <w:pPr>
              <w:pStyle w:val="FirstParagraph"/>
              <w:rPr>
                <w:del w:id="778" w:author="HDULAB601" w:date="2023-05-14T14:48:00Z"/>
                <w:lang w:eastAsia="zh-CN"/>
              </w:rPr>
              <w:pPrChange w:id="779" w:author="HDULAB601" w:date="2023-05-14T14:48:00Z">
                <w:pPr>
                  <w:pStyle w:val="Compact"/>
                </w:pPr>
              </w:pPrChange>
            </w:pPr>
            <w:del w:id="780" w:author="HDULAB601" w:date="2023-05-14T14:48:00Z">
              <w:r w:rsidDel="00674ECC">
                <w:rPr>
                  <w:lang w:eastAsia="zh-CN"/>
                </w:rPr>
                <w:delText>Patch</w:delText>
              </w:r>
            </w:del>
          </w:p>
        </w:tc>
        <w:tc>
          <w:tcPr>
            <w:tcW w:w="0" w:type="auto"/>
            <w:tcBorders>
              <w:bottom w:val="nil"/>
            </w:tcBorders>
          </w:tcPr>
          <w:p w14:paraId="1C0D579B" w14:textId="30728FA5" w:rsidR="003C3593" w:rsidDel="00674ECC" w:rsidRDefault="00000000">
            <w:pPr>
              <w:pStyle w:val="FirstParagraph"/>
              <w:rPr>
                <w:del w:id="781" w:author="HDULAB601" w:date="2023-05-14T14:48:00Z"/>
                <w:lang w:eastAsia="zh-CN"/>
              </w:rPr>
              <w:pPrChange w:id="782" w:author="HDULAB601" w:date="2023-05-14T14:48:00Z">
                <w:pPr>
                  <w:pStyle w:val="Compact"/>
                </w:pPr>
              </w:pPrChange>
            </w:pPr>
            <w:del w:id="783" w:author="HDULAB601" w:date="2023-05-14T14:48:00Z">
              <w:r w:rsidDel="00674ECC">
                <w:rPr>
                  <w:lang w:eastAsia="zh-CN"/>
                </w:rPr>
                <w:delText>Project</w:delText>
              </w:r>
            </w:del>
          </w:p>
        </w:tc>
        <w:tc>
          <w:tcPr>
            <w:tcW w:w="0" w:type="auto"/>
            <w:tcBorders>
              <w:bottom w:val="nil"/>
            </w:tcBorders>
          </w:tcPr>
          <w:p w14:paraId="46E6997E" w14:textId="1E67ED58" w:rsidR="003C3593" w:rsidDel="00674ECC" w:rsidRDefault="00000000">
            <w:pPr>
              <w:pStyle w:val="FirstParagraph"/>
              <w:rPr>
                <w:del w:id="784" w:author="HDULAB601" w:date="2023-05-14T14:48:00Z"/>
                <w:lang w:eastAsia="zh-CN"/>
              </w:rPr>
              <w:pPrChange w:id="785" w:author="HDULAB601" w:date="2023-05-14T14:48:00Z">
                <w:pPr>
                  <w:pStyle w:val="Compact"/>
                </w:pPr>
              </w:pPrChange>
            </w:pPr>
            <m:oMathPara>
              <m:oMath>
                <m:sSub>
                  <m:sSubPr>
                    <m:ctrlPr>
                      <w:del w:id="786" w:author="HDULAB601" w:date="2023-05-14T14:48:00Z">
                        <w:rPr>
                          <w:rFonts w:ascii="Cambria Math" w:hAnsi="Cambria Math"/>
                        </w:rPr>
                      </w:del>
                    </m:ctrlPr>
                  </m:sSubPr>
                  <m:e>
                    <m:r>
                      <w:del w:id="787" w:author="HDULAB601" w:date="2023-05-14T14:48:00Z">
                        <w:rPr>
                          <w:rFonts w:ascii="Cambria Math" w:hAnsi="Cambria Math"/>
                          <w:lang w:eastAsia="zh-CN"/>
                        </w:rPr>
                        <m:t>N</m:t>
                      </w:del>
                    </m:r>
                  </m:e>
                  <m:sub>
                    <m:r>
                      <w:del w:id="788" w:author="HDULAB601" w:date="2023-05-14T14:48:00Z">
                        <w:rPr>
                          <w:rFonts w:ascii="Cambria Math" w:hAnsi="Cambria Math"/>
                          <w:lang w:eastAsia="zh-CN"/>
                        </w:rPr>
                        <m:t>P</m:t>
                      </w:del>
                    </m:r>
                  </m:sub>
                </m:sSub>
              </m:oMath>
            </m:oMathPara>
          </w:p>
        </w:tc>
      </w:tr>
      <w:tr w:rsidR="003C3593" w:rsidDel="00674ECC" w14:paraId="22C094D7" w14:textId="66ED8475" w:rsidTr="003C3593">
        <w:trPr>
          <w:jc w:val="center"/>
          <w:del w:id="789" w:author="HDULAB601" w:date="2023-05-14T14:48:00Z"/>
        </w:trPr>
        <w:tc>
          <w:tcPr>
            <w:tcW w:w="0" w:type="auto"/>
          </w:tcPr>
          <w:p w14:paraId="5AFA1651" w14:textId="653BA1D4" w:rsidR="003C3593" w:rsidDel="00674ECC" w:rsidRDefault="00000000">
            <w:pPr>
              <w:pStyle w:val="FirstParagraph"/>
              <w:rPr>
                <w:del w:id="790" w:author="HDULAB601" w:date="2023-05-14T14:48:00Z"/>
                <w:lang w:eastAsia="zh-CN"/>
              </w:rPr>
              <w:pPrChange w:id="791" w:author="HDULAB601" w:date="2023-05-14T14:48:00Z">
                <w:pPr>
                  <w:pStyle w:val="Compact"/>
                </w:pPr>
              </w:pPrChange>
            </w:pPr>
            <w:del w:id="792" w:author="HDULAB601" w:date="2023-05-14T14:48:00Z">
              <w:r w:rsidDel="00674ECC">
                <w:rPr>
                  <w:lang w:eastAsia="zh-CN"/>
                </w:rPr>
                <w:delText>Patch105</w:delText>
              </w:r>
            </w:del>
          </w:p>
        </w:tc>
        <w:tc>
          <w:tcPr>
            <w:tcW w:w="0" w:type="auto"/>
          </w:tcPr>
          <w:p w14:paraId="47370EBF" w14:textId="3F061E5F" w:rsidR="003C3593" w:rsidDel="00674ECC" w:rsidRDefault="00000000">
            <w:pPr>
              <w:pStyle w:val="FirstParagraph"/>
              <w:rPr>
                <w:del w:id="793" w:author="HDULAB601" w:date="2023-05-14T14:48:00Z"/>
                <w:lang w:eastAsia="zh-CN"/>
              </w:rPr>
              <w:pPrChange w:id="794" w:author="HDULAB601" w:date="2023-05-14T14:48:00Z">
                <w:pPr>
                  <w:pStyle w:val="Compact"/>
                </w:pPr>
              </w:pPrChange>
            </w:pPr>
            <w:del w:id="795" w:author="HDULAB601" w:date="2023-05-14T14:48:00Z">
              <w:r w:rsidDel="00674ECC">
                <w:rPr>
                  <w:lang w:eastAsia="zh-CN"/>
                </w:rPr>
                <w:delText>Closure</w:delText>
              </w:r>
            </w:del>
          </w:p>
        </w:tc>
        <w:tc>
          <w:tcPr>
            <w:tcW w:w="0" w:type="auto"/>
          </w:tcPr>
          <w:p w14:paraId="263D8FC1" w14:textId="5AA7802F" w:rsidR="003C3593" w:rsidDel="00674ECC" w:rsidRDefault="00000000">
            <w:pPr>
              <w:pStyle w:val="FirstParagraph"/>
              <w:rPr>
                <w:del w:id="796" w:author="HDULAB601" w:date="2023-05-14T14:48:00Z"/>
                <w:lang w:eastAsia="zh-CN"/>
              </w:rPr>
              <w:pPrChange w:id="797" w:author="HDULAB601" w:date="2023-05-14T14:48:00Z">
                <w:pPr>
                  <w:pStyle w:val="Compact"/>
                </w:pPr>
              </w:pPrChange>
            </w:pPr>
            <w:del w:id="798" w:author="HDULAB601" w:date="2023-05-14T14:48:00Z">
              <w:r w:rsidDel="00674ECC">
                <w:rPr>
                  <w:lang w:eastAsia="zh-CN"/>
                </w:rPr>
                <w:delText>764</w:delText>
              </w:r>
            </w:del>
          </w:p>
        </w:tc>
      </w:tr>
      <w:tr w:rsidR="003C3593" w:rsidDel="00674ECC" w14:paraId="07BFFA0C" w14:textId="6D550B3A" w:rsidTr="003C3593">
        <w:trPr>
          <w:jc w:val="center"/>
          <w:del w:id="799" w:author="HDULAB601" w:date="2023-05-14T14:48:00Z"/>
        </w:trPr>
        <w:tc>
          <w:tcPr>
            <w:tcW w:w="0" w:type="auto"/>
          </w:tcPr>
          <w:p w14:paraId="511AB8A6" w14:textId="201BAE92" w:rsidR="003C3593" w:rsidDel="00674ECC" w:rsidRDefault="00000000">
            <w:pPr>
              <w:pStyle w:val="FirstParagraph"/>
              <w:rPr>
                <w:del w:id="800" w:author="HDULAB601" w:date="2023-05-14T14:48:00Z"/>
                <w:lang w:eastAsia="zh-CN"/>
              </w:rPr>
              <w:pPrChange w:id="801" w:author="HDULAB601" w:date="2023-05-14T14:48:00Z">
                <w:pPr>
                  <w:pStyle w:val="Compact"/>
                </w:pPr>
              </w:pPrChange>
            </w:pPr>
            <w:del w:id="802" w:author="HDULAB601" w:date="2023-05-14T14:48:00Z">
              <w:r w:rsidDel="00674ECC">
                <w:rPr>
                  <w:lang w:eastAsia="zh-CN"/>
                </w:rPr>
                <w:delText>Patch112</w:delText>
              </w:r>
            </w:del>
          </w:p>
        </w:tc>
        <w:tc>
          <w:tcPr>
            <w:tcW w:w="0" w:type="auto"/>
          </w:tcPr>
          <w:p w14:paraId="092A8928" w14:textId="14800616" w:rsidR="003C3593" w:rsidDel="00674ECC" w:rsidRDefault="00000000">
            <w:pPr>
              <w:pStyle w:val="FirstParagraph"/>
              <w:rPr>
                <w:del w:id="803" w:author="HDULAB601" w:date="2023-05-14T14:48:00Z"/>
                <w:lang w:eastAsia="zh-CN"/>
              </w:rPr>
              <w:pPrChange w:id="804" w:author="HDULAB601" w:date="2023-05-14T14:48:00Z">
                <w:pPr>
                  <w:pStyle w:val="Compact"/>
                </w:pPr>
              </w:pPrChange>
            </w:pPr>
            <w:del w:id="805" w:author="HDULAB601" w:date="2023-05-14T14:48:00Z">
              <w:r w:rsidDel="00674ECC">
                <w:rPr>
                  <w:lang w:eastAsia="zh-CN"/>
                </w:rPr>
                <w:delText>Closure</w:delText>
              </w:r>
            </w:del>
          </w:p>
        </w:tc>
        <w:tc>
          <w:tcPr>
            <w:tcW w:w="0" w:type="auto"/>
          </w:tcPr>
          <w:p w14:paraId="3FDC76A2" w14:textId="69B2041F" w:rsidR="003C3593" w:rsidDel="00674ECC" w:rsidRDefault="00000000">
            <w:pPr>
              <w:pStyle w:val="FirstParagraph"/>
              <w:rPr>
                <w:del w:id="806" w:author="HDULAB601" w:date="2023-05-14T14:48:00Z"/>
                <w:lang w:eastAsia="zh-CN"/>
              </w:rPr>
              <w:pPrChange w:id="807" w:author="HDULAB601" w:date="2023-05-14T14:48:00Z">
                <w:pPr>
                  <w:pStyle w:val="Compact"/>
                </w:pPr>
              </w:pPrChange>
            </w:pPr>
            <w:del w:id="808" w:author="HDULAB601" w:date="2023-05-14T14:48:00Z">
              <w:r w:rsidDel="00674ECC">
                <w:rPr>
                  <w:lang w:eastAsia="zh-CN"/>
                </w:rPr>
                <w:delText>14</w:delText>
              </w:r>
            </w:del>
          </w:p>
        </w:tc>
      </w:tr>
      <w:tr w:rsidR="003C3593" w:rsidDel="00674ECC" w14:paraId="5F3B2B45" w14:textId="3391CD5A" w:rsidTr="003C3593">
        <w:trPr>
          <w:jc w:val="center"/>
          <w:del w:id="809" w:author="HDULAB601" w:date="2023-05-14T14:48:00Z"/>
        </w:trPr>
        <w:tc>
          <w:tcPr>
            <w:tcW w:w="0" w:type="auto"/>
          </w:tcPr>
          <w:p w14:paraId="6AE865FD" w14:textId="7BF8CF14" w:rsidR="003C3593" w:rsidDel="00674ECC" w:rsidRDefault="00000000">
            <w:pPr>
              <w:pStyle w:val="FirstParagraph"/>
              <w:rPr>
                <w:del w:id="810" w:author="HDULAB601" w:date="2023-05-14T14:48:00Z"/>
                <w:lang w:eastAsia="zh-CN"/>
              </w:rPr>
              <w:pPrChange w:id="811" w:author="HDULAB601" w:date="2023-05-14T14:48:00Z">
                <w:pPr>
                  <w:pStyle w:val="Compact"/>
                </w:pPr>
              </w:pPrChange>
            </w:pPr>
            <w:del w:id="812" w:author="HDULAB601" w:date="2023-05-14T14:48:00Z">
              <w:r w:rsidDel="00674ECC">
                <w:rPr>
                  <w:lang w:eastAsia="zh-CN"/>
                </w:rPr>
                <w:delText>Patch119</w:delText>
              </w:r>
            </w:del>
          </w:p>
        </w:tc>
        <w:tc>
          <w:tcPr>
            <w:tcW w:w="0" w:type="auto"/>
          </w:tcPr>
          <w:p w14:paraId="709D8D9F" w14:textId="471001B0" w:rsidR="003C3593" w:rsidDel="00674ECC" w:rsidRDefault="00000000">
            <w:pPr>
              <w:pStyle w:val="FirstParagraph"/>
              <w:rPr>
                <w:del w:id="813" w:author="HDULAB601" w:date="2023-05-14T14:48:00Z"/>
                <w:lang w:eastAsia="zh-CN"/>
              </w:rPr>
              <w:pPrChange w:id="814" w:author="HDULAB601" w:date="2023-05-14T14:48:00Z">
                <w:pPr>
                  <w:pStyle w:val="Compact"/>
                </w:pPr>
              </w:pPrChange>
            </w:pPr>
            <w:del w:id="815" w:author="HDULAB601" w:date="2023-05-14T14:48:00Z">
              <w:r w:rsidDel="00674ECC">
                <w:rPr>
                  <w:lang w:eastAsia="zh-CN"/>
                </w:rPr>
                <w:delText>Closure</w:delText>
              </w:r>
            </w:del>
          </w:p>
        </w:tc>
        <w:tc>
          <w:tcPr>
            <w:tcW w:w="0" w:type="auto"/>
          </w:tcPr>
          <w:p w14:paraId="674F108F" w14:textId="24D2519D" w:rsidR="003C3593" w:rsidDel="00674ECC" w:rsidRDefault="00000000">
            <w:pPr>
              <w:pStyle w:val="FirstParagraph"/>
              <w:rPr>
                <w:del w:id="816" w:author="HDULAB601" w:date="2023-05-14T14:48:00Z"/>
                <w:lang w:eastAsia="zh-CN"/>
              </w:rPr>
              <w:pPrChange w:id="817" w:author="HDULAB601" w:date="2023-05-14T14:48:00Z">
                <w:pPr>
                  <w:pStyle w:val="Compact"/>
                </w:pPr>
              </w:pPrChange>
            </w:pPr>
            <w:del w:id="818" w:author="HDULAB601" w:date="2023-05-14T14:48:00Z">
              <w:r w:rsidDel="00674ECC">
                <w:rPr>
                  <w:lang w:eastAsia="zh-CN"/>
                </w:rPr>
                <w:delText>19</w:delText>
              </w:r>
            </w:del>
          </w:p>
        </w:tc>
      </w:tr>
      <w:tr w:rsidR="003C3593" w:rsidDel="00674ECC" w14:paraId="2FC29C7F" w14:textId="668E7542" w:rsidTr="003C3593">
        <w:trPr>
          <w:jc w:val="center"/>
          <w:del w:id="819" w:author="HDULAB601" w:date="2023-05-14T14:48:00Z"/>
        </w:trPr>
        <w:tc>
          <w:tcPr>
            <w:tcW w:w="0" w:type="auto"/>
          </w:tcPr>
          <w:p w14:paraId="7BF7D06D" w14:textId="6E80AC83" w:rsidR="003C3593" w:rsidDel="00674ECC" w:rsidRDefault="00000000">
            <w:pPr>
              <w:pStyle w:val="FirstParagraph"/>
              <w:rPr>
                <w:del w:id="820" w:author="HDULAB601" w:date="2023-05-14T14:48:00Z"/>
                <w:lang w:eastAsia="zh-CN"/>
              </w:rPr>
              <w:pPrChange w:id="821" w:author="HDULAB601" w:date="2023-05-14T14:48:00Z">
                <w:pPr>
                  <w:pStyle w:val="Compact"/>
                </w:pPr>
              </w:pPrChange>
            </w:pPr>
            <w:del w:id="822" w:author="HDULAB601" w:date="2023-05-14T14:48:00Z">
              <w:r w:rsidDel="00674ECC">
                <w:rPr>
                  <w:lang w:eastAsia="zh-CN"/>
                </w:rPr>
                <w:delText>Patch137</w:delText>
              </w:r>
            </w:del>
          </w:p>
        </w:tc>
        <w:tc>
          <w:tcPr>
            <w:tcW w:w="0" w:type="auto"/>
          </w:tcPr>
          <w:p w14:paraId="6D03E80C" w14:textId="61D25ECE" w:rsidR="003C3593" w:rsidDel="00674ECC" w:rsidRDefault="00000000">
            <w:pPr>
              <w:pStyle w:val="FirstParagraph"/>
              <w:rPr>
                <w:del w:id="823" w:author="HDULAB601" w:date="2023-05-14T14:48:00Z"/>
                <w:lang w:eastAsia="zh-CN"/>
              </w:rPr>
              <w:pPrChange w:id="824" w:author="HDULAB601" w:date="2023-05-14T14:48:00Z">
                <w:pPr>
                  <w:pStyle w:val="Compact"/>
                </w:pPr>
              </w:pPrChange>
            </w:pPr>
            <w:del w:id="825" w:author="HDULAB601" w:date="2023-05-14T14:48:00Z">
              <w:r w:rsidDel="00674ECC">
                <w:rPr>
                  <w:lang w:eastAsia="zh-CN"/>
                </w:rPr>
                <w:delText>Closure</w:delText>
              </w:r>
            </w:del>
          </w:p>
        </w:tc>
        <w:tc>
          <w:tcPr>
            <w:tcW w:w="0" w:type="auto"/>
          </w:tcPr>
          <w:p w14:paraId="49E9F757" w14:textId="3903EC56" w:rsidR="003C3593" w:rsidDel="00674ECC" w:rsidRDefault="00000000">
            <w:pPr>
              <w:pStyle w:val="FirstParagraph"/>
              <w:rPr>
                <w:del w:id="826" w:author="HDULAB601" w:date="2023-05-14T14:48:00Z"/>
                <w:lang w:eastAsia="zh-CN"/>
              </w:rPr>
              <w:pPrChange w:id="827" w:author="HDULAB601" w:date="2023-05-14T14:48:00Z">
                <w:pPr>
                  <w:pStyle w:val="Compact"/>
                </w:pPr>
              </w:pPrChange>
            </w:pPr>
            <w:del w:id="828" w:author="HDULAB601" w:date="2023-05-14T14:48:00Z">
              <w:r w:rsidDel="00674ECC">
                <w:rPr>
                  <w:lang w:eastAsia="zh-CN"/>
                </w:rPr>
                <w:delText>41</w:delText>
              </w:r>
            </w:del>
          </w:p>
        </w:tc>
      </w:tr>
      <w:tr w:rsidR="003C3593" w:rsidDel="00674ECC" w14:paraId="76E1A82C" w14:textId="22E25DCE" w:rsidTr="003C3593">
        <w:trPr>
          <w:jc w:val="center"/>
          <w:del w:id="829" w:author="HDULAB601" w:date="2023-05-14T14:48:00Z"/>
        </w:trPr>
        <w:tc>
          <w:tcPr>
            <w:tcW w:w="0" w:type="auto"/>
          </w:tcPr>
          <w:p w14:paraId="57FA9072" w14:textId="52BA06F0" w:rsidR="003C3593" w:rsidDel="00674ECC" w:rsidRDefault="00000000">
            <w:pPr>
              <w:pStyle w:val="FirstParagraph"/>
              <w:rPr>
                <w:del w:id="830" w:author="HDULAB601" w:date="2023-05-14T14:48:00Z"/>
                <w:lang w:eastAsia="zh-CN"/>
              </w:rPr>
              <w:pPrChange w:id="831" w:author="HDULAB601" w:date="2023-05-14T14:48:00Z">
                <w:pPr>
                  <w:pStyle w:val="Compact"/>
                </w:pPr>
              </w:pPrChange>
            </w:pPr>
            <w:del w:id="832" w:author="HDULAB601" w:date="2023-05-14T14:48:00Z">
              <w:r w:rsidDel="00674ECC">
                <w:rPr>
                  <w:lang w:eastAsia="zh-CN"/>
                </w:rPr>
                <w:lastRenderedPageBreak/>
                <w:delText>Patch138</w:delText>
              </w:r>
            </w:del>
          </w:p>
        </w:tc>
        <w:tc>
          <w:tcPr>
            <w:tcW w:w="0" w:type="auto"/>
          </w:tcPr>
          <w:p w14:paraId="42845D39" w14:textId="0071CB08" w:rsidR="003C3593" w:rsidDel="00674ECC" w:rsidRDefault="00000000">
            <w:pPr>
              <w:pStyle w:val="FirstParagraph"/>
              <w:rPr>
                <w:del w:id="833" w:author="HDULAB601" w:date="2023-05-14T14:48:00Z"/>
                <w:lang w:eastAsia="zh-CN"/>
              </w:rPr>
              <w:pPrChange w:id="834" w:author="HDULAB601" w:date="2023-05-14T14:48:00Z">
                <w:pPr>
                  <w:pStyle w:val="Compact"/>
                </w:pPr>
              </w:pPrChange>
            </w:pPr>
            <w:del w:id="835" w:author="HDULAB601" w:date="2023-05-14T14:48:00Z">
              <w:r w:rsidDel="00674ECC">
                <w:rPr>
                  <w:lang w:eastAsia="zh-CN"/>
                </w:rPr>
                <w:delText>Closure</w:delText>
              </w:r>
            </w:del>
          </w:p>
        </w:tc>
        <w:tc>
          <w:tcPr>
            <w:tcW w:w="0" w:type="auto"/>
          </w:tcPr>
          <w:p w14:paraId="6AF93E8D" w14:textId="4F559FDA" w:rsidR="003C3593" w:rsidDel="00674ECC" w:rsidRDefault="00000000">
            <w:pPr>
              <w:pStyle w:val="FirstParagraph"/>
              <w:rPr>
                <w:del w:id="836" w:author="HDULAB601" w:date="2023-05-14T14:48:00Z"/>
                <w:lang w:eastAsia="zh-CN"/>
              </w:rPr>
              <w:pPrChange w:id="837" w:author="HDULAB601" w:date="2023-05-14T14:48:00Z">
                <w:pPr>
                  <w:pStyle w:val="Compact"/>
                </w:pPr>
              </w:pPrChange>
            </w:pPr>
            <w:del w:id="838" w:author="HDULAB601" w:date="2023-05-14T14:48:00Z">
              <w:r w:rsidDel="00674ECC">
                <w:rPr>
                  <w:lang w:eastAsia="zh-CN"/>
                </w:rPr>
                <w:delText>53</w:delText>
              </w:r>
            </w:del>
          </w:p>
        </w:tc>
      </w:tr>
      <w:tr w:rsidR="003C3593" w:rsidDel="00674ECC" w14:paraId="08E5FD79" w14:textId="2FFA373B" w:rsidTr="003C3593">
        <w:trPr>
          <w:jc w:val="center"/>
          <w:del w:id="839" w:author="HDULAB601" w:date="2023-05-14T14:48:00Z"/>
        </w:trPr>
        <w:tc>
          <w:tcPr>
            <w:tcW w:w="0" w:type="auto"/>
          </w:tcPr>
          <w:p w14:paraId="49FD910D" w14:textId="574A7A3E" w:rsidR="003C3593" w:rsidDel="00674ECC" w:rsidRDefault="00000000">
            <w:pPr>
              <w:pStyle w:val="FirstParagraph"/>
              <w:rPr>
                <w:del w:id="840" w:author="HDULAB601" w:date="2023-05-14T14:48:00Z"/>
                <w:lang w:eastAsia="zh-CN"/>
              </w:rPr>
              <w:pPrChange w:id="841" w:author="HDULAB601" w:date="2023-05-14T14:48:00Z">
                <w:pPr>
                  <w:pStyle w:val="Compact"/>
                </w:pPr>
              </w:pPrChange>
            </w:pPr>
            <w:del w:id="842" w:author="HDULAB601" w:date="2023-05-14T14:48:00Z">
              <w:r w:rsidDel="00674ECC">
                <w:rPr>
                  <w:lang w:eastAsia="zh-CN"/>
                </w:rPr>
                <w:delText>Patch141</w:delText>
              </w:r>
            </w:del>
          </w:p>
        </w:tc>
        <w:tc>
          <w:tcPr>
            <w:tcW w:w="0" w:type="auto"/>
          </w:tcPr>
          <w:p w14:paraId="1FB27D4F" w14:textId="478AF9A3" w:rsidR="003C3593" w:rsidDel="00674ECC" w:rsidRDefault="00000000">
            <w:pPr>
              <w:pStyle w:val="FirstParagraph"/>
              <w:rPr>
                <w:del w:id="843" w:author="HDULAB601" w:date="2023-05-14T14:48:00Z"/>
                <w:lang w:eastAsia="zh-CN"/>
              </w:rPr>
              <w:pPrChange w:id="844" w:author="HDULAB601" w:date="2023-05-14T14:48:00Z">
                <w:pPr>
                  <w:pStyle w:val="Compact"/>
                </w:pPr>
              </w:pPrChange>
            </w:pPr>
            <w:del w:id="845" w:author="HDULAB601" w:date="2023-05-14T14:48:00Z">
              <w:r w:rsidDel="00674ECC">
                <w:rPr>
                  <w:lang w:eastAsia="zh-CN"/>
                </w:rPr>
                <w:delText>Closure</w:delText>
              </w:r>
            </w:del>
          </w:p>
        </w:tc>
        <w:tc>
          <w:tcPr>
            <w:tcW w:w="0" w:type="auto"/>
          </w:tcPr>
          <w:p w14:paraId="1D7E1485" w14:textId="0DF94C8B" w:rsidR="003C3593" w:rsidDel="00674ECC" w:rsidRDefault="00000000">
            <w:pPr>
              <w:pStyle w:val="FirstParagraph"/>
              <w:rPr>
                <w:del w:id="846" w:author="HDULAB601" w:date="2023-05-14T14:48:00Z"/>
                <w:lang w:eastAsia="zh-CN"/>
              </w:rPr>
              <w:pPrChange w:id="847" w:author="HDULAB601" w:date="2023-05-14T14:48:00Z">
                <w:pPr>
                  <w:pStyle w:val="Compact"/>
                </w:pPr>
              </w:pPrChange>
            </w:pPr>
            <w:del w:id="848" w:author="HDULAB601" w:date="2023-05-14T14:48:00Z">
              <w:r w:rsidDel="00674ECC">
                <w:rPr>
                  <w:lang w:eastAsia="zh-CN"/>
                </w:rPr>
                <w:delText>9</w:delText>
              </w:r>
            </w:del>
          </w:p>
        </w:tc>
      </w:tr>
      <w:tr w:rsidR="003C3593" w:rsidDel="00674ECC" w14:paraId="38E64EE7" w14:textId="32CE70F1" w:rsidTr="003C3593">
        <w:trPr>
          <w:jc w:val="center"/>
          <w:del w:id="849" w:author="HDULAB601" w:date="2023-05-14T14:48:00Z"/>
        </w:trPr>
        <w:tc>
          <w:tcPr>
            <w:tcW w:w="0" w:type="auto"/>
          </w:tcPr>
          <w:p w14:paraId="7A39C58C" w14:textId="1640EE48" w:rsidR="003C3593" w:rsidDel="00674ECC" w:rsidRDefault="00000000">
            <w:pPr>
              <w:pStyle w:val="FirstParagraph"/>
              <w:rPr>
                <w:del w:id="850" w:author="HDULAB601" w:date="2023-05-14T14:48:00Z"/>
                <w:lang w:eastAsia="zh-CN"/>
              </w:rPr>
              <w:pPrChange w:id="851" w:author="HDULAB601" w:date="2023-05-14T14:48:00Z">
                <w:pPr>
                  <w:pStyle w:val="Compact"/>
                </w:pPr>
              </w:pPrChange>
            </w:pPr>
            <w:del w:id="852" w:author="HDULAB601" w:date="2023-05-14T14:48:00Z">
              <w:r w:rsidDel="00674ECC">
                <w:rPr>
                  <w:lang w:eastAsia="zh-CN"/>
                </w:rPr>
                <w:delText>Patch147</w:delText>
              </w:r>
            </w:del>
          </w:p>
        </w:tc>
        <w:tc>
          <w:tcPr>
            <w:tcW w:w="0" w:type="auto"/>
          </w:tcPr>
          <w:p w14:paraId="155C8DB7" w14:textId="6B1D11D0" w:rsidR="003C3593" w:rsidDel="00674ECC" w:rsidRDefault="00000000">
            <w:pPr>
              <w:pStyle w:val="FirstParagraph"/>
              <w:rPr>
                <w:del w:id="853" w:author="HDULAB601" w:date="2023-05-14T14:48:00Z"/>
                <w:lang w:eastAsia="zh-CN"/>
              </w:rPr>
              <w:pPrChange w:id="854" w:author="HDULAB601" w:date="2023-05-14T14:48:00Z">
                <w:pPr>
                  <w:pStyle w:val="Compact"/>
                </w:pPr>
              </w:pPrChange>
            </w:pPr>
            <w:del w:id="855" w:author="HDULAB601" w:date="2023-05-14T14:48:00Z">
              <w:r w:rsidDel="00674ECC">
                <w:rPr>
                  <w:lang w:eastAsia="zh-CN"/>
                </w:rPr>
                <w:delText>Closure</w:delText>
              </w:r>
            </w:del>
          </w:p>
        </w:tc>
        <w:tc>
          <w:tcPr>
            <w:tcW w:w="0" w:type="auto"/>
          </w:tcPr>
          <w:p w14:paraId="1AB550B7" w14:textId="44ACC355" w:rsidR="003C3593" w:rsidDel="00674ECC" w:rsidRDefault="00000000">
            <w:pPr>
              <w:pStyle w:val="FirstParagraph"/>
              <w:rPr>
                <w:del w:id="856" w:author="HDULAB601" w:date="2023-05-14T14:48:00Z"/>
                <w:lang w:eastAsia="zh-CN"/>
              </w:rPr>
              <w:pPrChange w:id="857" w:author="HDULAB601" w:date="2023-05-14T14:48:00Z">
                <w:pPr>
                  <w:pStyle w:val="Compact"/>
                </w:pPr>
              </w:pPrChange>
            </w:pPr>
            <w:del w:id="858" w:author="HDULAB601" w:date="2023-05-14T14:48:00Z">
              <w:r w:rsidDel="00674ECC">
                <w:rPr>
                  <w:lang w:eastAsia="zh-CN"/>
                </w:rPr>
                <w:delText>1</w:delText>
              </w:r>
            </w:del>
          </w:p>
        </w:tc>
      </w:tr>
      <w:tr w:rsidR="003C3593" w:rsidDel="00674ECC" w14:paraId="542E3BEE" w14:textId="285D0132" w:rsidTr="003C3593">
        <w:trPr>
          <w:jc w:val="center"/>
          <w:del w:id="859" w:author="HDULAB601" w:date="2023-05-14T14:48:00Z"/>
        </w:trPr>
        <w:tc>
          <w:tcPr>
            <w:tcW w:w="0" w:type="auto"/>
          </w:tcPr>
          <w:p w14:paraId="766DC643" w14:textId="1B0553A5" w:rsidR="003C3593" w:rsidDel="00674ECC" w:rsidRDefault="00000000">
            <w:pPr>
              <w:pStyle w:val="FirstParagraph"/>
              <w:rPr>
                <w:del w:id="860" w:author="HDULAB601" w:date="2023-05-14T14:48:00Z"/>
                <w:lang w:eastAsia="zh-CN"/>
              </w:rPr>
              <w:pPrChange w:id="861" w:author="HDULAB601" w:date="2023-05-14T14:48:00Z">
                <w:pPr>
                  <w:pStyle w:val="Compact"/>
                </w:pPr>
              </w:pPrChange>
            </w:pPr>
            <w:del w:id="862" w:author="HDULAB601" w:date="2023-05-14T14:48:00Z">
              <w:r w:rsidDel="00674ECC">
                <w:rPr>
                  <w:lang w:eastAsia="zh-CN"/>
                </w:rPr>
                <w:delText>Patch177</w:delText>
              </w:r>
            </w:del>
          </w:p>
        </w:tc>
        <w:tc>
          <w:tcPr>
            <w:tcW w:w="0" w:type="auto"/>
          </w:tcPr>
          <w:p w14:paraId="6C5BEA14" w14:textId="190516C9" w:rsidR="003C3593" w:rsidDel="00674ECC" w:rsidRDefault="00000000">
            <w:pPr>
              <w:pStyle w:val="FirstParagraph"/>
              <w:rPr>
                <w:del w:id="863" w:author="HDULAB601" w:date="2023-05-14T14:48:00Z"/>
                <w:lang w:eastAsia="zh-CN"/>
              </w:rPr>
              <w:pPrChange w:id="864" w:author="HDULAB601" w:date="2023-05-14T14:48:00Z">
                <w:pPr>
                  <w:pStyle w:val="Compact"/>
                </w:pPr>
              </w:pPrChange>
            </w:pPr>
            <w:del w:id="865" w:author="HDULAB601" w:date="2023-05-14T14:48:00Z">
              <w:r w:rsidDel="00674ECC">
                <w:rPr>
                  <w:lang w:eastAsia="zh-CN"/>
                </w:rPr>
                <w:delText>Math</w:delText>
              </w:r>
            </w:del>
          </w:p>
        </w:tc>
        <w:tc>
          <w:tcPr>
            <w:tcW w:w="0" w:type="auto"/>
          </w:tcPr>
          <w:p w14:paraId="1D2FF748" w14:textId="283585DC" w:rsidR="003C3593" w:rsidDel="00674ECC" w:rsidRDefault="00000000">
            <w:pPr>
              <w:pStyle w:val="FirstParagraph"/>
              <w:rPr>
                <w:del w:id="866" w:author="HDULAB601" w:date="2023-05-14T14:48:00Z"/>
                <w:lang w:eastAsia="zh-CN"/>
              </w:rPr>
              <w:pPrChange w:id="867" w:author="HDULAB601" w:date="2023-05-14T14:48:00Z">
                <w:pPr>
                  <w:pStyle w:val="Compact"/>
                </w:pPr>
              </w:pPrChange>
            </w:pPr>
            <w:del w:id="868" w:author="HDULAB601" w:date="2023-05-14T14:48:00Z">
              <w:r w:rsidDel="00674ECC">
                <w:rPr>
                  <w:lang w:eastAsia="zh-CN"/>
                </w:rPr>
                <w:delText>1</w:delText>
              </w:r>
            </w:del>
          </w:p>
        </w:tc>
      </w:tr>
      <w:tr w:rsidR="003C3593" w:rsidDel="00674ECC" w14:paraId="2BBEBD31" w14:textId="28655698" w:rsidTr="003C3593">
        <w:trPr>
          <w:jc w:val="center"/>
          <w:del w:id="869" w:author="HDULAB601" w:date="2023-05-14T14:48:00Z"/>
        </w:trPr>
        <w:tc>
          <w:tcPr>
            <w:tcW w:w="0" w:type="auto"/>
          </w:tcPr>
          <w:p w14:paraId="0CBDEAD6" w14:textId="0CE27FF7" w:rsidR="003C3593" w:rsidDel="00674ECC" w:rsidRDefault="00000000">
            <w:pPr>
              <w:pStyle w:val="FirstParagraph"/>
              <w:rPr>
                <w:del w:id="870" w:author="HDULAB601" w:date="2023-05-14T14:48:00Z"/>
                <w:lang w:eastAsia="zh-CN"/>
              </w:rPr>
              <w:pPrChange w:id="871" w:author="HDULAB601" w:date="2023-05-14T14:48:00Z">
                <w:pPr>
                  <w:pStyle w:val="Compact"/>
                </w:pPr>
              </w:pPrChange>
            </w:pPr>
            <w:del w:id="872" w:author="HDULAB601" w:date="2023-05-14T14:48:00Z">
              <w:r w:rsidDel="00674ECC">
                <w:rPr>
                  <w:lang w:eastAsia="zh-CN"/>
                </w:rPr>
                <w:delText>Patch180</w:delText>
              </w:r>
            </w:del>
          </w:p>
        </w:tc>
        <w:tc>
          <w:tcPr>
            <w:tcW w:w="0" w:type="auto"/>
          </w:tcPr>
          <w:p w14:paraId="6CE6D142" w14:textId="75C13F96" w:rsidR="003C3593" w:rsidDel="00674ECC" w:rsidRDefault="00000000">
            <w:pPr>
              <w:pStyle w:val="FirstParagraph"/>
              <w:rPr>
                <w:del w:id="873" w:author="HDULAB601" w:date="2023-05-14T14:48:00Z"/>
                <w:lang w:eastAsia="zh-CN"/>
              </w:rPr>
              <w:pPrChange w:id="874" w:author="HDULAB601" w:date="2023-05-14T14:48:00Z">
                <w:pPr>
                  <w:pStyle w:val="Compact"/>
                </w:pPr>
              </w:pPrChange>
            </w:pPr>
            <w:del w:id="875" w:author="HDULAB601" w:date="2023-05-14T14:48:00Z">
              <w:r w:rsidDel="00674ECC">
                <w:rPr>
                  <w:lang w:eastAsia="zh-CN"/>
                </w:rPr>
                <w:delText>Time</w:delText>
              </w:r>
            </w:del>
          </w:p>
        </w:tc>
        <w:tc>
          <w:tcPr>
            <w:tcW w:w="0" w:type="auto"/>
          </w:tcPr>
          <w:p w14:paraId="6DF6AFAF" w14:textId="5828983E" w:rsidR="003C3593" w:rsidDel="00674ECC" w:rsidRDefault="00000000">
            <w:pPr>
              <w:pStyle w:val="FirstParagraph"/>
              <w:rPr>
                <w:del w:id="876" w:author="HDULAB601" w:date="2023-05-14T14:48:00Z"/>
                <w:lang w:eastAsia="zh-CN"/>
              </w:rPr>
              <w:pPrChange w:id="877" w:author="HDULAB601" w:date="2023-05-14T14:48:00Z">
                <w:pPr>
                  <w:pStyle w:val="Compact"/>
                </w:pPr>
              </w:pPrChange>
            </w:pPr>
            <w:del w:id="878" w:author="HDULAB601" w:date="2023-05-14T14:48:00Z">
              <w:r w:rsidDel="00674ECC">
                <w:rPr>
                  <w:lang w:eastAsia="zh-CN"/>
                </w:rPr>
                <w:delText>14</w:delText>
              </w:r>
            </w:del>
          </w:p>
        </w:tc>
      </w:tr>
      <w:tr w:rsidR="003C3593" w:rsidDel="00674ECC" w14:paraId="607AE19D" w14:textId="74D6C128" w:rsidTr="003C3593">
        <w:trPr>
          <w:jc w:val="center"/>
          <w:del w:id="879" w:author="HDULAB601" w:date="2023-05-14T14:48:00Z"/>
        </w:trPr>
        <w:tc>
          <w:tcPr>
            <w:tcW w:w="0" w:type="auto"/>
          </w:tcPr>
          <w:p w14:paraId="4F6CDAF0" w14:textId="71CFE14F" w:rsidR="003C3593" w:rsidDel="00674ECC" w:rsidRDefault="00000000">
            <w:pPr>
              <w:pStyle w:val="FirstParagraph"/>
              <w:rPr>
                <w:del w:id="880" w:author="HDULAB601" w:date="2023-05-14T14:48:00Z"/>
                <w:lang w:eastAsia="zh-CN"/>
              </w:rPr>
              <w:pPrChange w:id="881" w:author="HDULAB601" w:date="2023-05-14T14:48:00Z">
                <w:pPr>
                  <w:pStyle w:val="Compact"/>
                </w:pPr>
              </w:pPrChange>
            </w:pPr>
            <w:del w:id="882" w:author="HDULAB601" w:date="2023-05-14T14:48:00Z">
              <w:r w:rsidDel="00674ECC">
                <w:rPr>
                  <w:lang w:eastAsia="zh-CN"/>
                </w:rPr>
                <w:delText>Patch32</w:delText>
              </w:r>
            </w:del>
          </w:p>
        </w:tc>
        <w:tc>
          <w:tcPr>
            <w:tcW w:w="0" w:type="auto"/>
          </w:tcPr>
          <w:p w14:paraId="1E1816BC" w14:textId="56FD5A49" w:rsidR="003C3593" w:rsidDel="00674ECC" w:rsidRDefault="00000000">
            <w:pPr>
              <w:pStyle w:val="FirstParagraph"/>
              <w:rPr>
                <w:del w:id="883" w:author="HDULAB601" w:date="2023-05-14T14:48:00Z"/>
                <w:lang w:eastAsia="zh-CN"/>
              </w:rPr>
              <w:pPrChange w:id="884" w:author="HDULAB601" w:date="2023-05-14T14:48:00Z">
                <w:pPr>
                  <w:pStyle w:val="Compact"/>
                </w:pPr>
              </w:pPrChange>
            </w:pPr>
            <w:del w:id="885" w:author="HDULAB601" w:date="2023-05-14T14:48:00Z">
              <w:r w:rsidDel="00674ECC">
                <w:rPr>
                  <w:lang w:eastAsia="zh-CN"/>
                </w:rPr>
                <w:delText>Math</w:delText>
              </w:r>
            </w:del>
          </w:p>
        </w:tc>
        <w:tc>
          <w:tcPr>
            <w:tcW w:w="0" w:type="auto"/>
          </w:tcPr>
          <w:p w14:paraId="1D2CF334" w14:textId="7A1E3B52" w:rsidR="003C3593" w:rsidDel="00674ECC" w:rsidRDefault="00000000">
            <w:pPr>
              <w:pStyle w:val="FirstParagraph"/>
              <w:rPr>
                <w:del w:id="886" w:author="HDULAB601" w:date="2023-05-14T14:48:00Z"/>
                <w:lang w:eastAsia="zh-CN"/>
              </w:rPr>
              <w:pPrChange w:id="887" w:author="HDULAB601" w:date="2023-05-14T14:48:00Z">
                <w:pPr>
                  <w:pStyle w:val="Compact"/>
                </w:pPr>
              </w:pPrChange>
            </w:pPr>
            <w:del w:id="888" w:author="HDULAB601" w:date="2023-05-14T14:48:00Z">
              <w:r w:rsidDel="00674ECC">
                <w:rPr>
                  <w:lang w:eastAsia="zh-CN"/>
                </w:rPr>
                <w:delText>5</w:delText>
              </w:r>
            </w:del>
          </w:p>
        </w:tc>
      </w:tr>
      <w:tr w:rsidR="003C3593" w:rsidDel="00674ECC" w14:paraId="37956C8D" w14:textId="24577723" w:rsidTr="003C3593">
        <w:trPr>
          <w:jc w:val="center"/>
          <w:del w:id="889" w:author="HDULAB601" w:date="2023-05-14T14:48:00Z"/>
        </w:trPr>
        <w:tc>
          <w:tcPr>
            <w:tcW w:w="0" w:type="auto"/>
          </w:tcPr>
          <w:p w14:paraId="652E2810" w14:textId="087C6877" w:rsidR="003C3593" w:rsidDel="00674ECC" w:rsidRDefault="00000000">
            <w:pPr>
              <w:pStyle w:val="FirstParagraph"/>
              <w:rPr>
                <w:del w:id="890" w:author="HDULAB601" w:date="2023-05-14T14:48:00Z"/>
                <w:lang w:eastAsia="zh-CN"/>
              </w:rPr>
              <w:pPrChange w:id="891" w:author="HDULAB601" w:date="2023-05-14T14:48:00Z">
                <w:pPr>
                  <w:pStyle w:val="Compact"/>
                </w:pPr>
              </w:pPrChange>
            </w:pPr>
            <w:del w:id="892" w:author="HDULAB601" w:date="2023-05-14T14:48:00Z">
              <w:r w:rsidDel="00674ECC">
                <w:rPr>
                  <w:lang w:eastAsia="zh-CN"/>
                </w:rPr>
                <w:delText>Patch4</w:delText>
              </w:r>
            </w:del>
          </w:p>
        </w:tc>
        <w:tc>
          <w:tcPr>
            <w:tcW w:w="0" w:type="auto"/>
          </w:tcPr>
          <w:p w14:paraId="36C3DA76" w14:textId="1794850D" w:rsidR="003C3593" w:rsidDel="00674ECC" w:rsidRDefault="00000000">
            <w:pPr>
              <w:pStyle w:val="FirstParagraph"/>
              <w:rPr>
                <w:del w:id="893" w:author="HDULAB601" w:date="2023-05-14T14:48:00Z"/>
                <w:lang w:eastAsia="zh-CN"/>
              </w:rPr>
              <w:pPrChange w:id="894" w:author="HDULAB601" w:date="2023-05-14T14:48:00Z">
                <w:pPr>
                  <w:pStyle w:val="Compact"/>
                </w:pPr>
              </w:pPrChange>
            </w:pPr>
            <w:del w:id="895" w:author="HDULAB601" w:date="2023-05-14T14:48:00Z">
              <w:r w:rsidDel="00674ECC">
                <w:rPr>
                  <w:lang w:eastAsia="zh-CN"/>
                </w:rPr>
                <w:delText>Chart</w:delText>
              </w:r>
            </w:del>
          </w:p>
        </w:tc>
        <w:tc>
          <w:tcPr>
            <w:tcW w:w="0" w:type="auto"/>
          </w:tcPr>
          <w:p w14:paraId="12A0A2E2" w14:textId="00D27176" w:rsidR="003C3593" w:rsidDel="00674ECC" w:rsidRDefault="00000000">
            <w:pPr>
              <w:pStyle w:val="FirstParagraph"/>
              <w:rPr>
                <w:del w:id="896" w:author="HDULAB601" w:date="2023-05-14T14:48:00Z"/>
                <w:lang w:eastAsia="zh-CN"/>
              </w:rPr>
              <w:pPrChange w:id="897" w:author="HDULAB601" w:date="2023-05-14T14:48:00Z">
                <w:pPr>
                  <w:pStyle w:val="Compact"/>
                </w:pPr>
              </w:pPrChange>
            </w:pPr>
            <w:del w:id="898" w:author="HDULAB601" w:date="2023-05-14T14:48:00Z">
              <w:r w:rsidDel="00674ECC">
                <w:rPr>
                  <w:lang w:eastAsia="zh-CN"/>
                </w:rPr>
                <w:delText>1</w:delText>
              </w:r>
            </w:del>
          </w:p>
        </w:tc>
      </w:tr>
      <w:tr w:rsidR="003C3593" w:rsidDel="00674ECC" w14:paraId="124A5E11" w14:textId="3DE93DE2" w:rsidTr="003C3593">
        <w:trPr>
          <w:jc w:val="center"/>
          <w:del w:id="899" w:author="HDULAB601" w:date="2023-05-14T14:48:00Z"/>
        </w:trPr>
        <w:tc>
          <w:tcPr>
            <w:tcW w:w="0" w:type="auto"/>
          </w:tcPr>
          <w:p w14:paraId="7A723CC1" w14:textId="02F2011A" w:rsidR="003C3593" w:rsidDel="00674ECC" w:rsidRDefault="00000000">
            <w:pPr>
              <w:pStyle w:val="FirstParagraph"/>
              <w:rPr>
                <w:del w:id="900" w:author="HDULAB601" w:date="2023-05-14T14:48:00Z"/>
                <w:lang w:eastAsia="zh-CN"/>
              </w:rPr>
              <w:pPrChange w:id="901" w:author="HDULAB601" w:date="2023-05-14T14:48:00Z">
                <w:pPr>
                  <w:pStyle w:val="Compact"/>
                </w:pPr>
              </w:pPrChange>
            </w:pPr>
            <w:del w:id="902" w:author="HDULAB601" w:date="2023-05-14T14:48:00Z">
              <w:r w:rsidDel="00674ECC">
                <w:rPr>
                  <w:lang w:eastAsia="zh-CN"/>
                </w:rPr>
                <w:delText>Patch88</w:delText>
              </w:r>
            </w:del>
          </w:p>
        </w:tc>
        <w:tc>
          <w:tcPr>
            <w:tcW w:w="0" w:type="auto"/>
          </w:tcPr>
          <w:p w14:paraId="0B91A8A9" w14:textId="21140A13" w:rsidR="003C3593" w:rsidDel="00674ECC" w:rsidRDefault="00000000">
            <w:pPr>
              <w:pStyle w:val="FirstParagraph"/>
              <w:rPr>
                <w:del w:id="903" w:author="HDULAB601" w:date="2023-05-14T14:48:00Z"/>
                <w:lang w:eastAsia="zh-CN"/>
              </w:rPr>
              <w:pPrChange w:id="904" w:author="HDULAB601" w:date="2023-05-14T14:48:00Z">
                <w:pPr>
                  <w:pStyle w:val="Compact"/>
                </w:pPr>
              </w:pPrChange>
            </w:pPr>
            <w:del w:id="905" w:author="HDULAB601" w:date="2023-05-14T14:48:00Z">
              <w:r w:rsidDel="00674ECC">
                <w:rPr>
                  <w:lang w:eastAsia="zh-CN"/>
                </w:rPr>
                <w:delText>Chart</w:delText>
              </w:r>
            </w:del>
          </w:p>
        </w:tc>
        <w:tc>
          <w:tcPr>
            <w:tcW w:w="0" w:type="auto"/>
          </w:tcPr>
          <w:p w14:paraId="6E000846" w14:textId="7A843B70" w:rsidR="003C3593" w:rsidDel="00674ECC" w:rsidRDefault="00000000">
            <w:pPr>
              <w:pStyle w:val="FirstParagraph"/>
              <w:rPr>
                <w:del w:id="906" w:author="HDULAB601" w:date="2023-05-14T14:48:00Z"/>
                <w:lang w:eastAsia="zh-CN"/>
              </w:rPr>
              <w:pPrChange w:id="907" w:author="HDULAB601" w:date="2023-05-14T14:48:00Z">
                <w:pPr>
                  <w:pStyle w:val="Compact"/>
                </w:pPr>
              </w:pPrChange>
            </w:pPr>
            <w:del w:id="908" w:author="HDULAB601" w:date="2023-05-14T14:48:00Z">
              <w:r w:rsidDel="00674ECC">
                <w:rPr>
                  <w:lang w:eastAsia="zh-CN"/>
                </w:rPr>
                <w:delText>1</w:delText>
              </w:r>
            </w:del>
          </w:p>
        </w:tc>
      </w:tr>
      <w:tr w:rsidR="003C3593" w:rsidDel="00674ECC" w14:paraId="1C591E18" w14:textId="4C4BE943" w:rsidTr="003C3593">
        <w:trPr>
          <w:jc w:val="center"/>
          <w:del w:id="909" w:author="HDULAB601" w:date="2023-05-14T14:48:00Z"/>
        </w:trPr>
        <w:tc>
          <w:tcPr>
            <w:tcW w:w="0" w:type="auto"/>
          </w:tcPr>
          <w:p w14:paraId="4A0776BC" w14:textId="3D54BA03" w:rsidR="003C3593" w:rsidDel="00674ECC" w:rsidRDefault="00000000">
            <w:pPr>
              <w:pStyle w:val="FirstParagraph"/>
              <w:rPr>
                <w:del w:id="910" w:author="HDULAB601" w:date="2023-05-14T14:48:00Z"/>
                <w:lang w:eastAsia="zh-CN"/>
              </w:rPr>
              <w:pPrChange w:id="911" w:author="HDULAB601" w:date="2023-05-14T14:48:00Z">
                <w:pPr>
                  <w:pStyle w:val="Compact"/>
                </w:pPr>
              </w:pPrChange>
            </w:pPr>
            <w:del w:id="912" w:author="HDULAB601" w:date="2023-05-14T14:48:00Z">
              <w:r w:rsidDel="00674ECC">
                <w:rPr>
                  <w:lang w:eastAsia="zh-CN"/>
                </w:rPr>
                <w:delText>Patch94</w:delText>
              </w:r>
            </w:del>
          </w:p>
        </w:tc>
        <w:tc>
          <w:tcPr>
            <w:tcW w:w="0" w:type="auto"/>
          </w:tcPr>
          <w:p w14:paraId="1B62EBDB" w14:textId="6547498F" w:rsidR="003C3593" w:rsidDel="00674ECC" w:rsidRDefault="00000000">
            <w:pPr>
              <w:pStyle w:val="FirstParagraph"/>
              <w:rPr>
                <w:del w:id="913" w:author="HDULAB601" w:date="2023-05-14T14:48:00Z"/>
                <w:lang w:eastAsia="zh-CN"/>
              </w:rPr>
              <w:pPrChange w:id="914" w:author="HDULAB601" w:date="2023-05-14T14:48:00Z">
                <w:pPr>
                  <w:pStyle w:val="Compact"/>
                </w:pPr>
              </w:pPrChange>
            </w:pPr>
            <w:del w:id="915" w:author="HDULAB601" w:date="2023-05-14T14:48:00Z">
              <w:r w:rsidDel="00674ECC">
                <w:rPr>
                  <w:lang w:eastAsia="zh-CN"/>
                </w:rPr>
                <w:delText>Closure</w:delText>
              </w:r>
            </w:del>
          </w:p>
        </w:tc>
        <w:tc>
          <w:tcPr>
            <w:tcW w:w="0" w:type="auto"/>
          </w:tcPr>
          <w:p w14:paraId="3CFEF711" w14:textId="2D590CC7" w:rsidR="003C3593" w:rsidDel="00674ECC" w:rsidRDefault="00000000">
            <w:pPr>
              <w:pStyle w:val="FirstParagraph"/>
              <w:rPr>
                <w:del w:id="916" w:author="HDULAB601" w:date="2023-05-14T14:48:00Z"/>
                <w:lang w:eastAsia="zh-CN"/>
              </w:rPr>
              <w:pPrChange w:id="917" w:author="HDULAB601" w:date="2023-05-14T14:48:00Z">
                <w:pPr>
                  <w:pStyle w:val="Compact"/>
                </w:pPr>
              </w:pPrChange>
            </w:pPr>
            <w:del w:id="918" w:author="HDULAB601" w:date="2023-05-14T14:48:00Z">
              <w:r w:rsidDel="00674ECC">
                <w:rPr>
                  <w:lang w:eastAsia="zh-CN"/>
                </w:rPr>
                <w:delText>2</w:delText>
              </w:r>
            </w:del>
          </w:p>
        </w:tc>
      </w:tr>
    </w:tbl>
    <w:p w14:paraId="21E44D2C" w14:textId="364EE751" w:rsidR="003C3593" w:rsidDel="00B12562" w:rsidRDefault="00000000">
      <w:pPr>
        <w:pStyle w:val="a0"/>
        <w:rPr>
          <w:del w:id="919" w:author="HDULAB601" w:date="2023-05-14T15:08:00Z"/>
          <w:lang w:eastAsia="zh-CN"/>
        </w:rPr>
      </w:pPr>
      <w:del w:id="920" w:author="HDULAB601" w:date="2023-05-14T15:08:00Z">
        <w:r w:rsidDel="00B12562">
          <w:rPr>
            <w:b/>
            <w:bCs/>
            <w:lang w:eastAsia="zh-CN"/>
          </w:rPr>
          <w:delText xml:space="preserve">Performance </w:delText>
        </w:r>
        <w:r w:rsidDel="00B12562">
          <w:rPr>
            <w:rFonts w:hint="eastAsia"/>
            <w:b/>
            <w:bCs/>
            <w:lang w:eastAsia="zh-CN"/>
          </w:rPr>
          <w:delText>in</w:delText>
        </w:r>
        <w:r w:rsidDel="00B12562">
          <w:rPr>
            <w:b/>
            <w:bCs/>
            <w:lang w:eastAsia="zh-CN"/>
          </w:rPr>
          <w:delText xml:space="preserve"> Java+JML dataset.</w:delText>
        </w:r>
        <w:r w:rsidDel="00B12562">
          <w:rPr>
            <w:rFonts w:hint="eastAsia"/>
            <w:lang w:eastAsia="zh-CN"/>
          </w:rPr>
          <w:delText xml:space="preserve"> </w:delText>
        </w:r>
        <w:r w:rsidDel="00B12562">
          <w:rPr>
            <w:rFonts w:hint="eastAsia"/>
            <w:lang w:eastAsia="zh-CN"/>
          </w:rPr>
          <w:delText>表</w:delText>
        </w:r>
        <w:r w:rsidDel="00B12562">
          <w:rPr>
            <w:lang w:eastAsia="zh-CN"/>
          </w:rPr>
          <w:delText>10</w:delText>
        </w:r>
        <w:r w:rsidDel="00B12562">
          <w:rPr>
            <w:rFonts w:hint="eastAsia"/>
            <w:lang w:eastAsia="zh-CN"/>
          </w:rPr>
          <w:delText>给出了在</w:delText>
        </w:r>
        <w:r w:rsidDel="00B12562">
          <w:rPr>
            <w:lang w:eastAsia="zh-CN"/>
          </w:rPr>
          <w:delText xml:space="preserve"> Java+JML dataset</w:delText>
        </w:r>
        <w:r w:rsidDel="00B12562">
          <w:rPr>
            <w:rFonts w:hint="eastAsia"/>
            <w:lang w:eastAsia="zh-CN"/>
          </w:rPr>
          <w:delText>的</w:delText>
        </w:r>
        <w:r w:rsidDel="00B12562">
          <w:rPr>
            <w:lang w:eastAsia="zh-CN"/>
          </w:rPr>
          <w:delText>small</w:delText>
        </w:r>
        <w:r w:rsidDel="00B12562">
          <w:rPr>
            <w:rFonts w:ascii="宋体" w:hAnsi="宋体" w:hint="eastAsia"/>
            <w:lang w:eastAsia="zh-CN"/>
          </w:rPr>
          <w:delText>和</w:delText>
        </w:r>
        <w:r w:rsidDel="00B12562">
          <w:rPr>
            <w:lang w:eastAsia="zh-CN"/>
          </w:rPr>
          <w:delText>medium</w:delText>
        </w:r>
        <w:r w:rsidDel="00B12562">
          <w:rPr>
            <w:rFonts w:hint="eastAsia"/>
            <w:lang w:eastAsia="zh-CN"/>
          </w:rPr>
          <w:delText>数据集上的</w:delText>
        </w:r>
      </w:del>
      <m:oMath>
        <m:sSub>
          <m:sSubPr>
            <m:ctrlPr>
              <w:del w:id="921" w:author="HDULAB601" w:date="2023-05-14T15:08:00Z">
                <w:rPr>
                  <w:rFonts w:ascii="Cambria Math" w:hAnsi="Cambria Math"/>
                </w:rPr>
              </w:del>
            </m:ctrlPr>
          </m:sSubPr>
          <m:e>
            <m:r>
              <w:del w:id="922" w:author="HDULAB601" w:date="2023-05-14T15:08:00Z">
                <w:rPr>
                  <w:rFonts w:ascii="Cambria Math" w:hAnsi="Cambria Math"/>
                  <w:lang w:eastAsia="zh-CN"/>
                </w:rPr>
                <m:t>N</m:t>
              </w:del>
            </m:r>
          </m:e>
          <m:sub>
            <m:r>
              <w:del w:id="923" w:author="HDULAB601" w:date="2023-05-14T15:08:00Z">
                <w:rPr>
                  <w:rFonts w:ascii="Cambria Math" w:hAnsi="Cambria Math"/>
                  <w:lang w:eastAsia="zh-CN"/>
                </w:rPr>
                <m:t>f</m:t>
              </w:del>
            </m:r>
          </m:sub>
        </m:sSub>
      </m:oMath>
      <w:del w:id="924" w:author="HDULAB601" w:date="2023-05-14T15:08:00Z">
        <w:r w:rsidDel="00B12562">
          <w:rPr>
            <w:lang w:eastAsia="zh-CN"/>
          </w:rPr>
          <w:delText>和</w:delText>
        </w:r>
      </w:del>
      <m:oMath>
        <m:sSub>
          <m:sSubPr>
            <m:ctrlPr>
              <w:del w:id="925" w:author="HDULAB601" w:date="2023-05-14T15:08:00Z">
                <w:rPr>
                  <w:rFonts w:ascii="Cambria Math" w:hAnsi="Cambria Math"/>
                </w:rPr>
              </w:del>
            </m:ctrlPr>
          </m:sSubPr>
          <m:e>
            <m:r>
              <w:del w:id="926" w:author="HDULAB601" w:date="2023-05-14T15:08:00Z">
                <w:rPr>
                  <w:rFonts w:ascii="Cambria Math" w:hAnsi="Cambria Math"/>
                  <w:lang w:eastAsia="zh-CN"/>
                </w:rPr>
                <m:t>N</m:t>
              </w:del>
            </m:r>
          </m:e>
          <m:sub>
            <m:r>
              <w:del w:id="927" w:author="HDULAB601" w:date="2023-05-14T15:08:00Z">
                <w:rPr>
                  <w:rFonts w:ascii="Cambria Math" w:hAnsi="Cambria Math"/>
                  <w:lang w:eastAsia="zh-CN"/>
                </w:rPr>
                <m:t>p</m:t>
              </w:del>
            </m:r>
          </m:sub>
        </m:sSub>
      </m:oMath>
      <w:del w:id="928" w:author="HDULAB601" w:date="2023-05-14T15:08:00Z">
        <w:r w:rsidDel="00B12562">
          <w:rPr>
            <w:rFonts w:hint="eastAsia"/>
            <w:lang w:eastAsia="zh-CN"/>
          </w:rPr>
          <w:delText>结果</w:delText>
        </w:r>
        <w:r w:rsidDel="00B12562">
          <w:rPr>
            <w:rFonts w:ascii="宋体" w:hAnsi="宋体" w:hint="eastAsia"/>
            <w:lang w:eastAsia="zh-CN"/>
          </w:rPr>
          <w:delText>。从表中可以看出，绝大部分补丁的</w:delText>
        </w:r>
      </w:del>
      <m:oMath>
        <m:sSub>
          <m:sSubPr>
            <m:ctrlPr>
              <w:del w:id="929" w:author="HDULAB601" w:date="2023-05-14T15:08:00Z">
                <w:rPr>
                  <w:rFonts w:ascii="Cambria Math" w:hAnsi="Cambria Math"/>
                </w:rPr>
              </w:del>
            </m:ctrlPr>
          </m:sSubPr>
          <m:e>
            <m:r>
              <w:del w:id="930" w:author="HDULAB601" w:date="2023-05-14T15:08:00Z">
                <w:rPr>
                  <w:rFonts w:ascii="Cambria Math" w:hAnsi="Cambria Math"/>
                  <w:lang w:eastAsia="zh-CN"/>
                </w:rPr>
                <m:t>N</m:t>
              </w:del>
            </m:r>
          </m:e>
          <m:sub>
            <m:r>
              <w:del w:id="931" w:author="HDULAB601" w:date="2023-05-14T15:08:00Z">
                <w:rPr>
                  <w:rFonts w:ascii="Cambria Math" w:hAnsi="Cambria Math"/>
                  <w:lang w:eastAsia="zh-CN"/>
                </w:rPr>
                <m:t>f</m:t>
              </w:del>
            </m:r>
          </m:sub>
        </m:sSub>
      </m:oMath>
      <w:del w:id="932" w:author="HDULAB601" w:date="2023-05-14T15:08:00Z">
        <w:r w:rsidDel="00B12562">
          <w:rPr>
            <w:rFonts w:ascii="宋体" w:hAnsi="宋体" w:hint="eastAsia"/>
            <w:lang w:eastAsia="zh-CN"/>
          </w:rPr>
          <w:delText>&lt;</w:delText>
        </w:r>
        <w:r w:rsidDel="00B12562">
          <w:rPr>
            <w:rFonts w:ascii="宋体" w:hAnsi="宋体"/>
            <w:lang w:eastAsia="zh-CN"/>
          </w:rPr>
          <w:delText>=10,</w:delText>
        </w:r>
        <w:r w:rsidDel="00B12562">
          <w:rPr>
            <w:rFonts w:ascii="宋体" w:hAnsi="宋体" w:hint="eastAsia"/>
            <w:lang w:eastAsia="zh-CN"/>
          </w:rPr>
          <w:delText>占了9</w:delText>
        </w:r>
        <w:r w:rsidDel="00B12562">
          <w:rPr>
            <w:rFonts w:ascii="宋体" w:hAnsi="宋体"/>
            <w:lang w:eastAsia="zh-CN"/>
          </w:rPr>
          <w:delText>0</w:delText>
        </w:r>
        <w:r w:rsidDel="00B12562">
          <w:rPr>
            <w:rFonts w:ascii="宋体" w:hAnsi="宋体" w:hint="eastAsia"/>
            <w:lang w:eastAsia="zh-CN"/>
          </w:rPr>
          <w:delText>%，这是由于在上述数据集中的补丁绝大多数都是过拟合补丁。而</w:delText>
        </w:r>
        <w:r w:rsidDel="00B12562">
          <w:rPr>
            <w:lang w:eastAsia="zh-CN"/>
          </w:rPr>
          <w:delText>Table11</w:delText>
        </w:r>
        <w:r w:rsidDel="00B12562">
          <w:rPr>
            <w:rFonts w:ascii="宋体" w:hAnsi="宋体" w:hint="eastAsia"/>
            <w:lang w:eastAsia="zh-CN"/>
          </w:rPr>
          <w:delText>是</w:delText>
        </w:r>
        <w:r w:rsidDel="00B12562">
          <w:rPr>
            <w:rFonts w:ascii="宋体" w:hAnsi="宋体"/>
            <w:lang w:eastAsia="zh-CN"/>
          </w:rPr>
          <w:delText>4</w:delText>
        </w:r>
        <w:r w:rsidDel="00B12562">
          <w:rPr>
            <w:rFonts w:ascii="宋体" w:hAnsi="宋体" w:hint="eastAsia"/>
            <w:lang w:eastAsia="zh-CN"/>
          </w:rPr>
          <w:delText>个</w:delText>
        </w:r>
        <w:r w:rsidDel="00B12562">
          <w:rPr>
            <w:lang w:eastAsia="zh-CN"/>
          </w:rPr>
          <w:delText>AB-Overfitting</w:delText>
        </w:r>
        <w:r w:rsidDel="00B12562">
          <w:rPr>
            <w:rFonts w:hint="eastAsia"/>
            <w:lang w:eastAsia="zh-CN"/>
          </w:rPr>
          <w:delText>补丁的</w:delText>
        </w:r>
      </w:del>
      <m:oMath>
        <m:sSub>
          <m:sSubPr>
            <m:ctrlPr>
              <w:del w:id="933" w:author="HDULAB601" w:date="2023-05-14T15:08:00Z">
                <w:rPr>
                  <w:rFonts w:ascii="Cambria Math" w:hAnsi="Cambria Math"/>
                </w:rPr>
              </w:del>
            </m:ctrlPr>
          </m:sSubPr>
          <m:e>
            <m:r>
              <w:del w:id="934" w:author="HDULAB601" w:date="2023-05-14T15:08:00Z">
                <w:rPr>
                  <w:rFonts w:ascii="Cambria Math" w:hAnsi="Cambria Math"/>
                  <w:lang w:eastAsia="zh-CN"/>
                </w:rPr>
                <m:t>N</m:t>
              </w:del>
            </m:r>
          </m:e>
          <m:sub>
            <m:r>
              <w:del w:id="935" w:author="HDULAB601" w:date="2023-05-14T15:08:00Z">
                <w:rPr>
                  <w:rFonts w:ascii="Cambria Math" w:hAnsi="Cambria Math"/>
                  <w:lang w:eastAsia="zh-CN"/>
                </w:rPr>
                <m:t>f</m:t>
              </w:del>
            </m:r>
          </m:sub>
        </m:sSub>
      </m:oMath>
      <w:del w:id="936" w:author="HDULAB601" w:date="2023-05-14T15:08:00Z">
        <w:r w:rsidDel="00B12562">
          <w:rPr>
            <w:lang w:eastAsia="zh-CN"/>
          </w:rPr>
          <w:delText>和</w:delText>
        </w:r>
      </w:del>
      <m:oMath>
        <m:sSub>
          <m:sSubPr>
            <m:ctrlPr>
              <w:del w:id="937" w:author="HDULAB601" w:date="2023-05-14T15:08:00Z">
                <w:rPr>
                  <w:rFonts w:ascii="Cambria Math" w:hAnsi="Cambria Math"/>
                </w:rPr>
              </w:del>
            </m:ctrlPr>
          </m:sSubPr>
          <m:e>
            <m:r>
              <w:del w:id="938" w:author="HDULAB601" w:date="2023-05-14T15:08:00Z">
                <w:rPr>
                  <w:rFonts w:ascii="Cambria Math" w:hAnsi="Cambria Math"/>
                  <w:lang w:eastAsia="zh-CN"/>
                </w:rPr>
                <m:t>N</m:t>
              </w:del>
            </m:r>
          </m:e>
          <m:sub>
            <m:r>
              <w:del w:id="939" w:author="HDULAB601" w:date="2023-05-14T15:08:00Z">
                <w:rPr>
                  <w:rFonts w:ascii="Cambria Math" w:hAnsi="Cambria Math"/>
                  <w:lang w:eastAsia="zh-CN"/>
                </w:rPr>
                <m:t>p</m:t>
              </w:del>
            </m:r>
          </m:sub>
        </m:sSub>
      </m:oMath>
      <w:del w:id="940" w:author="HDULAB601" w:date="2023-05-14T15:08:00Z">
        <w:r w:rsidDel="00B12562">
          <w:rPr>
            <w:rFonts w:hint="eastAsia"/>
            <w:lang w:eastAsia="zh-CN"/>
          </w:rPr>
          <w:delText>结果，它们都来自</w:delText>
        </w:r>
        <w:r w:rsidDel="00B12562">
          <w:rPr>
            <w:rFonts w:hint="eastAsia"/>
            <w:lang w:eastAsia="zh-CN"/>
          </w:rPr>
          <w:delText>small</w:delText>
        </w:r>
        <w:r w:rsidDel="00B12562">
          <w:rPr>
            <w:rFonts w:hint="eastAsia"/>
            <w:lang w:eastAsia="zh-CN"/>
          </w:rPr>
          <w:delText>类型，从表中可以看见它们的</w:delText>
        </w:r>
      </w:del>
      <m:oMath>
        <m:sSub>
          <m:sSubPr>
            <m:ctrlPr>
              <w:del w:id="941" w:author="HDULAB601" w:date="2023-05-14T15:08:00Z">
                <w:rPr>
                  <w:rFonts w:ascii="Cambria Math" w:hAnsi="Cambria Math"/>
                </w:rPr>
              </w:del>
            </m:ctrlPr>
          </m:sSubPr>
          <m:e>
            <m:r>
              <w:del w:id="942" w:author="HDULAB601" w:date="2023-05-14T15:08:00Z">
                <w:rPr>
                  <w:rFonts w:ascii="Cambria Math" w:hAnsi="Cambria Math"/>
                  <w:lang w:eastAsia="zh-CN"/>
                </w:rPr>
                <m:t>N</m:t>
              </w:del>
            </m:r>
          </m:e>
          <m:sub>
            <m:r>
              <w:del w:id="943" w:author="HDULAB601" w:date="2023-05-14T15:08:00Z">
                <w:rPr>
                  <w:rFonts w:ascii="Cambria Math" w:hAnsi="Cambria Math"/>
                  <w:lang w:eastAsia="zh-CN"/>
                </w:rPr>
                <m:t>p</m:t>
              </w:del>
            </m:r>
          </m:sub>
        </m:sSub>
      </m:oMath>
      <w:del w:id="944" w:author="HDULAB601" w:date="2023-05-14T15:08:00Z">
        <w:r w:rsidDel="00B12562">
          <w:rPr>
            <w:rFonts w:hint="eastAsia"/>
            <w:lang w:eastAsia="zh-CN"/>
          </w:rPr>
          <w:delText>都不超过</w:delText>
        </w:r>
        <w:r w:rsidDel="00B12562">
          <w:rPr>
            <w:rFonts w:hint="eastAsia"/>
            <w:lang w:eastAsia="zh-CN"/>
          </w:rPr>
          <w:delText>2</w:delText>
        </w:r>
        <w:r w:rsidDel="00B12562">
          <w:rPr>
            <w:rFonts w:hint="eastAsia"/>
            <w:lang w:eastAsia="zh-CN"/>
          </w:rPr>
          <w:delText>。</w:delText>
        </w:r>
      </w:del>
    </w:p>
    <w:p w14:paraId="155C0DB2" w14:textId="0E9F8557" w:rsidR="003C3593" w:rsidDel="00B12562" w:rsidRDefault="00000000">
      <w:pPr>
        <w:pStyle w:val="a0"/>
        <w:jc w:val="center"/>
        <w:rPr>
          <w:del w:id="945" w:author="HDULAB601" w:date="2023-05-14T15:08:00Z"/>
          <w:rFonts w:eastAsiaTheme="majorEastAsia"/>
          <w:lang w:eastAsia="zh-CN"/>
        </w:rPr>
      </w:pPr>
      <w:del w:id="946" w:author="HDULAB601" w:date="2023-05-14T15:08:00Z">
        <w:r w:rsidDel="00B12562">
          <w:rPr>
            <w:rFonts w:eastAsiaTheme="majorEastAsia"/>
            <w:lang w:eastAsia="zh-CN"/>
          </w:rPr>
          <w:delText>Table 10</w:delText>
        </w:r>
        <w:r w:rsidDel="00B12562">
          <w:rPr>
            <w:rFonts w:eastAsiaTheme="majorEastAsia" w:hint="eastAsia"/>
            <w:lang w:eastAsia="zh-CN"/>
          </w:rPr>
          <w:delText>：</w:delText>
        </w:r>
        <w:r w:rsidDel="00B12562">
          <w:rPr>
            <w:rFonts w:eastAsiaTheme="majorEastAsia"/>
            <w:lang w:eastAsia="zh-CN"/>
          </w:rPr>
          <w:delText xml:space="preserve">Distribution of </w:delText>
        </w:r>
      </w:del>
      <m:oMath>
        <m:sSub>
          <m:sSubPr>
            <m:ctrlPr>
              <w:del w:id="947" w:author="HDULAB601" w:date="2023-05-14T15:08:00Z">
                <w:rPr>
                  <w:rFonts w:ascii="Cambria Math" w:hAnsi="Cambria Math"/>
                </w:rPr>
              </w:del>
            </m:ctrlPr>
          </m:sSubPr>
          <m:e>
            <m:r>
              <w:del w:id="948" w:author="HDULAB601" w:date="2023-05-14T15:08:00Z">
                <w:rPr>
                  <w:rFonts w:ascii="Cambria Math" w:hAnsi="Cambria Math"/>
                  <w:lang w:eastAsia="zh-CN"/>
                </w:rPr>
                <m:t>N</m:t>
              </w:del>
            </m:r>
          </m:e>
          <m:sub>
            <m:r>
              <w:del w:id="949" w:author="HDULAB601" w:date="2023-05-14T15:08:00Z">
                <w:rPr>
                  <w:rFonts w:ascii="Cambria Math" w:hAnsi="Cambria Math"/>
                  <w:lang w:eastAsia="zh-CN"/>
                </w:rPr>
                <m:t>f</m:t>
              </w:del>
            </m:r>
          </m:sub>
        </m:sSub>
      </m:oMath>
    </w:p>
    <w:tbl>
      <w:tblPr>
        <w:tblStyle w:val="af7"/>
        <w:tblW w:w="0" w:type="auto"/>
        <w:jc w:val="center"/>
        <w:tblLook w:val="04A0" w:firstRow="1" w:lastRow="0" w:firstColumn="1" w:lastColumn="0" w:noHBand="0" w:noVBand="1"/>
      </w:tblPr>
      <w:tblGrid>
        <w:gridCol w:w="1426"/>
        <w:gridCol w:w="1551"/>
        <w:gridCol w:w="1417"/>
      </w:tblGrid>
      <w:tr w:rsidR="003C3593" w:rsidDel="00B12562" w14:paraId="2AF20594" w14:textId="179C5084">
        <w:trPr>
          <w:jc w:val="center"/>
          <w:del w:id="950" w:author="HDULAB601" w:date="2023-05-14T15:08:00Z"/>
        </w:trPr>
        <w:tc>
          <w:tcPr>
            <w:tcW w:w="1426" w:type="dxa"/>
          </w:tcPr>
          <w:p w14:paraId="70B47B1A" w14:textId="3F559F68" w:rsidR="003C3593" w:rsidDel="00B12562" w:rsidRDefault="00000000">
            <w:pPr>
              <w:pStyle w:val="a0"/>
              <w:jc w:val="center"/>
              <w:rPr>
                <w:del w:id="951" w:author="HDULAB601" w:date="2023-05-14T15:08:00Z"/>
                <w:rFonts w:eastAsiaTheme="majorEastAsia"/>
                <w:lang w:eastAsia="zh-CN"/>
              </w:rPr>
            </w:pPr>
            <w:del w:id="952" w:author="HDULAB601" w:date="2023-05-14T15:08:00Z">
              <w:r w:rsidDel="00B12562">
                <w:rPr>
                  <w:rFonts w:eastAsiaTheme="majorEastAsia"/>
                  <w:lang w:eastAsia="zh-CN"/>
                </w:rPr>
                <w:delText>PatchType</w:delText>
              </w:r>
            </w:del>
          </w:p>
        </w:tc>
        <w:tc>
          <w:tcPr>
            <w:tcW w:w="1551" w:type="dxa"/>
          </w:tcPr>
          <w:p w14:paraId="56E37BB2" w14:textId="771FABEF" w:rsidR="003C3593" w:rsidDel="00B12562" w:rsidRDefault="00000000">
            <w:pPr>
              <w:pStyle w:val="a0"/>
              <w:jc w:val="center"/>
              <w:rPr>
                <w:del w:id="953" w:author="HDULAB601" w:date="2023-05-14T15:08:00Z"/>
                <w:rFonts w:asciiTheme="majorEastAsia" w:eastAsiaTheme="majorEastAsia" w:hAnsiTheme="majorEastAsia"/>
                <w:iCs/>
                <w:lang w:eastAsia="zh-CN"/>
              </w:rPr>
            </w:pPr>
            <m:oMathPara>
              <m:oMath>
                <m:sSub>
                  <m:sSubPr>
                    <m:ctrlPr>
                      <w:del w:id="954" w:author="HDULAB601" w:date="2023-05-14T15:08:00Z">
                        <w:rPr>
                          <w:rFonts w:ascii="Cambria Math" w:hAnsi="Cambria Math"/>
                        </w:rPr>
                      </w:del>
                    </m:ctrlPr>
                  </m:sSubPr>
                  <m:e>
                    <m:r>
                      <w:del w:id="955" w:author="HDULAB601" w:date="2023-05-14T15:08:00Z">
                        <w:rPr>
                          <w:rFonts w:ascii="Cambria Math" w:hAnsi="Cambria Math"/>
                          <w:lang w:eastAsia="zh-CN"/>
                        </w:rPr>
                        <m:t>N</m:t>
                      </w:del>
                    </m:r>
                  </m:e>
                  <m:sub>
                    <m:r>
                      <w:del w:id="956" w:author="HDULAB601" w:date="2023-05-14T15:08:00Z">
                        <w:rPr>
                          <w:rFonts w:ascii="Cambria Math" w:hAnsi="Cambria Math" w:hint="eastAsia"/>
                          <w:lang w:eastAsia="zh-CN"/>
                        </w:rPr>
                        <m:t>f</m:t>
                      </w:del>
                    </m:r>
                  </m:sub>
                </m:sSub>
                <m:r>
                  <w:del w:id="957" w:author="HDULAB601" w:date="2023-05-14T15:08:00Z">
                    <w:rPr>
                      <w:rFonts w:ascii="Cambria Math" w:hAnsi="Cambria Math"/>
                      <w:lang w:eastAsia="zh-CN"/>
                    </w:rPr>
                    <m:t>≤10</m:t>
                  </w:del>
                </m:r>
              </m:oMath>
            </m:oMathPara>
          </w:p>
        </w:tc>
        <w:tc>
          <w:tcPr>
            <w:tcW w:w="1417" w:type="dxa"/>
          </w:tcPr>
          <w:p w14:paraId="5AD3F55C" w14:textId="53CDC21A" w:rsidR="003C3593" w:rsidDel="00B12562" w:rsidRDefault="00000000">
            <w:pPr>
              <w:pStyle w:val="a0"/>
              <w:jc w:val="center"/>
              <w:rPr>
                <w:del w:id="958" w:author="HDULAB601" w:date="2023-05-14T15:08:00Z"/>
                <w:rFonts w:asciiTheme="majorEastAsia" w:eastAsiaTheme="majorEastAsia" w:hAnsiTheme="majorEastAsia"/>
                <w:lang w:eastAsia="zh-CN"/>
              </w:rPr>
            </w:pPr>
            <m:oMathPara>
              <m:oMath>
                <m:sSub>
                  <m:sSubPr>
                    <m:ctrlPr>
                      <w:del w:id="959" w:author="HDULAB601" w:date="2023-05-14T15:08:00Z">
                        <w:rPr>
                          <w:rFonts w:ascii="Cambria Math" w:hAnsi="Cambria Math"/>
                        </w:rPr>
                      </w:del>
                    </m:ctrlPr>
                  </m:sSubPr>
                  <m:e>
                    <m:r>
                      <w:del w:id="960" w:author="HDULAB601" w:date="2023-05-14T15:08:00Z">
                        <w:rPr>
                          <w:rFonts w:ascii="Cambria Math" w:hAnsi="Cambria Math"/>
                          <w:lang w:eastAsia="zh-CN"/>
                        </w:rPr>
                        <m:t>N</m:t>
                      </w:del>
                    </m:r>
                  </m:e>
                  <m:sub>
                    <m:r>
                      <w:del w:id="961" w:author="HDULAB601" w:date="2023-05-14T15:08:00Z">
                        <w:rPr>
                          <w:rFonts w:ascii="Cambria Math" w:hAnsi="Cambria Math"/>
                          <w:lang w:eastAsia="zh-CN"/>
                        </w:rPr>
                        <m:t>f</m:t>
                      </w:del>
                    </m:r>
                  </m:sub>
                </m:sSub>
                <m:r>
                  <w:del w:id="962" w:author="HDULAB601" w:date="2023-05-14T15:08:00Z">
                    <w:rPr>
                      <w:rFonts w:ascii="Cambria Math" w:hAnsi="Cambria Math"/>
                      <w:lang w:eastAsia="zh-CN"/>
                    </w:rPr>
                    <m:t>&gt;10</m:t>
                  </w:del>
                </m:r>
              </m:oMath>
            </m:oMathPara>
          </w:p>
        </w:tc>
      </w:tr>
      <w:tr w:rsidR="003C3593" w:rsidDel="00B12562" w14:paraId="503B0684" w14:textId="4B1262C1">
        <w:trPr>
          <w:jc w:val="center"/>
          <w:del w:id="963" w:author="HDULAB601" w:date="2023-05-14T15:08:00Z"/>
        </w:trPr>
        <w:tc>
          <w:tcPr>
            <w:tcW w:w="1426" w:type="dxa"/>
          </w:tcPr>
          <w:p w14:paraId="21CCD59C" w14:textId="6983A64B" w:rsidR="003C3593" w:rsidDel="00B12562" w:rsidRDefault="00000000">
            <w:pPr>
              <w:pStyle w:val="a0"/>
              <w:jc w:val="center"/>
              <w:rPr>
                <w:del w:id="964" w:author="HDULAB601" w:date="2023-05-14T15:08:00Z"/>
                <w:rFonts w:eastAsiaTheme="majorEastAsia"/>
                <w:lang w:eastAsia="zh-CN"/>
              </w:rPr>
            </w:pPr>
            <w:del w:id="965" w:author="HDULAB601" w:date="2023-05-14T15:08:00Z">
              <w:r w:rsidDel="00B12562">
                <w:rPr>
                  <w:rFonts w:eastAsiaTheme="majorEastAsia"/>
                  <w:lang w:eastAsia="zh-CN"/>
                </w:rPr>
                <w:delText>Small</w:delText>
              </w:r>
            </w:del>
          </w:p>
        </w:tc>
        <w:tc>
          <w:tcPr>
            <w:tcW w:w="1551" w:type="dxa"/>
          </w:tcPr>
          <w:p w14:paraId="4A2B8927" w14:textId="17819EA9" w:rsidR="003C3593" w:rsidDel="00B12562" w:rsidRDefault="00000000">
            <w:pPr>
              <w:pStyle w:val="a0"/>
              <w:jc w:val="center"/>
              <w:rPr>
                <w:del w:id="966" w:author="HDULAB601" w:date="2023-05-14T15:08:00Z"/>
                <w:rFonts w:asciiTheme="majorEastAsia" w:eastAsiaTheme="majorEastAsia" w:hAnsiTheme="majorEastAsia"/>
                <w:lang w:eastAsia="zh-CN"/>
              </w:rPr>
            </w:pPr>
            <w:del w:id="967" w:author="HDULAB601" w:date="2023-05-14T15:08:00Z">
              <w:r w:rsidDel="00B12562">
                <w:rPr>
                  <w:rFonts w:asciiTheme="majorEastAsia" w:eastAsiaTheme="majorEastAsia" w:hAnsiTheme="majorEastAsia" w:hint="eastAsia"/>
                  <w:lang w:eastAsia="zh-CN"/>
                </w:rPr>
                <w:delText>8</w:delText>
              </w:r>
              <w:r w:rsidDel="00B12562">
                <w:rPr>
                  <w:rFonts w:asciiTheme="majorEastAsia" w:eastAsiaTheme="majorEastAsia" w:hAnsiTheme="majorEastAsia"/>
                  <w:lang w:eastAsia="zh-CN"/>
                </w:rPr>
                <w:delText>9</w:delText>
              </w:r>
            </w:del>
          </w:p>
        </w:tc>
        <w:tc>
          <w:tcPr>
            <w:tcW w:w="1417" w:type="dxa"/>
          </w:tcPr>
          <w:p w14:paraId="033981F3" w14:textId="28331752" w:rsidR="003C3593" w:rsidDel="00B12562" w:rsidRDefault="00000000">
            <w:pPr>
              <w:pStyle w:val="a0"/>
              <w:jc w:val="center"/>
              <w:rPr>
                <w:del w:id="968" w:author="HDULAB601" w:date="2023-05-14T15:08:00Z"/>
                <w:rFonts w:asciiTheme="majorEastAsia" w:eastAsiaTheme="majorEastAsia" w:hAnsiTheme="majorEastAsia"/>
                <w:lang w:eastAsia="zh-CN"/>
              </w:rPr>
            </w:pPr>
            <w:del w:id="969" w:author="HDULAB601" w:date="2023-05-14T15:08:00Z">
              <w:r w:rsidDel="00B12562">
                <w:rPr>
                  <w:rFonts w:asciiTheme="majorEastAsia" w:eastAsiaTheme="majorEastAsia" w:hAnsiTheme="majorEastAsia" w:hint="eastAsia"/>
                  <w:lang w:eastAsia="zh-CN"/>
                </w:rPr>
                <w:delText>3</w:delText>
              </w:r>
            </w:del>
          </w:p>
        </w:tc>
      </w:tr>
      <w:tr w:rsidR="003C3593" w:rsidDel="00B12562" w14:paraId="7B13BEA0" w14:textId="7F3440D7">
        <w:trPr>
          <w:jc w:val="center"/>
          <w:del w:id="970" w:author="HDULAB601" w:date="2023-05-14T15:08:00Z"/>
        </w:trPr>
        <w:tc>
          <w:tcPr>
            <w:tcW w:w="1426" w:type="dxa"/>
          </w:tcPr>
          <w:p w14:paraId="0375DB7D" w14:textId="4FA3F6F5" w:rsidR="003C3593" w:rsidDel="00B12562" w:rsidRDefault="00000000">
            <w:pPr>
              <w:pStyle w:val="a0"/>
              <w:jc w:val="center"/>
              <w:rPr>
                <w:del w:id="971" w:author="HDULAB601" w:date="2023-05-14T15:08:00Z"/>
                <w:rFonts w:eastAsiaTheme="majorEastAsia"/>
                <w:lang w:eastAsia="zh-CN"/>
              </w:rPr>
            </w:pPr>
            <w:del w:id="972" w:author="HDULAB601" w:date="2023-05-14T15:08:00Z">
              <w:r w:rsidDel="00B12562">
                <w:rPr>
                  <w:rFonts w:eastAsiaTheme="majorEastAsia"/>
                  <w:lang w:eastAsia="zh-CN"/>
                </w:rPr>
                <w:delText>Medium</w:delText>
              </w:r>
            </w:del>
          </w:p>
        </w:tc>
        <w:tc>
          <w:tcPr>
            <w:tcW w:w="1551" w:type="dxa"/>
          </w:tcPr>
          <w:p w14:paraId="5B71F33F" w14:textId="304E32DC" w:rsidR="003C3593" w:rsidDel="00B12562" w:rsidRDefault="00000000">
            <w:pPr>
              <w:pStyle w:val="a0"/>
              <w:jc w:val="center"/>
              <w:rPr>
                <w:del w:id="973" w:author="HDULAB601" w:date="2023-05-14T15:08:00Z"/>
                <w:rFonts w:asciiTheme="majorEastAsia" w:eastAsiaTheme="majorEastAsia" w:hAnsiTheme="majorEastAsia"/>
                <w:lang w:eastAsia="zh-CN"/>
              </w:rPr>
            </w:pPr>
            <w:del w:id="974" w:author="HDULAB601" w:date="2023-05-14T15:08:00Z">
              <w:r w:rsidDel="00B12562">
                <w:rPr>
                  <w:rFonts w:asciiTheme="majorEastAsia" w:eastAsiaTheme="majorEastAsia" w:hAnsiTheme="majorEastAsia" w:hint="eastAsia"/>
                  <w:lang w:eastAsia="zh-CN"/>
                </w:rPr>
                <w:delText>5</w:delText>
              </w:r>
              <w:r w:rsidDel="00B12562">
                <w:rPr>
                  <w:rFonts w:asciiTheme="majorEastAsia" w:eastAsiaTheme="majorEastAsia" w:hAnsiTheme="majorEastAsia"/>
                  <w:lang w:eastAsia="zh-CN"/>
                </w:rPr>
                <w:delText>9</w:delText>
              </w:r>
            </w:del>
          </w:p>
        </w:tc>
        <w:tc>
          <w:tcPr>
            <w:tcW w:w="1417" w:type="dxa"/>
          </w:tcPr>
          <w:p w14:paraId="3D8D9180" w14:textId="3A0C26AB" w:rsidR="003C3593" w:rsidDel="00B12562" w:rsidRDefault="00000000">
            <w:pPr>
              <w:pStyle w:val="a0"/>
              <w:jc w:val="center"/>
              <w:rPr>
                <w:del w:id="975" w:author="HDULAB601" w:date="2023-05-14T15:08:00Z"/>
                <w:rFonts w:asciiTheme="majorEastAsia" w:eastAsiaTheme="majorEastAsia" w:hAnsiTheme="majorEastAsia"/>
                <w:lang w:eastAsia="zh-CN"/>
              </w:rPr>
            </w:pPr>
            <w:del w:id="976" w:author="HDULAB601" w:date="2023-05-14T15:08:00Z">
              <w:r w:rsidDel="00B12562">
                <w:rPr>
                  <w:rFonts w:asciiTheme="majorEastAsia" w:eastAsiaTheme="majorEastAsia" w:hAnsiTheme="majorEastAsia" w:hint="eastAsia"/>
                  <w:lang w:eastAsia="zh-CN"/>
                </w:rPr>
                <w:delText>1</w:delText>
              </w:r>
              <w:r w:rsidDel="00B12562">
                <w:rPr>
                  <w:rFonts w:asciiTheme="majorEastAsia" w:eastAsiaTheme="majorEastAsia" w:hAnsiTheme="majorEastAsia"/>
                  <w:lang w:eastAsia="zh-CN"/>
                </w:rPr>
                <w:delText>3</w:delText>
              </w:r>
            </w:del>
          </w:p>
        </w:tc>
      </w:tr>
    </w:tbl>
    <w:p w14:paraId="3F850C3E" w14:textId="0A28B7D7" w:rsidR="003C3593" w:rsidDel="00B12562" w:rsidRDefault="00000000">
      <w:pPr>
        <w:pStyle w:val="a0"/>
        <w:jc w:val="center"/>
        <w:rPr>
          <w:del w:id="977" w:author="HDULAB601" w:date="2023-05-14T15:08:00Z"/>
          <w:rFonts w:eastAsiaTheme="majorEastAsia"/>
          <w:lang w:eastAsia="zh-CN"/>
        </w:rPr>
      </w:pPr>
      <w:del w:id="978" w:author="HDULAB601" w:date="2023-05-14T15:08:00Z">
        <w:r w:rsidDel="00B12562">
          <w:rPr>
            <w:rFonts w:eastAsiaTheme="majorEastAsia"/>
            <w:lang w:eastAsia="zh-CN"/>
          </w:rPr>
          <w:delText>Table 11</w:delText>
        </w:r>
        <w:r w:rsidDel="00B12562">
          <w:rPr>
            <w:rFonts w:eastAsiaTheme="majorEastAsia" w:hint="eastAsia"/>
            <w:lang w:eastAsia="zh-CN"/>
          </w:rPr>
          <w:delText>：</w:delText>
        </w:r>
        <w:r w:rsidDel="00B12562">
          <w:rPr>
            <w:lang w:eastAsia="zh-CN"/>
          </w:rPr>
          <w:delText>AB-Overfitting P</w:delText>
        </w:r>
        <w:r w:rsidDel="00B12562">
          <w:rPr>
            <w:rFonts w:hint="eastAsia"/>
            <w:lang w:eastAsia="zh-CN"/>
          </w:rPr>
          <w:delText>atch</w:delText>
        </w:r>
      </w:del>
    </w:p>
    <w:tbl>
      <w:tblPr>
        <w:tblStyle w:val="af7"/>
        <w:tblW w:w="0" w:type="auto"/>
        <w:jc w:val="center"/>
        <w:tblLook w:val="04A0" w:firstRow="1" w:lastRow="0" w:firstColumn="1" w:lastColumn="0" w:noHBand="0" w:noVBand="1"/>
      </w:tblPr>
      <w:tblGrid>
        <w:gridCol w:w="2214"/>
        <w:gridCol w:w="2214"/>
        <w:gridCol w:w="2214"/>
      </w:tblGrid>
      <w:tr w:rsidR="003C3593" w:rsidDel="00B12562" w14:paraId="2C67B371" w14:textId="5E025263">
        <w:trPr>
          <w:jc w:val="center"/>
          <w:del w:id="979" w:author="HDULAB601" w:date="2023-05-14T15:08:00Z"/>
        </w:trPr>
        <w:tc>
          <w:tcPr>
            <w:tcW w:w="2214" w:type="dxa"/>
          </w:tcPr>
          <w:p w14:paraId="6E3373C6" w14:textId="49C50F7F" w:rsidR="003C3593" w:rsidDel="00B12562" w:rsidRDefault="00000000">
            <w:pPr>
              <w:pStyle w:val="a0"/>
              <w:jc w:val="center"/>
              <w:rPr>
                <w:del w:id="980" w:author="HDULAB601" w:date="2023-05-14T15:08:00Z"/>
                <w:rFonts w:eastAsiaTheme="majorEastAsia"/>
                <w:lang w:eastAsia="zh-CN"/>
              </w:rPr>
            </w:pPr>
            <w:del w:id="981" w:author="HDULAB601" w:date="2023-05-14T15:08:00Z">
              <w:r w:rsidDel="00B12562">
                <w:rPr>
                  <w:rFonts w:eastAsiaTheme="majorEastAsia" w:hint="eastAsia"/>
                  <w:lang w:eastAsia="zh-CN"/>
                </w:rPr>
                <w:delText>P</w:delText>
              </w:r>
              <w:r w:rsidDel="00B12562">
                <w:rPr>
                  <w:rFonts w:eastAsiaTheme="majorEastAsia"/>
                  <w:lang w:eastAsia="zh-CN"/>
                </w:rPr>
                <w:delText>atch</w:delText>
              </w:r>
            </w:del>
          </w:p>
        </w:tc>
        <w:tc>
          <w:tcPr>
            <w:tcW w:w="2214" w:type="dxa"/>
          </w:tcPr>
          <w:p w14:paraId="46ED572F" w14:textId="3197413B" w:rsidR="003C3593" w:rsidDel="00B12562" w:rsidRDefault="00000000">
            <w:pPr>
              <w:pStyle w:val="a0"/>
              <w:jc w:val="center"/>
              <w:rPr>
                <w:del w:id="982" w:author="HDULAB601" w:date="2023-05-14T15:08:00Z"/>
                <w:rFonts w:eastAsiaTheme="majorEastAsia"/>
                <w:lang w:eastAsia="zh-CN"/>
              </w:rPr>
            </w:pPr>
            <m:oMathPara>
              <m:oMath>
                <m:sSub>
                  <m:sSubPr>
                    <m:ctrlPr>
                      <w:del w:id="983" w:author="HDULAB601" w:date="2023-05-14T15:08:00Z">
                        <w:rPr>
                          <w:rFonts w:ascii="Cambria Math" w:hAnsi="Cambria Math"/>
                        </w:rPr>
                      </w:del>
                    </m:ctrlPr>
                  </m:sSubPr>
                  <m:e>
                    <m:r>
                      <w:del w:id="984" w:author="HDULAB601" w:date="2023-05-14T15:08:00Z">
                        <w:rPr>
                          <w:rFonts w:ascii="Cambria Math" w:hAnsi="Cambria Math"/>
                          <w:lang w:eastAsia="zh-CN"/>
                        </w:rPr>
                        <m:t>N</m:t>
                      </w:del>
                    </m:r>
                  </m:e>
                  <m:sub>
                    <m:r>
                      <w:del w:id="985" w:author="HDULAB601" w:date="2023-05-14T15:08:00Z">
                        <w:rPr>
                          <w:rFonts w:ascii="Cambria Math" w:hAnsi="Cambria Math"/>
                          <w:lang w:eastAsia="zh-CN"/>
                        </w:rPr>
                        <m:t>f</m:t>
                      </w:del>
                    </m:r>
                  </m:sub>
                </m:sSub>
              </m:oMath>
            </m:oMathPara>
          </w:p>
        </w:tc>
        <w:tc>
          <w:tcPr>
            <w:tcW w:w="2214" w:type="dxa"/>
          </w:tcPr>
          <w:p w14:paraId="5B1AB61E" w14:textId="2BFE835D" w:rsidR="003C3593" w:rsidDel="00B12562" w:rsidRDefault="00000000">
            <w:pPr>
              <w:pStyle w:val="a0"/>
              <w:jc w:val="center"/>
              <w:rPr>
                <w:del w:id="986" w:author="HDULAB601" w:date="2023-05-14T15:08:00Z"/>
                <w:rFonts w:eastAsiaTheme="majorEastAsia"/>
                <w:lang w:eastAsia="zh-CN"/>
              </w:rPr>
            </w:pPr>
            <m:oMathPara>
              <m:oMath>
                <m:sSub>
                  <m:sSubPr>
                    <m:ctrlPr>
                      <w:del w:id="987" w:author="HDULAB601" w:date="2023-05-14T15:08:00Z">
                        <w:rPr>
                          <w:rFonts w:ascii="Cambria Math" w:hAnsi="Cambria Math"/>
                        </w:rPr>
                      </w:del>
                    </m:ctrlPr>
                  </m:sSubPr>
                  <m:e>
                    <m:r>
                      <w:del w:id="988" w:author="HDULAB601" w:date="2023-05-14T15:08:00Z">
                        <w:rPr>
                          <w:rFonts w:ascii="Cambria Math" w:hAnsi="Cambria Math"/>
                          <w:lang w:eastAsia="zh-CN"/>
                        </w:rPr>
                        <m:t>N</m:t>
                      </w:del>
                    </m:r>
                  </m:e>
                  <m:sub>
                    <m:r>
                      <w:del w:id="989" w:author="HDULAB601" w:date="2023-05-14T15:08:00Z">
                        <w:rPr>
                          <w:rFonts w:ascii="Cambria Math" w:hAnsi="Cambria Math"/>
                          <w:lang w:eastAsia="zh-CN"/>
                        </w:rPr>
                        <m:t>p</m:t>
                      </w:del>
                    </m:r>
                  </m:sub>
                </m:sSub>
              </m:oMath>
            </m:oMathPara>
          </w:p>
        </w:tc>
      </w:tr>
      <w:tr w:rsidR="003C3593" w:rsidDel="00B12562" w14:paraId="72675600" w14:textId="06512325">
        <w:trPr>
          <w:jc w:val="center"/>
          <w:del w:id="990" w:author="HDULAB601" w:date="2023-05-14T15:08:00Z"/>
        </w:trPr>
        <w:tc>
          <w:tcPr>
            <w:tcW w:w="2214" w:type="dxa"/>
          </w:tcPr>
          <w:p w14:paraId="215BD3F0" w14:textId="4625F346" w:rsidR="003C3593" w:rsidDel="00B12562" w:rsidRDefault="00000000">
            <w:pPr>
              <w:pStyle w:val="a0"/>
              <w:jc w:val="center"/>
              <w:rPr>
                <w:del w:id="991" w:author="HDULAB601" w:date="2023-05-14T15:08:00Z"/>
                <w:rFonts w:eastAsiaTheme="majorEastAsia"/>
                <w:lang w:eastAsia="zh-CN"/>
              </w:rPr>
            </w:pPr>
            <w:del w:id="992" w:author="HDULAB601" w:date="2023-05-14T15:08:00Z">
              <w:r w:rsidDel="00B12562">
                <w:rPr>
                  <w:rFonts w:eastAsiaTheme="majorEastAsia"/>
                  <w:lang w:eastAsia="zh-CN"/>
                </w:rPr>
                <w:lastRenderedPageBreak/>
                <w:delText>example240</w:delText>
              </w:r>
            </w:del>
          </w:p>
        </w:tc>
        <w:tc>
          <w:tcPr>
            <w:tcW w:w="2214" w:type="dxa"/>
          </w:tcPr>
          <w:p w14:paraId="5ADE6884" w14:textId="4DC5B937" w:rsidR="003C3593" w:rsidDel="00B12562" w:rsidRDefault="00000000">
            <w:pPr>
              <w:pStyle w:val="a0"/>
              <w:jc w:val="center"/>
              <w:rPr>
                <w:del w:id="993" w:author="HDULAB601" w:date="2023-05-14T15:08:00Z"/>
                <w:rFonts w:eastAsiaTheme="majorEastAsia"/>
                <w:lang w:eastAsia="zh-CN"/>
              </w:rPr>
            </w:pPr>
            <w:del w:id="994" w:author="HDULAB601" w:date="2023-05-14T15:08:00Z">
              <w:r w:rsidDel="00B12562">
                <w:rPr>
                  <w:rFonts w:eastAsiaTheme="majorEastAsia" w:hint="eastAsia"/>
                  <w:lang w:eastAsia="zh-CN"/>
                </w:rPr>
                <w:delText>1</w:delText>
              </w:r>
            </w:del>
          </w:p>
        </w:tc>
        <w:tc>
          <w:tcPr>
            <w:tcW w:w="2214" w:type="dxa"/>
          </w:tcPr>
          <w:p w14:paraId="215C70FD" w14:textId="2249DA87" w:rsidR="003C3593" w:rsidDel="00B12562" w:rsidRDefault="00000000">
            <w:pPr>
              <w:pStyle w:val="a0"/>
              <w:jc w:val="center"/>
              <w:rPr>
                <w:del w:id="995" w:author="HDULAB601" w:date="2023-05-14T15:08:00Z"/>
                <w:rFonts w:eastAsiaTheme="majorEastAsia"/>
                <w:lang w:eastAsia="zh-CN"/>
              </w:rPr>
            </w:pPr>
            <w:del w:id="996" w:author="HDULAB601" w:date="2023-05-14T15:08:00Z">
              <w:r w:rsidDel="00B12562">
                <w:rPr>
                  <w:rFonts w:eastAsiaTheme="majorEastAsia" w:hint="eastAsia"/>
                  <w:lang w:eastAsia="zh-CN"/>
                </w:rPr>
                <w:delText>2</w:delText>
              </w:r>
            </w:del>
          </w:p>
        </w:tc>
      </w:tr>
      <w:tr w:rsidR="003C3593" w:rsidDel="00B12562" w14:paraId="2534865A" w14:textId="3A4587A0">
        <w:trPr>
          <w:jc w:val="center"/>
          <w:del w:id="997" w:author="HDULAB601" w:date="2023-05-14T15:08:00Z"/>
        </w:trPr>
        <w:tc>
          <w:tcPr>
            <w:tcW w:w="2214" w:type="dxa"/>
          </w:tcPr>
          <w:p w14:paraId="015B31C5" w14:textId="2064C07A" w:rsidR="003C3593" w:rsidDel="00B12562" w:rsidRDefault="00000000">
            <w:pPr>
              <w:pStyle w:val="a0"/>
              <w:jc w:val="center"/>
              <w:rPr>
                <w:del w:id="998" w:author="HDULAB601" w:date="2023-05-14T15:08:00Z"/>
                <w:rFonts w:eastAsiaTheme="majorEastAsia"/>
                <w:lang w:eastAsia="zh-CN"/>
              </w:rPr>
            </w:pPr>
            <w:del w:id="999" w:author="HDULAB601" w:date="2023-05-14T15:08:00Z">
              <w:r w:rsidDel="00B12562">
                <w:rPr>
                  <w:rFonts w:eastAsiaTheme="majorEastAsia"/>
                  <w:lang w:eastAsia="zh-CN"/>
                </w:rPr>
                <w:delText>example241</w:delText>
              </w:r>
            </w:del>
          </w:p>
        </w:tc>
        <w:tc>
          <w:tcPr>
            <w:tcW w:w="2214" w:type="dxa"/>
          </w:tcPr>
          <w:p w14:paraId="2290F81C" w14:textId="1FC2D032" w:rsidR="003C3593" w:rsidDel="00B12562" w:rsidRDefault="00000000">
            <w:pPr>
              <w:pStyle w:val="a0"/>
              <w:jc w:val="center"/>
              <w:rPr>
                <w:del w:id="1000" w:author="HDULAB601" w:date="2023-05-14T15:08:00Z"/>
                <w:rFonts w:eastAsiaTheme="majorEastAsia"/>
                <w:lang w:eastAsia="zh-CN"/>
              </w:rPr>
            </w:pPr>
            <w:del w:id="1001" w:author="HDULAB601" w:date="2023-05-14T15:08:00Z">
              <w:r w:rsidDel="00B12562">
                <w:rPr>
                  <w:rFonts w:eastAsiaTheme="majorEastAsia" w:hint="eastAsia"/>
                  <w:lang w:eastAsia="zh-CN"/>
                </w:rPr>
                <w:delText>1</w:delText>
              </w:r>
            </w:del>
          </w:p>
        </w:tc>
        <w:tc>
          <w:tcPr>
            <w:tcW w:w="2214" w:type="dxa"/>
          </w:tcPr>
          <w:p w14:paraId="2E8AFDBA" w14:textId="691A8AA3" w:rsidR="003C3593" w:rsidDel="00B12562" w:rsidRDefault="00000000">
            <w:pPr>
              <w:pStyle w:val="a0"/>
              <w:jc w:val="center"/>
              <w:rPr>
                <w:del w:id="1002" w:author="HDULAB601" w:date="2023-05-14T15:08:00Z"/>
                <w:rFonts w:eastAsiaTheme="majorEastAsia"/>
                <w:lang w:eastAsia="zh-CN"/>
              </w:rPr>
            </w:pPr>
            <w:del w:id="1003" w:author="HDULAB601" w:date="2023-05-14T15:08:00Z">
              <w:r w:rsidDel="00B12562">
                <w:rPr>
                  <w:rFonts w:eastAsiaTheme="majorEastAsia" w:hint="eastAsia"/>
                  <w:lang w:eastAsia="zh-CN"/>
                </w:rPr>
                <w:delText>2</w:delText>
              </w:r>
            </w:del>
          </w:p>
        </w:tc>
      </w:tr>
      <w:tr w:rsidR="003C3593" w:rsidDel="00B12562" w14:paraId="54FE6589" w14:textId="3041E3BF">
        <w:trPr>
          <w:jc w:val="center"/>
          <w:del w:id="1004" w:author="HDULAB601" w:date="2023-05-14T15:08:00Z"/>
        </w:trPr>
        <w:tc>
          <w:tcPr>
            <w:tcW w:w="2214" w:type="dxa"/>
          </w:tcPr>
          <w:p w14:paraId="6B12E83F" w14:textId="3C8E2242" w:rsidR="003C3593" w:rsidDel="00B12562" w:rsidRDefault="00000000">
            <w:pPr>
              <w:pStyle w:val="a0"/>
              <w:jc w:val="center"/>
              <w:rPr>
                <w:del w:id="1005" w:author="HDULAB601" w:date="2023-05-14T15:08:00Z"/>
                <w:rFonts w:eastAsiaTheme="majorEastAsia"/>
                <w:lang w:eastAsia="zh-CN"/>
              </w:rPr>
            </w:pPr>
            <w:del w:id="1006" w:author="HDULAB601" w:date="2023-05-14T15:08:00Z">
              <w:r w:rsidDel="00B12562">
                <w:rPr>
                  <w:rFonts w:eastAsiaTheme="majorEastAsia"/>
                  <w:lang w:eastAsia="zh-CN"/>
                </w:rPr>
                <w:delText>example308</w:delText>
              </w:r>
            </w:del>
          </w:p>
        </w:tc>
        <w:tc>
          <w:tcPr>
            <w:tcW w:w="2214" w:type="dxa"/>
          </w:tcPr>
          <w:p w14:paraId="4F64AE43" w14:textId="214320CC" w:rsidR="003C3593" w:rsidDel="00B12562" w:rsidRDefault="00000000">
            <w:pPr>
              <w:pStyle w:val="a0"/>
              <w:jc w:val="center"/>
              <w:rPr>
                <w:del w:id="1007" w:author="HDULAB601" w:date="2023-05-14T15:08:00Z"/>
                <w:rFonts w:eastAsiaTheme="majorEastAsia"/>
                <w:lang w:eastAsia="zh-CN"/>
              </w:rPr>
            </w:pPr>
            <w:del w:id="1008" w:author="HDULAB601" w:date="2023-05-14T15:08:00Z">
              <w:r w:rsidDel="00B12562">
                <w:rPr>
                  <w:rFonts w:eastAsiaTheme="majorEastAsia" w:hint="eastAsia"/>
                  <w:lang w:eastAsia="zh-CN"/>
                </w:rPr>
                <w:delText>1</w:delText>
              </w:r>
              <w:r w:rsidDel="00B12562">
                <w:rPr>
                  <w:rFonts w:eastAsiaTheme="majorEastAsia"/>
                  <w:lang w:eastAsia="zh-CN"/>
                </w:rPr>
                <w:delText>0</w:delText>
              </w:r>
            </w:del>
          </w:p>
        </w:tc>
        <w:tc>
          <w:tcPr>
            <w:tcW w:w="2214" w:type="dxa"/>
          </w:tcPr>
          <w:p w14:paraId="647E1BD3" w14:textId="7308B62D" w:rsidR="003C3593" w:rsidDel="00B12562" w:rsidRDefault="00000000">
            <w:pPr>
              <w:pStyle w:val="a0"/>
              <w:jc w:val="center"/>
              <w:rPr>
                <w:del w:id="1009" w:author="HDULAB601" w:date="2023-05-14T15:08:00Z"/>
                <w:rFonts w:eastAsiaTheme="majorEastAsia"/>
                <w:lang w:eastAsia="zh-CN"/>
              </w:rPr>
            </w:pPr>
            <w:del w:id="1010" w:author="HDULAB601" w:date="2023-05-14T15:08:00Z">
              <w:r w:rsidDel="00B12562">
                <w:rPr>
                  <w:rFonts w:eastAsiaTheme="majorEastAsia" w:hint="eastAsia"/>
                  <w:lang w:eastAsia="zh-CN"/>
                </w:rPr>
                <w:delText>1</w:delText>
              </w:r>
            </w:del>
          </w:p>
        </w:tc>
      </w:tr>
      <w:tr w:rsidR="003C3593" w:rsidDel="00B12562" w14:paraId="3361B989" w14:textId="6A8F0BEA">
        <w:trPr>
          <w:jc w:val="center"/>
          <w:del w:id="1011" w:author="HDULAB601" w:date="2023-05-14T15:08:00Z"/>
        </w:trPr>
        <w:tc>
          <w:tcPr>
            <w:tcW w:w="2214" w:type="dxa"/>
          </w:tcPr>
          <w:p w14:paraId="3E8A2A96" w14:textId="01FC65F6" w:rsidR="003C3593" w:rsidDel="00B12562" w:rsidRDefault="00000000">
            <w:pPr>
              <w:pStyle w:val="a0"/>
              <w:jc w:val="center"/>
              <w:rPr>
                <w:del w:id="1012" w:author="HDULAB601" w:date="2023-05-14T15:08:00Z"/>
                <w:rFonts w:eastAsiaTheme="majorEastAsia"/>
                <w:lang w:eastAsia="zh-CN"/>
              </w:rPr>
            </w:pPr>
            <w:del w:id="1013" w:author="HDULAB601" w:date="2023-05-14T15:08:00Z">
              <w:r w:rsidDel="00B12562">
                <w:rPr>
                  <w:rFonts w:eastAsiaTheme="majorEastAsia"/>
                  <w:lang w:eastAsia="zh-CN"/>
                </w:rPr>
                <w:delText>example50</w:delText>
              </w:r>
            </w:del>
          </w:p>
        </w:tc>
        <w:tc>
          <w:tcPr>
            <w:tcW w:w="2214" w:type="dxa"/>
          </w:tcPr>
          <w:p w14:paraId="559092F5" w14:textId="1598EC2F" w:rsidR="003C3593" w:rsidDel="00B12562" w:rsidRDefault="00000000">
            <w:pPr>
              <w:pStyle w:val="a0"/>
              <w:jc w:val="center"/>
              <w:rPr>
                <w:del w:id="1014" w:author="HDULAB601" w:date="2023-05-14T15:08:00Z"/>
                <w:rFonts w:eastAsiaTheme="majorEastAsia"/>
                <w:lang w:eastAsia="zh-CN"/>
              </w:rPr>
            </w:pPr>
            <w:del w:id="1015" w:author="HDULAB601" w:date="2023-05-14T15:08:00Z">
              <w:r w:rsidDel="00B12562">
                <w:rPr>
                  <w:rFonts w:eastAsiaTheme="majorEastAsia" w:hint="eastAsia"/>
                  <w:lang w:eastAsia="zh-CN"/>
                </w:rPr>
                <w:delText>1</w:delText>
              </w:r>
            </w:del>
          </w:p>
        </w:tc>
        <w:tc>
          <w:tcPr>
            <w:tcW w:w="2214" w:type="dxa"/>
          </w:tcPr>
          <w:p w14:paraId="2662B25F" w14:textId="50EE8C74" w:rsidR="003C3593" w:rsidDel="00B12562" w:rsidRDefault="00000000">
            <w:pPr>
              <w:pStyle w:val="a0"/>
              <w:jc w:val="center"/>
              <w:rPr>
                <w:del w:id="1016" w:author="HDULAB601" w:date="2023-05-14T15:08:00Z"/>
                <w:rFonts w:eastAsiaTheme="majorEastAsia"/>
                <w:lang w:eastAsia="zh-CN"/>
              </w:rPr>
            </w:pPr>
            <w:del w:id="1017" w:author="HDULAB601" w:date="2023-05-14T15:08:00Z">
              <w:r w:rsidDel="00B12562">
                <w:rPr>
                  <w:rFonts w:eastAsiaTheme="majorEastAsia" w:hint="eastAsia"/>
                  <w:lang w:eastAsia="zh-CN"/>
                </w:rPr>
                <w:delText>2</w:delText>
              </w:r>
            </w:del>
          </w:p>
        </w:tc>
      </w:tr>
    </w:tbl>
    <w:p w14:paraId="47177A23" w14:textId="77777777" w:rsidR="003C3593" w:rsidRDefault="003C3593">
      <w:pPr>
        <w:pStyle w:val="a0"/>
        <w:jc w:val="center"/>
        <w:rPr>
          <w:rFonts w:eastAsiaTheme="majorEastAsia"/>
          <w:lang w:eastAsia="zh-CN"/>
        </w:rPr>
      </w:pPr>
    </w:p>
    <w:p w14:paraId="6AB5617C" w14:textId="3F2C8214" w:rsidR="003C3593" w:rsidRDefault="00000000">
      <w:pPr>
        <w:pStyle w:val="4"/>
        <w:rPr>
          <w:i w:val="0"/>
          <w:iCs/>
          <w:sz w:val="36"/>
          <w:szCs w:val="36"/>
          <w:lang w:eastAsia="zh-CN"/>
        </w:rPr>
      </w:pPr>
      <w:bookmarkStart w:id="1018" w:name="Xd2f8e69d9753dd1d7e31e4223d3fa674fd6f6a5"/>
      <w:bookmarkEnd w:id="686"/>
      <w:r>
        <w:rPr>
          <w:i w:val="0"/>
          <w:iCs/>
          <w:sz w:val="36"/>
          <w:szCs w:val="36"/>
          <w:lang w:eastAsia="zh-CN"/>
        </w:rPr>
        <w:t>5.3</w:t>
      </w:r>
      <w:r>
        <w:rPr>
          <w:rFonts w:hint="eastAsia"/>
          <w:i w:val="0"/>
          <w:iCs/>
          <w:sz w:val="36"/>
          <w:szCs w:val="36"/>
          <w:lang w:eastAsia="zh-CN"/>
        </w:rPr>
        <w:t>.</w:t>
      </w:r>
      <w:ins w:id="1019" w:author="HDULAB601" w:date="2023-05-14T15:08:00Z">
        <w:r w:rsidR="00B12562">
          <w:rPr>
            <w:i w:val="0"/>
            <w:iCs/>
            <w:sz w:val="36"/>
            <w:szCs w:val="36"/>
            <w:lang w:eastAsia="zh-CN"/>
          </w:rPr>
          <w:t>3</w:t>
        </w:r>
      </w:ins>
      <w:del w:id="1020" w:author="HDULAB601" w:date="2023-05-14T15:08:00Z">
        <w:r w:rsidDel="00B12562">
          <w:rPr>
            <w:i w:val="0"/>
            <w:iCs/>
            <w:sz w:val="36"/>
            <w:szCs w:val="36"/>
            <w:lang w:eastAsia="zh-CN"/>
          </w:rPr>
          <w:delText>4</w:delText>
        </w:r>
      </w:del>
      <w:r>
        <w:rPr>
          <w:i w:val="0"/>
          <w:iCs/>
          <w:sz w:val="36"/>
          <w:szCs w:val="36"/>
          <w:lang w:eastAsia="zh-CN"/>
        </w:rPr>
        <w:t xml:space="preserve"> Result</w:t>
      </w:r>
      <w:ins w:id="1021" w:author="HDULAB601" w:date="2023-05-12T14:45:00Z">
        <w:r w:rsidR="00512997">
          <w:rPr>
            <w:rFonts w:hint="eastAsia"/>
            <w:i w:val="0"/>
            <w:iCs/>
            <w:sz w:val="36"/>
            <w:szCs w:val="36"/>
            <w:lang w:eastAsia="zh-CN"/>
          </w:rPr>
          <w:t>s</w:t>
        </w:r>
      </w:ins>
      <w:r>
        <w:rPr>
          <w:i w:val="0"/>
          <w:iCs/>
          <w:sz w:val="36"/>
          <w:szCs w:val="36"/>
          <w:lang w:eastAsia="zh-CN"/>
        </w:rPr>
        <w:t xml:space="preserve"> of RQ</w:t>
      </w:r>
      <w:ins w:id="1022" w:author="HDULAB601" w:date="2023-05-14T15:08:00Z">
        <w:r w:rsidR="00B12562">
          <w:rPr>
            <w:i w:val="0"/>
            <w:iCs/>
            <w:sz w:val="36"/>
            <w:szCs w:val="36"/>
            <w:lang w:eastAsia="zh-CN"/>
          </w:rPr>
          <w:t>3</w:t>
        </w:r>
      </w:ins>
      <w:del w:id="1023" w:author="HDULAB601" w:date="2023-05-14T15:08:00Z">
        <w:r w:rsidDel="00B12562">
          <w:rPr>
            <w:i w:val="0"/>
            <w:iCs/>
            <w:sz w:val="36"/>
            <w:szCs w:val="36"/>
            <w:lang w:eastAsia="zh-CN"/>
          </w:rPr>
          <w:delText>4</w:delText>
        </w:r>
      </w:del>
    </w:p>
    <w:p w14:paraId="4B69CAE8" w14:textId="169EACAF" w:rsidR="003C3593" w:rsidDel="00B12562" w:rsidRDefault="00000000">
      <w:pPr>
        <w:pStyle w:val="FirstParagraph"/>
        <w:rPr>
          <w:del w:id="1024" w:author="HDULAB601" w:date="2023-05-14T15:13:00Z"/>
          <w:lang w:eastAsia="zh-CN"/>
        </w:rPr>
      </w:pPr>
      <w:r>
        <w:rPr>
          <w:lang w:eastAsia="zh-CN"/>
        </w:rPr>
        <w:t>我们</w:t>
      </w:r>
      <w:del w:id="1025" w:author="HDULAB601" w:date="2023-05-12T14:49:00Z">
        <w:r w:rsidDel="00512997">
          <w:rPr>
            <w:rFonts w:hint="eastAsia"/>
            <w:lang w:eastAsia="zh-CN"/>
          </w:rPr>
          <w:delText>人为</w:delText>
        </w:r>
        <w:r w:rsidDel="00512997">
          <w:rPr>
            <w:lang w:eastAsia="zh-CN"/>
          </w:rPr>
          <w:delText>手动</w:delText>
        </w:r>
      </w:del>
      <w:r>
        <w:rPr>
          <w:rFonts w:hint="eastAsia"/>
          <w:lang w:eastAsia="zh-CN"/>
        </w:rPr>
        <w:t>分析</w:t>
      </w:r>
      <w:r>
        <w:rPr>
          <w:lang w:eastAsia="zh-CN"/>
        </w:rPr>
        <w:t>了</w:t>
      </w:r>
      <w:r>
        <w:rPr>
          <w:rFonts w:hint="eastAsia"/>
          <w:highlight w:val="yellow"/>
          <w:lang w:eastAsia="zh-CN"/>
        </w:rPr>
        <w:t>所有被</w:t>
      </w:r>
      <w:r>
        <w:rPr>
          <w:rFonts w:hint="eastAsia"/>
          <w:highlight w:val="yellow"/>
          <w:lang w:eastAsia="zh-CN"/>
        </w:rPr>
        <w:t>PatchID</w:t>
      </w:r>
      <w:r>
        <w:rPr>
          <w:rFonts w:hint="eastAsia"/>
          <w:highlight w:val="yellow"/>
          <w:lang w:eastAsia="zh-CN"/>
        </w:rPr>
        <w:t>识别</w:t>
      </w:r>
      <w:r>
        <w:rPr>
          <w:highlight w:val="yellow"/>
          <w:lang w:eastAsia="zh-CN"/>
        </w:rPr>
        <w:t>错误的补丁</w:t>
      </w:r>
      <w:ins w:id="1026" w:author="HDULAB601" w:date="2023-05-12T14:49:00Z">
        <w:r w:rsidR="00512997">
          <w:rPr>
            <w:rFonts w:hint="eastAsia"/>
            <w:lang w:eastAsia="zh-CN"/>
          </w:rPr>
          <w:t>和对应的日志文件，查看了</w:t>
        </w:r>
      </w:ins>
      <w:ins w:id="1027" w:author="HDULAB601" w:date="2023-05-12T14:50:00Z">
        <w:r w:rsidR="00512997">
          <w:rPr>
            <w:rFonts w:hint="eastAsia"/>
            <w:lang w:eastAsia="zh-CN"/>
          </w:rPr>
          <w:t>文件中记录的</w:t>
        </w:r>
        <w:r w:rsidR="00512997">
          <w:rPr>
            <w:rFonts w:hint="eastAsia"/>
            <w:lang w:eastAsia="zh-CN"/>
          </w:rPr>
          <w:t>snapshot</w:t>
        </w:r>
        <w:r w:rsidR="00512997">
          <w:rPr>
            <w:rFonts w:hint="eastAsia"/>
            <w:lang w:eastAsia="zh-CN"/>
          </w:rPr>
          <w:t>，特别是布尔表达式</w:t>
        </w:r>
      </w:ins>
      <w:r>
        <w:rPr>
          <w:lang w:eastAsia="zh-CN"/>
        </w:rPr>
        <w:t>，</w:t>
      </w:r>
      <w:r>
        <w:rPr>
          <w:rFonts w:hint="eastAsia"/>
          <w:lang w:eastAsia="zh-CN"/>
        </w:rPr>
        <w:t>认为</w:t>
      </w:r>
      <w:r>
        <w:rPr>
          <w:lang w:eastAsia="zh-CN"/>
        </w:rPr>
        <w:t>以下两</w:t>
      </w:r>
      <w:r>
        <w:rPr>
          <w:rFonts w:hint="eastAsia"/>
          <w:lang w:eastAsia="zh-CN"/>
        </w:rPr>
        <w:t>点是</w:t>
      </w:r>
      <w:r>
        <w:rPr>
          <w:lang w:eastAsia="zh-CN"/>
        </w:rPr>
        <w:t>产生错误结果的原因。</w:t>
      </w:r>
    </w:p>
    <w:p w14:paraId="3499FF99" w14:textId="77777777" w:rsidR="003C3593" w:rsidRDefault="00000000">
      <w:pPr>
        <w:pStyle w:val="FirstParagraph"/>
        <w:rPr>
          <w:lang w:eastAsia="zh-CN"/>
        </w:rPr>
      </w:pPr>
      <w:del w:id="1028" w:author="HDULAB601" w:date="2023-05-14T15:13:00Z">
        <w:r w:rsidDel="00B12562">
          <w:rPr>
            <w:lang w:eastAsia="zh-CN"/>
          </w:rPr>
          <w:delText>。</w:delText>
        </w:r>
      </w:del>
    </w:p>
    <w:p w14:paraId="12EF57D8" w14:textId="77777777" w:rsidR="003C3593" w:rsidRDefault="00000000">
      <w:pPr>
        <w:numPr>
          <w:ilvl w:val="0"/>
          <w:numId w:val="3"/>
        </w:numPr>
      </w:pPr>
      <w:r>
        <w:t>Weak test suite</w:t>
      </w:r>
    </w:p>
    <w:p w14:paraId="0309A2FC" w14:textId="77777777" w:rsidR="003C3593" w:rsidRDefault="00000000">
      <w:pPr>
        <w:numPr>
          <w:ilvl w:val="0"/>
          <w:numId w:val="3"/>
        </w:numPr>
      </w:pPr>
      <w:r>
        <w:t>Unsatisfying snapshot find strategy</w:t>
      </w:r>
    </w:p>
    <w:p w14:paraId="23BE42CA" w14:textId="77777777" w:rsidR="003C3593" w:rsidRDefault="00000000">
      <w:pPr>
        <w:pStyle w:val="FirstParagraph"/>
        <w:rPr>
          <w:lang w:eastAsia="zh-CN"/>
        </w:rPr>
      </w:pPr>
      <w:r>
        <w:rPr>
          <w:lang w:eastAsia="zh-CN"/>
        </w:rPr>
        <w:t>这两个原因共同导致了</w:t>
      </w:r>
      <w:r>
        <w:rPr>
          <w:lang w:eastAsia="zh-CN"/>
        </w:rPr>
        <w:t>PatchID</w:t>
      </w:r>
      <w:r>
        <w:rPr>
          <w:lang w:eastAsia="zh-CN"/>
        </w:rPr>
        <w:t>判断错误。一方面，绝大部分的测试套件都只有</w:t>
      </w:r>
      <w:r>
        <w:rPr>
          <w:lang w:eastAsia="zh-CN"/>
        </w:rPr>
        <w:t>1</w:t>
      </w:r>
      <m:oMath>
        <m:r>
          <m:rPr>
            <m:sty m:val="p"/>
          </m:rPr>
          <w:rPr>
            <w:rFonts w:ascii="Cambria Math" w:hAnsi="Cambria Math"/>
            <w:lang w:eastAsia="zh-CN"/>
          </w:rPr>
          <m:t>∼</m:t>
        </m:r>
      </m:oMath>
      <w:r>
        <w:rPr>
          <w:lang w:eastAsia="zh-CN"/>
        </w:rPr>
        <w:t>2</w:t>
      </w:r>
      <w:r>
        <w:rPr>
          <w:lang w:eastAsia="zh-CN"/>
        </w:rPr>
        <w:t>个失败的测试用例，并且覆盖</w:t>
      </w:r>
      <w:r>
        <w:rPr>
          <w:lang w:eastAsia="zh-CN"/>
        </w:rPr>
        <w:t>M</w:t>
      </w:r>
      <w:r>
        <w:rPr>
          <w:rFonts w:hint="eastAsia"/>
          <w:vertAlign w:val="subscript"/>
          <w:lang w:eastAsia="zh-CN"/>
        </w:rPr>
        <w:t>bug</w:t>
      </w:r>
      <w:r>
        <w:rPr>
          <w:lang w:eastAsia="zh-CN"/>
        </w:rPr>
        <w:t>的测试用例</w:t>
      </w:r>
      <w:r>
        <w:rPr>
          <w:rFonts w:hint="eastAsia"/>
          <w:lang w:eastAsia="zh-CN"/>
        </w:rPr>
        <w:t>过</w:t>
      </w:r>
      <w:r>
        <w:rPr>
          <w:lang w:eastAsia="zh-CN"/>
        </w:rPr>
        <w:t>少，导致</w:t>
      </w:r>
      <w:r>
        <w:rPr>
          <w:lang w:eastAsia="zh-CN"/>
        </w:rPr>
        <w:t>PatchID</w:t>
      </w:r>
      <w:r>
        <w:rPr>
          <w:lang w:eastAsia="zh-CN"/>
        </w:rPr>
        <w:t>实际能</w:t>
      </w:r>
      <w:r>
        <w:rPr>
          <w:rFonts w:hint="eastAsia"/>
          <w:lang w:eastAsia="zh-CN"/>
        </w:rPr>
        <w:t>收集到</w:t>
      </w:r>
      <w:r>
        <w:rPr>
          <w:lang w:eastAsia="zh-CN"/>
        </w:rPr>
        <w:t>正确的布尔表达式</w:t>
      </w:r>
      <w:r>
        <w:rPr>
          <w:rFonts w:hint="eastAsia"/>
          <w:lang w:eastAsia="zh-CN"/>
        </w:rPr>
        <w:t>可能性</w:t>
      </w:r>
      <w:r>
        <w:rPr>
          <w:lang w:eastAsia="zh-CN"/>
        </w:rPr>
        <w:t>较低。另一方面，虽然</w:t>
      </w:r>
      <w:r>
        <w:rPr>
          <w:lang w:eastAsia="zh-CN"/>
        </w:rPr>
        <w:t>PatchID</w:t>
      </w:r>
      <w:r>
        <w:rPr>
          <w:lang w:eastAsia="zh-CN"/>
        </w:rPr>
        <w:t>能生成大量的</w:t>
      </w:r>
      <w:r>
        <w:rPr>
          <w:lang w:eastAsia="zh-CN"/>
        </w:rPr>
        <w:t>snapshot</w:t>
      </w:r>
      <w:r>
        <w:rPr>
          <w:lang w:eastAsia="zh-CN"/>
        </w:rPr>
        <w:t>，但是由于第一个原因，会导致</w:t>
      </w:r>
      <w:r>
        <w:rPr>
          <w:rFonts w:hint="eastAsia"/>
          <w:lang w:eastAsia="zh-CN"/>
        </w:rPr>
        <w:t>多</w:t>
      </w:r>
      <w:r>
        <w:rPr>
          <w:lang w:eastAsia="zh-CN"/>
        </w:rPr>
        <w:t>个</w:t>
      </w:r>
      <w:r>
        <w:rPr>
          <w:lang w:eastAsia="zh-CN"/>
        </w:rPr>
        <w:t>snapshot</w:t>
      </w:r>
      <w:r>
        <w:rPr>
          <w:lang w:eastAsia="zh-CN"/>
        </w:rPr>
        <w:t>的可疑度相同。产生可疑度相同的原因是可疑度公式的缺陷。此外，由于每个补丁判断过程中只能选一个</w:t>
      </w:r>
      <w:r>
        <w:rPr>
          <w:lang w:eastAsia="zh-CN"/>
        </w:rPr>
        <w:t>snapshot</w:t>
      </w:r>
      <w:r>
        <w:rPr>
          <w:lang w:eastAsia="zh-CN"/>
        </w:rPr>
        <w:t>作为标准，</w:t>
      </w:r>
      <w:r>
        <w:rPr>
          <w:lang w:eastAsia="zh-CN"/>
        </w:rPr>
        <w:t>PatchID</w:t>
      </w:r>
      <w:r>
        <w:rPr>
          <w:lang w:eastAsia="zh-CN"/>
        </w:rPr>
        <w:t>只是随机选择其中一个，有相当大的概率会选择无关的</w:t>
      </w:r>
      <w:r>
        <w:rPr>
          <w:lang w:eastAsia="zh-CN"/>
        </w:rPr>
        <w:t>snapshot</w:t>
      </w:r>
      <w:r>
        <w:rPr>
          <w:lang w:eastAsia="zh-CN"/>
        </w:rPr>
        <w:t>，这也会导致最终判断结果的失败。</w:t>
      </w:r>
    </w:p>
    <w:p w14:paraId="5514FD6D" w14:textId="77777777" w:rsidR="003C3593" w:rsidRDefault="00000000">
      <w:pPr>
        <w:pStyle w:val="a0"/>
        <w:rPr>
          <w:lang w:eastAsia="zh-CN"/>
        </w:rPr>
      </w:pPr>
      <w:r>
        <w:rPr>
          <w:lang w:eastAsia="zh-CN"/>
        </w:rPr>
        <w:t xml:space="preserve"> </w:t>
      </w:r>
      <w:r>
        <w:rPr>
          <w:lang w:eastAsia="zh-CN"/>
        </w:rPr>
        <w:t>此外，由于我们在</w:t>
      </w:r>
      <w:r>
        <w:rPr>
          <w:lang w:eastAsia="zh-CN"/>
        </w:rPr>
        <w:t>Test generation</w:t>
      </w:r>
      <w:r>
        <w:rPr>
          <w:lang w:eastAsia="zh-CN"/>
        </w:rPr>
        <w:t>这个步骤中只选择了新的失败测试用例，这导致了我们的实验更注重补丁是否修复了原来的错误，而忽视了补丁是否引入了新的错误，尽管实验结果显示只有</w:t>
      </w:r>
      <w:r>
        <w:rPr>
          <w:lang w:eastAsia="zh-CN"/>
        </w:rPr>
        <w:t>13</w:t>
      </w:r>
      <w:r>
        <w:rPr>
          <w:lang w:eastAsia="zh-CN"/>
        </w:rPr>
        <w:t>个引入新错误的补丁。</w:t>
      </w:r>
    </w:p>
    <w:p w14:paraId="6FEFF518" w14:textId="3362EC9D" w:rsidR="00345F61" w:rsidRDefault="00000000" w:rsidP="00B12562">
      <w:pPr>
        <w:pStyle w:val="4"/>
        <w:rPr>
          <w:ins w:id="1029" w:author="HDULAB601" w:date="2023-05-14T15:13:00Z"/>
          <w:i w:val="0"/>
          <w:iCs/>
          <w:sz w:val="36"/>
          <w:szCs w:val="36"/>
          <w:lang w:eastAsia="zh-CN"/>
        </w:rPr>
      </w:pPr>
      <w:bookmarkStart w:id="1030" w:name="Xf801d64c98aa0913413f274010f967ded9f98cc"/>
      <w:bookmarkEnd w:id="1018"/>
      <w:r>
        <w:rPr>
          <w:rFonts w:hint="eastAsia"/>
          <w:i w:val="0"/>
          <w:iCs/>
          <w:sz w:val="36"/>
          <w:szCs w:val="36"/>
          <w:lang w:eastAsia="zh-CN"/>
        </w:rPr>
        <w:t>5.</w:t>
      </w:r>
      <w:r>
        <w:rPr>
          <w:i w:val="0"/>
          <w:iCs/>
          <w:sz w:val="36"/>
          <w:szCs w:val="36"/>
          <w:lang w:eastAsia="zh-CN"/>
        </w:rPr>
        <w:t>3</w:t>
      </w:r>
      <w:r>
        <w:rPr>
          <w:rFonts w:hint="eastAsia"/>
          <w:i w:val="0"/>
          <w:iCs/>
          <w:sz w:val="36"/>
          <w:szCs w:val="36"/>
          <w:lang w:eastAsia="zh-CN"/>
        </w:rPr>
        <w:t>.</w:t>
      </w:r>
      <w:ins w:id="1031" w:author="HDULAB601" w:date="2023-05-14T15:08:00Z">
        <w:r w:rsidR="00B12562">
          <w:rPr>
            <w:i w:val="0"/>
            <w:iCs/>
            <w:sz w:val="36"/>
            <w:szCs w:val="36"/>
            <w:lang w:eastAsia="zh-CN"/>
          </w:rPr>
          <w:t>4</w:t>
        </w:r>
      </w:ins>
      <w:del w:id="1032" w:author="HDULAB601" w:date="2023-05-14T15:08:00Z">
        <w:r w:rsidDel="00B12562">
          <w:rPr>
            <w:i w:val="0"/>
            <w:iCs/>
            <w:sz w:val="36"/>
            <w:szCs w:val="36"/>
            <w:lang w:eastAsia="zh-CN"/>
          </w:rPr>
          <w:delText>6</w:delText>
        </w:r>
      </w:del>
      <w:r>
        <w:rPr>
          <w:i w:val="0"/>
          <w:iCs/>
          <w:sz w:val="36"/>
          <w:szCs w:val="36"/>
          <w:lang w:eastAsia="zh-CN"/>
        </w:rPr>
        <w:t xml:space="preserve"> R</w:t>
      </w:r>
      <w:r>
        <w:rPr>
          <w:rFonts w:hint="eastAsia"/>
          <w:i w:val="0"/>
          <w:iCs/>
          <w:sz w:val="36"/>
          <w:szCs w:val="36"/>
          <w:lang w:eastAsia="zh-CN"/>
        </w:rPr>
        <w:t>esult</w:t>
      </w:r>
      <w:ins w:id="1033" w:author="HDULAB601" w:date="2023-05-12T14:45:00Z">
        <w:r w:rsidR="00512997">
          <w:rPr>
            <w:i w:val="0"/>
            <w:iCs/>
            <w:sz w:val="36"/>
            <w:szCs w:val="36"/>
            <w:lang w:eastAsia="zh-CN"/>
          </w:rPr>
          <w:t>s</w:t>
        </w:r>
      </w:ins>
      <w:r>
        <w:rPr>
          <w:i w:val="0"/>
          <w:iCs/>
          <w:sz w:val="36"/>
          <w:szCs w:val="36"/>
          <w:lang w:eastAsia="zh-CN"/>
        </w:rPr>
        <w:t xml:space="preserve"> of RQ</w:t>
      </w:r>
      <w:ins w:id="1034" w:author="HDULAB601" w:date="2023-05-14T15:09:00Z">
        <w:r w:rsidR="00B12562">
          <w:rPr>
            <w:i w:val="0"/>
            <w:iCs/>
            <w:sz w:val="36"/>
            <w:szCs w:val="36"/>
            <w:lang w:eastAsia="zh-CN"/>
          </w:rPr>
          <w:t>4</w:t>
        </w:r>
      </w:ins>
      <w:del w:id="1035" w:author="HDULAB601" w:date="2023-05-12T14:45:00Z">
        <w:r w:rsidDel="00512997">
          <w:rPr>
            <w:i w:val="0"/>
            <w:iCs/>
            <w:sz w:val="36"/>
            <w:szCs w:val="36"/>
            <w:lang w:eastAsia="zh-CN"/>
          </w:rPr>
          <w:delText>6</w:delText>
        </w:r>
      </w:del>
    </w:p>
    <w:p w14:paraId="7F2A80DC" w14:textId="7BF1DD93" w:rsidR="00B12562" w:rsidRPr="003D13C1" w:rsidDel="000E02F7" w:rsidRDefault="00100283">
      <w:pPr>
        <w:pStyle w:val="a0"/>
        <w:rPr>
          <w:del w:id="1036" w:author="HDULAB601" w:date="2023-05-14T15:56:00Z"/>
          <w:i/>
          <w:lang w:eastAsia="zh-CN"/>
          <w:rPrChange w:id="1037" w:author="HDULAB601" w:date="2023-05-14T15:51:00Z">
            <w:rPr>
              <w:del w:id="1038" w:author="HDULAB601" w:date="2023-05-14T15:56:00Z"/>
              <w:i w:val="0"/>
              <w:iCs/>
              <w:sz w:val="36"/>
              <w:szCs w:val="36"/>
              <w:lang w:eastAsia="zh-CN"/>
            </w:rPr>
          </w:rPrChange>
        </w:rPr>
        <w:pPrChange w:id="1039" w:author="HDULAB601" w:date="2023-05-14T15:13:00Z">
          <w:pPr>
            <w:pStyle w:val="4"/>
          </w:pPr>
        </w:pPrChange>
      </w:pPr>
      <w:ins w:id="1040" w:author="HDULAB601" w:date="2023-05-14T15:44:00Z">
        <w:r>
          <w:rPr>
            <w:rFonts w:hint="eastAsia"/>
            <w:lang w:eastAsia="zh-CN"/>
          </w:rPr>
          <w:t>为了讨论</w:t>
        </w:r>
      </w:ins>
      <w:ins w:id="1041" w:author="HDULAB601" w:date="2023-05-14T15:37:00Z">
        <w:r>
          <w:rPr>
            <w:rFonts w:hint="eastAsia"/>
            <w:lang w:eastAsia="zh-CN"/>
          </w:rPr>
          <w:t>Patch</w:t>
        </w:r>
        <w:r>
          <w:rPr>
            <w:lang w:eastAsia="zh-CN"/>
          </w:rPr>
          <w:t>ID</w:t>
        </w:r>
      </w:ins>
      <w:ins w:id="1042" w:author="HDULAB601" w:date="2023-05-14T15:44:00Z">
        <w:r>
          <w:rPr>
            <w:rFonts w:hint="eastAsia"/>
            <w:lang w:eastAsia="zh-CN"/>
          </w:rPr>
          <w:t>在过拟合补丁分类</w:t>
        </w:r>
      </w:ins>
      <w:ins w:id="1043" w:author="HDULAB601" w:date="2023-05-14T15:45:00Z">
        <w:r>
          <w:rPr>
            <w:rFonts w:hint="eastAsia"/>
            <w:lang w:eastAsia="zh-CN"/>
          </w:rPr>
          <w:t>的优点与缺点，</w:t>
        </w:r>
        <w:r w:rsidR="003D13C1">
          <w:rPr>
            <w:rFonts w:hint="eastAsia"/>
            <w:lang w:eastAsia="zh-CN"/>
          </w:rPr>
          <w:t>本文对</w:t>
        </w:r>
        <w:r w:rsidR="003D13C1">
          <w:rPr>
            <w:rFonts w:hint="eastAsia"/>
            <w:lang w:eastAsia="zh-CN"/>
          </w:rPr>
          <w:t>A</w:t>
        </w:r>
        <w:r w:rsidR="003D13C1">
          <w:rPr>
            <w:lang w:eastAsia="zh-CN"/>
          </w:rPr>
          <w:t>B</w:t>
        </w:r>
        <w:r w:rsidR="003D13C1">
          <w:rPr>
            <w:rFonts w:hint="eastAsia"/>
            <w:lang w:eastAsia="zh-CN"/>
          </w:rPr>
          <w:t>-overfitting</w:t>
        </w:r>
        <w:r w:rsidR="003D13C1">
          <w:rPr>
            <w:lang w:eastAsia="zh-CN"/>
          </w:rPr>
          <w:t xml:space="preserve"> </w:t>
        </w:r>
        <w:r w:rsidR="003D13C1">
          <w:rPr>
            <w:rFonts w:hint="eastAsia"/>
            <w:lang w:eastAsia="zh-CN"/>
          </w:rPr>
          <w:t>patch</w:t>
        </w:r>
      </w:ins>
      <w:ins w:id="1044" w:author="HDULAB601" w:date="2023-05-14T15:46:00Z">
        <w:r w:rsidR="003D13C1">
          <w:rPr>
            <w:rFonts w:hint="eastAsia"/>
            <w:lang w:eastAsia="zh-CN"/>
          </w:rPr>
          <w:t>分为两类补丁：</w:t>
        </w:r>
        <w:r w:rsidR="003D13C1">
          <w:rPr>
            <w:rFonts w:hint="eastAsia"/>
            <w:lang w:eastAsia="zh-CN"/>
          </w:rPr>
          <w:t>A</w:t>
        </w:r>
        <w:r w:rsidR="003D13C1">
          <w:rPr>
            <w:lang w:eastAsia="zh-CN"/>
          </w:rPr>
          <w:t>B</w:t>
        </w:r>
        <w:r w:rsidR="003D13C1">
          <w:rPr>
            <w:rFonts w:hint="eastAsia"/>
            <w:lang w:eastAsia="zh-CN"/>
          </w:rPr>
          <w:t>-</w:t>
        </w:r>
        <w:r w:rsidR="003D13C1">
          <w:rPr>
            <w:lang w:eastAsia="zh-CN"/>
          </w:rPr>
          <w:t>1</w:t>
        </w:r>
        <w:r w:rsidR="003D13C1">
          <w:rPr>
            <w:rFonts w:hint="eastAsia"/>
            <w:lang w:eastAsia="zh-CN"/>
          </w:rPr>
          <w:t>、</w:t>
        </w:r>
        <w:r w:rsidR="003D13C1">
          <w:rPr>
            <w:rFonts w:hint="eastAsia"/>
            <w:lang w:eastAsia="zh-CN"/>
          </w:rPr>
          <w:t>A</w:t>
        </w:r>
        <w:r w:rsidR="003D13C1">
          <w:rPr>
            <w:lang w:eastAsia="zh-CN"/>
          </w:rPr>
          <w:t>B-2</w:t>
        </w:r>
        <w:r w:rsidR="003D13C1">
          <w:rPr>
            <w:rFonts w:hint="eastAsia"/>
            <w:lang w:eastAsia="zh-CN"/>
          </w:rPr>
          <w:t>。</w:t>
        </w:r>
      </w:ins>
      <w:ins w:id="1045" w:author="HDULAB601" w:date="2023-05-14T20:12:00Z">
        <w:r w:rsidR="003A3279">
          <w:rPr>
            <w:rFonts w:hint="eastAsia"/>
            <w:lang w:eastAsia="zh-CN"/>
          </w:rPr>
          <w:t>。</w:t>
        </w:r>
      </w:ins>
      <w:ins w:id="1046" w:author="HDULAB601" w:date="2023-05-14T15:46:00Z">
        <w:r w:rsidR="003D13C1">
          <w:rPr>
            <w:rFonts w:hint="eastAsia"/>
            <w:lang w:eastAsia="zh-CN"/>
          </w:rPr>
          <w:t>其中</w:t>
        </w:r>
        <w:r w:rsidR="003D13C1">
          <w:rPr>
            <w:rFonts w:hint="eastAsia"/>
            <w:lang w:eastAsia="zh-CN"/>
          </w:rPr>
          <w:t>A</w:t>
        </w:r>
        <w:r w:rsidR="003D13C1">
          <w:rPr>
            <w:lang w:eastAsia="zh-CN"/>
          </w:rPr>
          <w:t>B</w:t>
        </w:r>
        <w:r w:rsidR="003D13C1">
          <w:rPr>
            <w:rFonts w:hint="eastAsia"/>
            <w:lang w:eastAsia="zh-CN"/>
          </w:rPr>
          <w:t>-</w:t>
        </w:r>
        <w:r w:rsidR="003D13C1">
          <w:rPr>
            <w:lang w:eastAsia="zh-CN"/>
          </w:rPr>
          <w:t>1</w:t>
        </w:r>
        <w:r w:rsidR="003D13C1">
          <w:rPr>
            <w:rFonts w:hint="eastAsia"/>
            <w:lang w:eastAsia="zh-CN"/>
          </w:rPr>
          <w:t>补丁代表</w:t>
        </w:r>
      </w:ins>
      <w:ins w:id="1047" w:author="HDULAB601" w:date="2023-05-14T15:48:00Z">
        <w:r w:rsidR="003D13C1">
          <w:rPr>
            <w:rFonts w:hint="eastAsia"/>
            <w:lang w:eastAsia="zh-CN"/>
          </w:rPr>
          <w:t>回归错误发生在</w:t>
        </w:r>
        <w:r w:rsidR="003D13C1">
          <w:rPr>
            <w:lang w:eastAsia="zh-CN"/>
          </w:rPr>
          <w:t>M</w:t>
        </w:r>
        <w:r w:rsidR="003D13C1">
          <w:rPr>
            <w:rFonts w:hint="eastAsia"/>
            <w:vertAlign w:val="subscript"/>
            <w:lang w:eastAsia="zh-CN"/>
          </w:rPr>
          <w:t>bug</w:t>
        </w:r>
        <w:r w:rsidR="003D13C1">
          <w:rPr>
            <w:rFonts w:hint="eastAsia"/>
            <w:lang w:eastAsia="zh-CN"/>
          </w:rPr>
          <w:t>外的方法</w:t>
        </w:r>
      </w:ins>
      <w:ins w:id="1048" w:author="HDULAB601" w:date="2023-05-14T15:50:00Z">
        <w:r w:rsidR="003D13C1">
          <w:rPr>
            <w:rFonts w:hint="eastAsia"/>
            <w:lang w:eastAsia="zh-CN"/>
          </w:rPr>
          <w:t>；</w:t>
        </w:r>
      </w:ins>
      <w:ins w:id="1049" w:author="HDULAB601" w:date="2023-05-14T15:51:00Z">
        <w:r w:rsidR="003D13C1">
          <w:rPr>
            <w:rFonts w:hint="eastAsia"/>
            <w:lang w:eastAsia="zh-CN"/>
          </w:rPr>
          <w:t>A</w:t>
        </w:r>
        <w:r w:rsidR="003D13C1">
          <w:rPr>
            <w:lang w:eastAsia="zh-CN"/>
          </w:rPr>
          <w:t>B-2</w:t>
        </w:r>
        <w:r w:rsidR="003D13C1">
          <w:rPr>
            <w:rFonts w:hint="eastAsia"/>
            <w:lang w:eastAsia="zh-CN"/>
          </w:rPr>
          <w:t>表示回归错误仍然出现在</w:t>
        </w:r>
        <w:r w:rsidR="003D13C1">
          <w:rPr>
            <w:lang w:eastAsia="zh-CN"/>
          </w:rPr>
          <w:t>M</w:t>
        </w:r>
        <w:r w:rsidR="003D13C1">
          <w:rPr>
            <w:rFonts w:hint="eastAsia"/>
            <w:vertAlign w:val="subscript"/>
            <w:lang w:eastAsia="zh-CN"/>
          </w:rPr>
          <w:t>bug</w:t>
        </w:r>
        <w:r w:rsidR="003D13C1">
          <w:rPr>
            <w:rFonts w:hint="eastAsia"/>
            <w:lang w:eastAsia="zh-CN"/>
          </w:rPr>
          <w:t>。例如，</w:t>
        </w:r>
      </w:ins>
      <w:ins w:id="1050" w:author="HDULAB601" w:date="2023-05-14T15:56:00Z">
        <w:r w:rsidR="000E02F7">
          <w:rPr>
            <w:rFonts w:hint="eastAsia"/>
            <w:lang w:eastAsia="zh-CN"/>
          </w:rPr>
          <w:t>当</w:t>
        </w:r>
      </w:ins>
      <w:ins w:id="1051" w:author="HDULAB601" w:date="2023-05-14T15:55:00Z">
        <w:r w:rsidR="000E02F7">
          <w:rPr>
            <w:rFonts w:hint="eastAsia"/>
            <w:lang w:eastAsia="zh-CN"/>
          </w:rPr>
          <w:t>方法</w:t>
        </w:r>
        <w:r w:rsidR="000E02F7">
          <w:rPr>
            <w:lang w:eastAsia="zh-CN"/>
          </w:rPr>
          <w:t>F</w:t>
        </w:r>
        <w:r w:rsidR="000E02F7">
          <w:rPr>
            <w:rFonts w:hint="eastAsia"/>
            <w:lang w:eastAsia="zh-CN"/>
          </w:rPr>
          <w:t>调用</w:t>
        </w:r>
      </w:ins>
      <w:ins w:id="1052" w:author="HDULAB601" w:date="2023-05-14T15:56:00Z">
        <w:r w:rsidR="000E02F7">
          <w:rPr>
            <w:lang w:eastAsia="zh-CN"/>
          </w:rPr>
          <w:t>M</w:t>
        </w:r>
        <w:r w:rsidR="000E02F7">
          <w:rPr>
            <w:rFonts w:hint="eastAsia"/>
            <w:vertAlign w:val="subscript"/>
            <w:lang w:eastAsia="zh-CN"/>
          </w:rPr>
          <w:t>bug</w:t>
        </w:r>
        <w:r w:rsidR="000E02F7">
          <w:rPr>
            <w:rFonts w:hint="eastAsia"/>
            <w:lang w:eastAsia="zh-CN"/>
          </w:rPr>
          <w:t>，</w:t>
        </w:r>
      </w:ins>
      <w:ins w:id="1053" w:author="HDULAB601" w:date="2023-05-14T15:57:00Z">
        <w:r w:rsidR="000E02F7">
          <w:rPr>
            <w:rFonts w:hint="eastAsia"/>
            <w:lang w:eastAsia="zh-CN"/>
          </w:rPr>
          <w:t>补丁引入的回归错误</w:t>
        </w:r>
      </w:ins>
      <w:ins w:id="1054" w:author="HDULAB601" w:date="2023-05-14T15:58:00Z">
        <w:r w:rsidR="000E02F7">
          <w:rPr>
            <w:rFonts w:hint="eastAsia"/>
            <w:lang w:eastAsia="zh-CN"/>
          </w:rPr>
          <w:t>导致</w:t>
        </w:r>
        <w:r w:rsidR="000E02F7">
          <w:rPr>
            <w:rFonts w:hint="eastAsia"/>
            <w:lang w:eastAsia="zh-CN"/>
          </w:rPr>
          <w:t>F</w:t>
        </w:r>
        <w:r w:rsidR="000E02F7">
          <w:rPr>
            <w:rFonts w:hint="eastAsia"/>
            <w:lang w:eastAsia="zh-CN"/>
          </w:rPr>
          <w:t>出现了错误，那么该补丁被认为</w:t>
        </w:r>
        <w:r w:rsidR="000E02F7">
          <w:rPr>
            <w:rFonts w:hint="eastAsia"/>
            <w:lang w:eastAsia="zh-CN"/>
          </w:rPr>
          <w:t>A</w:t>
        </w:r>
        <w:r w:rsidR="000E02F7">
          <w:rPr>
            <w:lang w:eastAsia="zh-CN"/>
          </w:rPr>
          <w:t>B-1</w:t>
        </w:r>
        <w:r w:rsidR="000E02F7">
          <w:rPr>
            <w:rFonts w:hint="eastAsia"/>
            <w:lang w:eastAsia="zh-CN"/>
          </w:rPr>
          <w:t>；如果回归错误只出现在</w:t>
        </w:r>
      </w:ins>
      <w:ins w:id="1055" w:author="HDULAB601" w:date="2023-05-14T15:59:00Z">
        <w:r w:rsidR="000E02F7">
          <w:rPr>
            <w:lang w:eastAsia="zh-CN"/>
          </w:rPr>
          <w:t>M</w:t>
        </w:r>
        <w:r w:rsidR="000E02F7">
          <w:rPr>
            <w:rFonts w:hint="eastAsia"/>
            <w:vertAlign w:val="subscript"/>
            <w:lang w:eastAsia="zh-CN"/>
          </w:rPr>
          <w:t>bug</w:t>
        </w:r>
        <w:r w:rsidR="000E02F7">
          <w:rPr>
            <w:rFonts w:hint="eastAsia"/>
            <w:lang w:eastAsia="zh-CN"/>
          </w:rPr>
          <w:t>，那么该补丁被认为</w:t>
        </w:r>
        <w:r w:rsidR="000E02F7">
          <w:rPr>
            <w:rFonts w:hint="eastAsia"/>
            <w:lang w:eastAsia="zh-CN"/>
          </w:rPr>
          <w:t>A</w:t>
        </w:r>
        <w:r w:rsidR="000E02F7">
          <w:rPr>
            <w:lang w:eastAsia="zh-CN"/>
          </w:rPr>
          <w:t>B-2</w:t>
        </w:r>
        <w:r w:rsidR="000E02F7">
          <w:rPr>
            <w:rFonts w:hint="eastAsia"/>
            <w:lang w:eastAsia="zh-CN"/>
          </w:rPr>
          <w:t>。</w:t>
        </w:r>
      </w:ins>
      <w:ins w:id="1056" w:author="HDULAB601" w:date="2023-05-14T20:13:00Z">
        <w:r w:rsidR="003A3279">
          <w:rPr>
            <w:rFonts w:hint="eastAsia"/>
            <w:lang w:eastAsia="zh-CN"/>
          </w:rPr>
          <w:t>此外，</w:t>
        </w:r>
        <w:r w:rsidR="003A3279">
          <w:rPr>
            <w:rFonts w:hint="eastAsia"/>
            <w:lang w:eastAsia="zh-CN"/>
          </w:rPr>
          <w:t>A</w:t>
        </w:r>
        <w:r w:rsidR="003A3279">
          <w:rPr>
            <w:lang w:eastAsia="zh-CN"/>
          </w:rPr>
          <w:t xml:space="preserve"> </w:t>
        </w:r>
        <w:r w:rsidR="003A3279">
          <w:rPr>
            <w:rFonts w:hint="eastAsia"/>
            <w:lang w:eastAsia="zh-CN"/>
          </w:rPr>
          <w:t>patch</w:t>
        </w:r>
        <w:r w:rsidR="003A3279">
          <w:rPr>
            <w:lang w:eastAsia="zh-CN"/>
          </w:rPr>
          <w:t xml:space="preserve"> </w:t>
        </w:r>
        <w:r w:rsidR="003A3279">
          <w:rPr>
            <w:rFonts w:hint="eastAsia"/>
            <w:lang w:eastAsia="zh-CN"/>
          </w:rPr>
          <w:t>是</w:t>
        </w:r>
        <w:r w:rsidR="003A3279">
          <w:rPr>
            <w:rFonts w:hint="eastAsia"/>
            <w:lang w:eastAsia="zh-CN"/>
          </w:rPr>
          <w:t>A-overfitting</w:t>
        </w:r>
        <w:r w:rsidR="003A3279">
          <w:rPr>
            <w:lang w:eastAsia="zh-CN"/>
          </w:rPr>
          <w:t xml:space="preserve"> </w:t>
        </w:r>
        <w:r w:rsidR="003A3279">
          <w:rPr>
            <w:rFonts w:hint="eastAsia"/>
            <w:lang w:eastAsia="zh-CN"/>
          </w:rPr>
          <w:t>patch</w:t>
        </w:r>
        <w:r w:rsidR="00DC38EA">
          <w:rPr>
            <w:rFonts w:hint="eastAsia"/>
            <w:lang w:eastAsia="zh-CN"/>
          </w:rPr>
          <w:t>和</w:t>
        </w:r>
      </w:ins>
      <w:ins w:id="1057" w:author="HDULAB601" w:date="2023-05-14T20:14:00Z">
        <w:r w:rsidR="00DC38EA">
          <w:rPr>
            <w:rFonts w:hint="eastAsia"/>
            <w:lang w:eastAsia="zh-CN"/>
          </w:rPr>
          <w:t>A</w:t>
        </w:r>
        <w:r w:rsidR="00DC38EA">
          <w:rPr>
            <w:lang w:eastAsia="zh-CN"/>
          </w:rPr>
          <w:t>B</w:t>
        </w:r>
        <w:r w:rsidR="00DC38EA">
          <w:rPr>
            <w:rFonts w:hint="eastAsia"/>
            <w:lang w:eastAsia="zh-CN"/>
          </w:rPr>
          <w:t>-overfitting</w:t>
        </w:r>
        <w:r w:rsidR="00DC38EA">
          <w:rPr>
            <w:lang w:eastAsia="zh-CN"/>
          </w:rPr>
          <w:t xml:space="preserve"> </w:t>
        </w:r>
        <w:r w:rsidR="00DC38EA">
          <w:rPr>
            <w:rFonts w:hint="eastAsia"/>
            <w:lang w:eastAsia="zh-CN"/>
          </w:rPr>
          <w:t>patch</w:t>
        </w:r>
        <w:r w:rsidR="00DC38EA">
          <w:rPr>
            <w:lang w:eastAsia="zh-CN"/>
          </w:rPr>
          <w:t xml:space="preserve"> </w:t>
        </w:r>
        <w:r w:rsidR="00DC38EA">
          <w:rPr>
            <w:rFonts w:hint="eastAsia"/>
            <w:lang w:eastAsia="zh-CN"/>
          </w:rPr>
          <w:t>的统称。</w:t>
        </w:r>
      </w:ins>
    </w:p>
    <w:p w14:paraId="58F2727D" w14:textId="0EE5DFCF" w:rsidR="003C3593" w:rsidRDefault="00000000">
      <w:pPr>
        <w:pStyle w:val="a0"/>
        <w:rPr>
          <w:lang w:eastAsia="zh-CN"/>
        </w:rPr>
      </w:pPr>
      <w:r>
        <w:rPr>
          <w:rFonts w:hint="eastAsia"/>
          <w:lang w:eastAsia="zh-CN"/>
        </w:rPr>
        <w:t>Table</w:t>
      </w:r>
      <w:r>
        <w:rPr>
          <w:lang w:eastAsia="zh-CN"/>
        </w:rPr>
        <w:t>12</w:t>
      </w:r>
      <w:r>
        <w:rPr>
          <w:rFonts w:hint="eastAsia"/>
          <w:lang w:eastAsia="zh-CN"/>
        </w:rPr>
        <w:t>给出了</w:t>
      </w:r>
      <w:r>
        <w:rPr>
          <w:lang w:eastAsia="zh-CN"/>
        </w:rPr>
        <w:t>PatchID</w:t>
      </w:r>
      <w:r>
        <w:rPr>
          <w:rFonts w:hint="eastAsia"/>
          <w:lang w:eastAsia="zh-CN"/>
        </w:rPr>
        <w:t>在</w:t>
      </w:r>
      <w:r>
        <w:rPr>
          <w:lang w:eastAsia="zh-CN"/>
        </w:rPr>
        <w:t>Java+JML dataset</w:t>
      </w:r>
      <w:r>
        <w:rPr>
          <w:rFonts w:hint="eastAsia"/>
          <w:lang w:eastAsia="zh-CN"/>
        </w:rPr>
        <w:t>上对过拟合补丁分类的效果。我们发现</w:t>
      </w:r>
      <w:r>
        <w:rPr>
          <w:rFonts w:hint="eastAsia"/>
          <w:lang w:eastAsia="zh-CN"/>
        </w:rPr>
        <w:t>A-</w:t>
      </w:r>
      <w:r>
        <w:rPr>
          <w:lang w:eastAsia="zh-CN"/>
        </w:rPr>
        <w:t>Overfitting patch</w:t>
      </w:r>
      <w:r>
        <w:rPr>
          <w:rFonts w:hint="eastAsia"/>
          <w:lang w:eastAsia="zh-CN"/>
        </w:rPr>
        <w:t>和</w:t>
      </w:r>
      <w:r>
        <w:rPr>
          <w:rFonts w:hint="eastAsia"/>
          <w:lang w:eastAsia="zh-CN"/>
        </w:rPr>
        <w:t>A</w:t>
      </w:r>
      <w:r>
        <w:rPr>
          <w:lang w:eastAsia="zh-CN"/>
        </w:rPr>
        <w:t>B</w:t>
      </w:r>
      <w:r>
        <w:rPr>
          <w:rFonts w:hint="eastAsia"/>
          <w:lang w:eastAsia="zh-CN"/>
        </w:rPr>
        <w:t>-</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的数量相近，这说明</w:t>
      </w:r>
      <w:r>
        <w:rPr>
          <w:rFonts w:hint="eastAsia"/>
          <w:lang w:eastAsia="zh-CN"/>
        </w:rPr>
        <w:t>A</w:t>
      </w:r>
      <w:r>
        <w:rPr>
          <w:lang w:eastAsia="zh-CN"/>
        </w:rPr>
        <w:t>PR</w:t>
      </w:r>
      <w:r>
        <w:rPr>
          <w:rFonts w:hint="eastAsia"/>
          <w:lang w:eastAsia="zh-CN"/>
        </w:rPr>
        <w:t>补丁实际</w:t>
      </w:r>
      <w:r>
        <w:rPr>
          <w:rFonts w:hint="eastAsia"/>
          <w:lang w:eastAsia="zh-CN"/>
        </w:rPr>
        <w:lastRenderedPageBreak/>
        <w:t>上会引入</w:t>
      </w:r>
      <w:del w:id="1058" w:author="HDULAB601" w:date="2023-05-14T19:56:00Z">
        <w:r w:rsidDel="00117308">
          <w:rPr>
            <w:rFonts w:hint="eastAsia"/>
            <w:lang w:eastAsia="zh-CN"/>
          </w:rPr>
          <w:delText>大量的</w:delText>
        </w:r>
      </w:del>
      <w:r>
        <w:rPr>
          <w:rFonts w:hint="eastAsia"/>
          <w:lang w:eastAsia="zh-CN"/>
        </w:rPr>
        <w:t>回归错误。此外，</w:t>
      </w:r>
      <w:r>
        <w:rPr>
          <w:rFonts w:hint="eastAsia"/>
          <w:lang w:eastAsia="zh-CN"/>
        </w:rPr>
        <w:t>A</w:t>
      </w:r>
      <w:r>
        <w:rPr>
          <w:lang w:eastAsia="zh-CN"/>
        </w:rPr>
        <w:t>B</w:t>
      </w:r>
      <w:r>
        <w:rPr>
          <w:rFonts w:hint="eastAsia"/>
          <w:lang w:eastAsia="zh-CN"/>
        </w:rPr>
        <w:t>-</w:t>
      </w:r>
      <w:ins w:id="1059" w:author="HDULAB601" w:date="2023-05-14T15:11:00Z">
        <w:r w:rsidR="00B12562">
          <w:rPr>
            <w:lang w:eastAsia="zh-CN"/>
          </w:rPr>
          <w:t>1</w:t>
        </w:r>
      </w:ins>
      <w:del w:id="1060" w:author="HDULAB601" w:date="2023-05-14T15:11:00Z">
        <w:r w:rsidDel="00B12562">
          <w:rPr>
            <w:lang w:eastAsia="zh-CN"/>
          </w:rPr>
          <w:delText>D</w:delText>
        </w:r>
      </w:del>
      <w:r>
        <w:rPr>
          <w:rFonts w:hint="eastAsia"/>
          <w:lang w:eastAsia="zh-CN"/>
        </w:rPr>
        <w:t>的数量远超过</w:t>
      </w:r>
      <w:r>
        <w:rPr>
          <w:rFonts w:hint="eastAsia"/>
          <w:lang w:eastAsia="zh-CN"/>
        </w:rPr>
        <w:t>A</w:t>
      </w:r>
      <w:r>
        <w:rPr>
          <w:lang w:eastAsia="zh-CN"/>
        </w:rPr>
        <w:t>B-</w:t>
      </w:r>
      <w:ins w:id="1061" w:author="HDULAB601" w:date="2023-05-14T15:11:00Z">
        <w:r w:rsidR="00B12562">
          <w:rPr>
            <w:lang w:eastAsia="zh-CN"/>
          </w:rPr>
          <w:t>2</w:t>
        </w:r>
      </w:ins>
      <w:del w:id="1062" w:author="HDULAB601" w:date="2023-05-14T15:11:00Z">
        <w:r w:rsidDel="00B12562">
          <w:rPr>
            <w:lang w:eastAsia="zh-CN"/>
          </w:rPr>
          <w:delText>S</w:delText>
        </w:r>
      </w:del>
      <w:r>
        <w:rPr>
          <w:rFonts w:hint="eastAsia"/>
          <w:lang w:eastAsia="zh-CN"/>
        </w:rPr>
        <w:t>，这还说明回归错误一般会发生在</w:t>
      </w:r>
      <w:r>
        <w:rPr>
          <w:lang w:eastAsia="zh-CN"/>
        </w:rPr>
        <w:t>M</w:t>
      </w:r>
      <w:r>
        <w:rPr>
          <w:rFonts w:hint="eastAsia"/>
          <w:vertAlign w:val="subscript"/>
          <w:lang w:eastAsia="zh-CN"/>
        </w:rPr>
        <w:t>bug</w:t>
      </w:r>
      <w:r>
        <w:rPr>
          <w:rFonts w:hint="eastAsia"/>
          <w:lang w:eastAsia="zh-CN"/>
        </w:rPr>
        <w:t>以外的方法中。从</w:t>
      </w:r>
      <w:r>
        <w:rPr>
          <w:rFonts w:hint="eastAsia"/>
          <w:lang w:eastAsia="zh-CN"/>
        </w:rPr>
        <w:t>PatchID</w:t>
      </w:r>
      <w:r>
        <w:rPr>
          <w:rFonts w:hint="eastAsia"/>
          <w:lang w:eastAsia="zh-CN"/>
        </w:rPr>
        <w:t>对过拟合补丁分类的结果来看，在</w:t>
      </w:r>
      <w:r>
        <w:rPr>
          <w:rFonts w:hint="eastAsia"/>
          <w:lang w:eastAsia="zh-CN"/>
        </w:rPr>
        <w:t>Small</w:t>
      </w:r>
      <w:r>
        <w:rPr>
          <w:rFonts w:hint="eastAsia"/>
          <w:lang w:eastAsia="zh-CN"/>
        </w:rPr>
        <w:t>和</w:t>
      </w:r>
      <w:r>
        <w:rPr>
          <w:rFonts w:hint="eastAsia"/>
          <w:lang w:eastAsia="zh-CN"/>
        </w:rPr>
        <w:t>Medium</w:t>
      </w:r>
      <w:r>
        <w:rPr>
          <w:rFonts w:hint="eastAsia"/>
          <w:lang w:eastAsia="zh-CN"/>
        </w:rPr>
        <w:t>数据集上的正确分类补丁数</w:t>
      </w:r>
      <w:ins w:id="1063" w:author="HDULAB601" w:date="2023-05-14T20:07:00Z">
        <w:r w:rsidR="00BE4B38">
          <w:rPr>
            <w:rFonts w:hint="eastAsia"/>
            <w:lang w:eastAsia="zh-CN"/>
          </w:rPr>
          <w:t>量</w:t>
        </w:r>
      </w:ins>
      <w:r>
        <w:rPr>
          <w:rFonts w:hint="eastAsia"/>
          <w:lang w:eastAsia="zh-CN"/>
        </w:rPr>
        <w:t>分别为</w:t>
      </w:r>
      <w:r>
        <w:rPr>
          <w:rFonts w:hint="eastAsia"/>
          <w:lang w:eastAsia="zh-CN"/>
        </w:rPr>
        <w:t>4</w:t>
      </w:r>
      <w:r>
        <w:rPr>
          <w:lang w:eastAsia="zh-CN"/>
        </w:rPr>
        <w:t>0</w:t>
      </w:r>
      <w:r>
        <w:rPr>
          <w:rFonts w:hint="eastAsia"/>
          <w:lang w:eastAsia="zh-CN"/>
        </w:rPr>
        <w:t>、</w:t>
      </w:r>
      <w:r>
        <w:rPr>
          <w:rFonts w:hint="eastAsia"/>
          <w:lang w:eastAsia="zh-CN"/>
        </w:rPr>
        <w:t>2</w:t>
      </w:r>
      <w:r>
        <w:rPr>
          <w:lang w:eastAsia="zh-CN"/>
        </w:rPr>
        <w:t>5</w:t>
      </w:r>
      <w:r>
        <w:rPr>
          <w:rFonts w:hint="eastAsia"/>
          <w:lang w:eastAsia="zh-CN"/>
        </w:rPr>
        <w:t>，并且这些补丁均是</w:t>
      </w:r>
      <w:r>
        <w:rPr>
          <w:rFonts w:hint="eastAsia"/>
          <w:lang w:eastAsia="zh-CN"/>
        </w:rPr>
        <w:t>A-</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w:t>
      </w:r>
    </w:p>
    <w:p w14:paraId="084957A8" w14:textId="77777777" w:rsidR="00BE4B38" w:rsidRDefault="00000000">
      <w:pPr>
        <w:pStyle w:val="a0"/>
        <w:rPr>
          <w:ins w:id="1064" w:author="HDULAB601" w:date="2023-05-14T20:09:00Z"/>
          <w:lang w:eastAsia="zh-CN"/>
        </w:rPr>
      </w:pPr>
      <w:r>
        <w:rPr>
          <w:rFonts w:hint="eastAsia"/>
          <w:lang w:eastAsia="zh-CN"/>
        </w:rPr>
        <w:t>从表</w:t>
      </w:r>
      <w:r>
        <w:rPr>
          <w:rFonts w:hint="eastAsia"/>
          <w:lang w:eastAsia="zh-CN"/>
        </w:rPr>
        <w:t>12</w:t>
      </w:r>
      <w:r>
        <w:rPr>
          <w:rFonts w:hint="eastAsia"/>
          <w:lang w:eastAsia="zh-CN"/>
        </w:rPr>
        <w:t>可以看出，对于大部分</w:t>
      </w:r>
      <w:r>
        <w:rPr>
          <w:rFonts w:hint="eastAsia"/>
          <w:lang w:eastAsia="zh-CN"/>
        </w:rPr>
        <w:t>A</w:t>
      </w:r>
      <w:r>
        <w:rPr>
          <w:lang w:eastAsia="zh-CN"/>
        </w:rPr>
        <w:t>B</w:t>
      </w:r>
      <w:r>
        <w:rPr>
          <w:rFonts w:hint="eastAsia"/>
          <w:lang w:eastAsia="zh-CN"/>
        </w:rPr>
        <w:t>-</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w:t>
      </w:r>
      <w:r>
        <w:rPr>
          <w:lang w:eastAsia="zh-CN"/>
        </w:rPr>
        <w:t>PatchID</w:t>
      </w:r>
      <w:r>
        <w:rPr>
          <w:rFonts w:hint="eastAsia"/>
          <w:lang w:eastAsia="zh-CN"/>
        </w:rPr>
        <w:t>都会将其判断为</w:t>
      </w:r>
      <w:r>
        <w:rPr>
          <w:rFonts w:hint="eastAsia"/>
          <w:lang w:eastAsia="zh-CN"/>
        </w:rPr>
        <w:t>A-</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，这是由于</w:t>
      </w:r>
      <w:r>
        <w:rPr>
          <w:lang w:eastAsia="zh-CN"/>
        </w:rPr>
        <w:t>PatchID</w:t>
      </w:r>
      <w:r>
        <w:rPr>
          <w:rFonts w:hint="eastAsia"/>
          <w:lang w:eastAsia="zh-CN"/>
        </w:rPr>
        <w:t>的局限性导致的，因为</w:t>
      </w:r>
      <w:r>
        <w:rPr>
          <w:lang w:eastAsia="zh-CN"/>
        </w:rPr>
        <w:t>PatchID</w:t>
      </w:r>
      <w:r>
        <w:rPr>
          <w:rFonts w:hint="eastAsia"/>
          <w:lang w:eastAsia="zh-CN"/>
        </w:rPr>
        <w:t>只会监听唯一一个方法</w:t>
      </w:r>
      <w:r>
        <w:rPr>
          <w:lang w:eastAsia="zh-CN"/>
        </w:rPr>
        <w:t>M</w:t>
      </w:r>
      <w:r>
        <w:rPr>
          <w:rFonts w:hint="eastAsia"/>
          <w:vertAlign w:val="subscript"/>
          <w:lang w:eastAsia="zh-CN"/>
        </w:rPr>
        <w:t>bug</w:t>
      </w:r>
      <w:r>
        <w:rPr>
          <w:rFonts w:hint="eastAsia"/>
          <w:lang w:eastAsia="zh-CN"/>
        </w:rPr>
        <w:t>的程序抽象状态，而大部分回归错误都发生在</w:t>
      </w:r>
      <w:r>
        <w:rPr>
          <w:lang w:eastAsia="zh-CN"/>
        </w:rPr>
        <w:t>M</w:t>
      </w:r>
      <w:r>
        <w:rPr>
          <w:rFonts w:hint="eastAsia"/>
          <w:vertAlign w:val="subscript"/>
          <w:lang w:eastAsia="zh-CN"/>
        </w:rPr>
        <w:t>bug</w:t>
      </w:r>
      <w:r>
        <w:rPr>
          <w:rFonts w:hint="eastAsia"/>
          <w:lang w:eastAsia="zh-CN"/>
        </w:rPr>
        <w:t>之外的方法，这也是</w:t>
      </w:r>
      <w:r>
        <w:rPr>
          <w:rFonts w:hint="eastAsia"/>
          <w:lang w:eastAsia="zh-CN"/>
        </w:rPr>
        <w:t>A</w:t>
      </w:r>
      <w:r>
        <w:rPr>
          <w:lang w:eastAsia="zh-CN"/>
        </w:rPr>
        <w:t>B</w:t>
      </w:r>
      <w:r>
        <w:rPr>
          <w:rFonts w:hint="eastAsia"/>
          <w:lang w:eastAsia="zh-CN"/>
        </w:rPr>
        <w:t>-</w:t>
      </w:r>
      <w:ins w:id="1065" w:author="HDULAB601" w:date="2023-05-14T15:11:00Z">
        <w:r w:rsidR="00B12562">
          <w:rPr>
            <w:lang w:eastAsia="zh-CN"/>
          </w:rPr>
          <w:t>1</w:t>
        </w:r>
      </w:ins>
      <w:del w:id="1066" w:author="HDULAB601" w:date="2023-05-14T15:11:00Z">
        <w:r w:rsidDel="00B12562">
          <w:rPr>
            <w:lang w:eastAsia="zh-CN"/>
          </w:rPr>
          <w:delText>D</w:delText>
        </w:r>
      </w:del>
      <w:r>
        <w:rPr>
          <w:lang w:eastAsia="zh-CN"/>
        </w:rPr>
        <w:t xml:space="preserve"> </w:t>
      </w:r>
      <w:r>
        <w:rPr>
          <w:rFonts w:hint="eastAsia"/>
          <w:lang w:eastAsia="zh-CN"/>
        </w:rPr>
        <w:t>patch</w:t>
      </w:r>
      <w:r>
        <w:rPr>
          <w:rFonts w:hint="eastAsia"/>
          <w:lang w:eastAsia="zh-CN"/>
        </w:rPr>
        <w:t>数量如此之多的原因。</w:t>
      </w:r>
    </w:p>
    <w:p w14:paraId="681F02EB" w14:textId="7E4716F9" w:rsidR="003C3593" w:rsidRDefault="00000000">
      <w:pPr>
        <w:pStyle w:val="a0"/>
        <w:rPr>
          <w:lang w:eastAsia="zh-CN"/>
        </w:rPr>
      </w:pPr>
      <w:r>
        <w:rPr>
          <w:rFonts w:hint="eastAsia"/>
          <w:color w:val="000000" w:themeColor="text1"/>
          <w:highlight w:val="yellow"/>
          <w:lang w:eastAsia="zh-CN"/>
        </w:rPr>
        <w:t>但是，从</w:t>
      </w:r>
      <w:r>
        <w:rPr>
          <w:color w:val="000000" w:themeColor="text1"/>
          <w:highlight w:val="yellow"/>
          <w:lang w:eastAsia="zh-CN"/>
        </w:rPr>
        <w:t>T</w:t>
      </w:r>
      <w:r>
        <w:rPr>
          <w:rFonts w:hint="eastAsia"/>
          <w:color w:val="000000" w:themeColor="text1"/>
          <w:highlight w:val="yellow"/>
          <w:lang w:eastAsia="zh-CN"/>
        </w:rPr>
        <w:t>able</w:t>
      </w:r>
      <w:r>
        <w:rPr>
          <w:color w:val="000000" w:themeColor="text1"/>
          <w:highlight w:val="yellow"/>
          <w:lang w:eastAsia="zh-CN"/>
        </w:rPr>
        <w:t xml:space="preserve"> 13</w:t>
      </w:r>
      <w:r>
        <w:rPr>
          <w:rFonts w:hint="eastAsia"/>
          <w:color w:val="000000" w:themeColor="text1"/>
          <w:highlight w:val="yellow"/>
          <w:lang w:eastAsia="zh-CN"/>
        </w:rPr>
        <w:t>来看，</w:t>
      </w:r>
      <w:r>
        <w:rPr>
          <w:lang w:eastAsia="zh-CN"/>
        </w:rPr>
        <w:t>PatchID</w:t>
      </w:r>
      <w:r>
        <w:rPr>
          <w:rFonts w:hint="eastAsia"/>
          <w:lang w:eastAsia="zh-CN"/>
        </w:rPr>
        <w:t>对未修复原来错误的补丁的判断却相当精确，所有未修复原来错误的补丁</w:t>
      </w:r>
      <w:r>
        <w:rPr>
          <w:rFonts w:hint="eastAsia"/>
          <w:lang w:eastAsia="zh-CN"/>
        </w:rPr>
        <w:t>(</w:t>
      </w:r>
      <w:r>
        <w:rPr>
          <w:rFonts w:hint="eastAsia"/>
          <w:lang w:eastAsia="zh-CN"/>
        </w:rPr>
        <w:t>包括</w:t>
      </w:r>
      <w:r>
        <w:rPr>
          <w:rFonts w:hint="eastAsia"/>
          <w:lang w:eastAsia="zh-CN"/>
        </w:rPr>
        <w:t>A</w:t>
      </w:r>
      <w:r>
        <w:rPr>
          <w:rFonts w:hint="eastAsia"/>
          <w:lang w:eastAsia="zh-CN"/>
        </w:rPr>
        <w:t>、</w:t>
      </w:r>
      <w:r>
        <w:rPr>
          <w:rFonts w:hint="eastAsia"/>
          <w:lang w:eastAsia="zh-CN"/>
        </w:rPr>
        <w:t>A</w:t>
      </w:r>
      <w:r>
        <w:rPr>
          <w:lang w:eastAsia="zh-CN"/>
        </w:rPr>
        <w:t>B-</w:t>
      </w:r>
      <w:ins w:id="1067" w:author="HDULAB601" w:date="2023-05-14T15:11:00Z">
        <w:r w:rsidR="00B12562">
          <w:rPr>
            <w:lang w:eastAsia="zh-CN"/>
          </w:rPr>
          <w:t>1</w:t>
        </w:r>
      </w:ins>
      <w:del w:id="1068" w:author="HDULAB601" w:date="2023-05-14T15:11:00Z">
        <w:r w:rsidDel="00B12562">
          <w:rPr>
            <w:lang w:eastAsia="zh-CN"/>
          </w:rPr>
          <w:delText>D</w:delText>
        </w:r>
      </w:del>
      <w:r>
        <w:rPr>
          <w:rFonts w:hint="eastAsia"/>
          <w:lang w:eastAsia="zh-CN"/>
        </w:rPr>
        <w:t>、</w:t>
      </w:r>
      <w:r>
        <w:rPr>
          <w:rFonts w:hint="eastAsia"/>
          <w:lang w:eastAsia="zh-CN"/>
        </w:rPr>
        <w:t>A</w:t>
      </w:r>
      <w:r>
        <w:rPr>
          <w:lang w:eastAsia="zh-CN"/>
        </w:rPr>
        <w:t>B</w:t>
      </w:r>
      <w:r>
        <w:rPr>
          <w:rFonts w:hint="eastAsia"/>
          <w:lang w:eastAsia="zh-CN"/>
        </w:rPr>
        <w:t>-</w:t>
      </w:r>
      <w:ins w:id="1069" w:author="HDULAB601" w:date="2023-05-14T15:11:00Z">
        <w:r w:rsidR="00B12562">
          <w:rPr>
            <w:lang w:eastAsia="zh-CN"/>
          </w:rPr>
          <w:t>2</w:t>
        </w:r>
      </w:ins>
      <w:del w:id="1070" w:author="HDULAB601" w:date="2023-05-14T15:11:00Z">
        <w:r w:rsidDel="00B12562">
          <w:rPr>
            <w:lang w:eastAsia="zh-CN"/>
          </w:rPr>
          <w:delText>C</w:delText>
        </w:r>
      </w:del>
      <w:r>
        <w:rPr>
          <w:lang w:eastAsia="zh-CN"/>
        </w:rPr>
        <w:t>)</w:t>
      </w:r>
      <w:r>
        <w:rPr>
          <w:rFonts w:hint="eastAsia"/>
          <w:lang w:eastAsia="zh-CN"/>
        </w:rPr>
        <w:t>共有</w:t>
      </w:r>
      <w:r>
        <w:rPr>
          <w:lang w:eastAsia="zh-CN"/>
        </w:rPr>
        <w:t>163</w:t>
      </w:r>
      <w:r>
        <w:rPr>
          <w:rFonts w:hint="eastAsia"/>
          <w:lang w:eastAsia="zh-CN"/>
        </w:rPr>
        <w:t>个，其中</w:t>
      </w:r>
      <w:r>
        <w:rPr>
          <w:rFonts w:hint="eastAsia"/>
          <w:lang w:eastAsia="zh-CN"/>
        </w:rPr>
        <w:t>Small</w:t>
      </w:r>
      <w:r>
        <w:rPr>
          <w:rFonts w:hint="eastAsia"/>
          <w:lang w:eastAsia="zh-CN"/>
        </w:rPr>
        <w:t>有</w:t>
      </w:r>
      <w:r>
        <w:rPr>
          <w:rFonts w:hint="eastAsia"/>
          <w:lang w:eastAsia="zh-CN"/>
        </w:rPr>
        <w:t>9</w:t>
      </w:r>
      <w:r>
        <w:rPr>
          <w:lang w:eastAsia="zh-CN"/>
        </w:rPr>
        <w:t>1</w:t>
      </w:r>
      <w:r>
        <w:rPr>
          <w:rFonts w:hint="eastAsia"/>
          <w:lang w:eastAsia="zh-CN"/>
        </w:rPr>
        <w:t>个，</w:t>
      </w:r>
      <w:r>
        <w:rPr>
          <w:rFonts w:hint="eastAsia"/>
          <w:lang w:eastAsia="zh-CN"/>
        </w:rPr>
        <w:t>Medium</w:t>
      </w:r>
      <w:r>
        <w:rPr>
          <w:rFonts w:hint="eastAsia"/>
          <w:lang w:eastAsia="zh-CN"/>
        </w:rPr>
        <w:t>有</w:t>
      </w:r>
      <w:r>
        <w:rPr>
          <w:rFonts w:hint="eastAsia"/>
          <w:lang w:eastAsia="zh-CN"/>
        </w:rPr>
        <w:t>7</w:t>
      </w:r>
      <w:r>
        <w:rPr>
          <w:lang w:eastAsia="zh-CN"/>
        </w:rPr>
        <w:t>2</w:t>
      </w:r>
      <w:r>
        <w:rPr>
          <w:rFonts w:hint="eastAsia"/>
          <w:lang w:eastAsia="zh-CN"/>
        </w:rPr>
        <w:t>个，</w:t>
      </w:r>
      <w:r>
        <w:rPr>
          <w:lang w:eastAsia="zh-CN"/>
        </w:rPr>
        <w:t>PatchID</w:t>
      </w:r>
      <w:r>
        <w:rPr>
          <w:rFonts w:hint="eastAsia"/>
          <w:lang w:eastAsia="zh-CN"/>
        </w:rPr>
        <w:t>能全部识别出这些没有修复原有错误的补丁，成功率达到</w:t>
      </w:r>
      <w:r>
        <w:rPr>
          <w:rFonts w:hint="eastAsia"/>
          <w:lang w:eastAsia="zh-CN"/>
        </w:rPr>
        <w:t>1</w:t>
      </w:r>
      <w:r>
        <w:rPr>
          <w:lang w:eastAsia="zh-CN"/>
        </w:rPr>
        <w:t>00</w:t>
      </w:r>
      <w:r>
        <w:rPr>
          <w:rFonts w:hint="eastAsia"/>
          <w:lang w:eastAsia="zh-CN"/>
        </w:rPr>
        <w:t>%</w:t>
      </w:r>
      <w:r>
        <w:rPr>
          <w:rFonts w:hint="eastAsia"/>
          <w:lang w:eastAsia="zh-CN"/>
        </w:rPr>
        <w:t>。</w:t>
      </w:r>
    </w:p>
    <w:p w14:paraId="08BFE597" w14:textId="77777777" w:rsidR="003C3593" w:rsidRDefault="00000000">
      <w:pPr>
        <w:pStyle w:val="a0"/>
        <w:jc w:val="center"/>
        <w:rPr>
          <w:lang w:eastAsia="zh-CN"/>
        </w:rPr>
      </w:pPr>
      <w:r>
        <w:rPr>
          <w:lang w:eastAsia="zh-CN"/>
        </w:rPr>
        <w:t>T</w:t>
      </w:r>
      <w:r>
        <w:rPr>
          <w:rFonts w:hint="eastAsia"/>
          <w:lang w:eastAsia="zh-CN"/>
        </w:rPr>
        <w:t>able</w:t>
      </w:r>
      <w:r>
        <w:rPr>
          <w:lang w:eastAsia="zh-CN"/>
        </w:rPr>
        <w:t xml:space="preserve">12 </w:t>
      </w:r>
      <w:r>
        <w:rPr>
          <w:rFonts w:hint="eastAsia"/>
          <w:lang w:eastAsia="zh-CN"/>
        </w:rPr>
        <w:t>：</w:t>
      </w:r>
      <w:r>
        <w:rPr>
          <w:lang w:eastAsia="zh-CN"/>
        </w:rPr>
        <w:t>Classification Of Overfitting Patches</w:t>
      </w:r>
    </w:p>
    <w:tbl>
      <w:tblPr>
        <w:tblStyle w:val="af7"/>
        <w:tblW w:w="0" w:type="auto"/>
        <w:tblLook w:val="04A0" w:firstRow="1" w:lastRow="0" w:firstColumn="1" w:lastColumn="0" w:noHBand="0" w:noVBand="1"/>
      </w:tblPr>
      <w:tblGrid>
        <w:gridCol w:w="1653"/>
        <w:gridCol w:w="1545"/>
        <w:gridCol w:w="1393"/>
        <w:gridCol w:w="1454"/>
        <w:gridCol w:w="1455"/>
        <w:gridCol w:w="1356"/>
      </w:tblGrid>
      <w:tr w:rsidR="003C3593" w14:paraId="71A11A38" w14:textId="77777777">
        <w:tc>
          <w:tcPr>
            <w:tcW w:w="1653" w:type="dxa"/>
            <w:tcBorders>
              <w:tl2br w:val="single" w:sz="4" w:space="0" w:color="auto"/>
            </w:tcBorders>
          </w:tcPr>
          <w:p w14:paraId="44D77AC4" w14:textId="77777777" w:rsidR="003C3593" w:rsidRDefault="00000000">
            <w:pPr>
              <w:pStyle w:val="a0"/>
              <w:jc w:val="right"/>
              <w:rPr>
                <w:lang w:eastAsia="zh-CN"/>
              </w:rPr>
            </w:pPr>
            <w:r>
              <w:rPr>
                <w:lang w:eastAsia="zh-CN"/>
              </w:rPr>
              <w:t>O</w:t>
            </w:r>
            <w:r>
              <w:rPr>
                <w:rFonts w:hint="eastAsia"/>
                <w:lang w:eastAsia="zh-CN"/>
              </w:rPr>
              <w:t>verfitting</w:t>
            </w:r>
          </w:p>
          <w:p w14:paraId="198D91CA" w14:textId="77777777" w:rsidR="003C3593" w:rsidRDefault="00000000">
            <w:pPr>
              <w:pStyle w:val="a0"/>
              <w:rPr>
                <w:lang w:eastAsia="zh-CN"/>
              </w:rPr>
            </w:pPr>
            <w:r>
              <w:rPr>
                <w:rFonts w:hint="eastAsia"/>
                <w:lang w:eastAsia="zh-CN"/>
              </w:rPr>
              <w:t>Patch</w:t>
            </w:r>
            <w:r>
              <w:rPr>
                <w:lang w:eastAsia="zh-CN"/>
              </w:rPr>
              <w:t>T</w:t>
            </w:r>
            <w:r>
              <w:rPr>
                <w:rFonts w:hint="eastAsia"/>
                <w:lang w:eastAsia="zh-CN"/>
              </w:rPr>
              <w:t>ype</w:t>
            </w:r>
          </w:p>
        </w:tc>
        <w:tc>
          <w:tcPr>
            <w:tcW w:w="1545" w:type="dxa"/>
          </w:tcPr>
          <w:p w14:paraId="671EAB07" w14:textId="77777777" w:rsidR="003C3593" w:rsidRDefault="00000000">
            <w:pPr>
              <w:pStyle w:val="a0"/>
              <w:jc w:val="center"/>
              <w:rPr>
                <w:lang w:eastAsia="zh-CN"/>
              </w:rPr>
            </w:pPr>
            <w:r>
              <w:rPr>
                <w:rFonts w:hint="eastAsia"/>
                <w:lang w:eastAsia="zh-CN"/>
              </w:rPr>
              <w:t>A</w:t>
            </w:r>
          </w:p>
        </w:tc>
        <w:tc>
          <w:tcPr>
            <w:tcW w:w="1393" w:type="dxa"/>
          </w:tcPr>
          <w:p w14:paraId="1E9411AC" w14:textId="77777777" w:rsidR="003C3593" w:rsidRDefault="00000000">
            <w:pPr>
              <w:pStyle w:val="a0"/>
              <w:jc w:val="center"/>
              <w:rPr>
                <w:lang w:eastAsia="zh-CN"/>
              </w:rPr>
            </w:pPr>
            <w:r>
              <w:rPr>
                <w:rFonts w:hint="eastAsia"/>
                <w:lang w:eastAsia="zh-CN"/>
              </w:rPr>
              <w:t>B</w:t>
            </w:r>
          </w:p>
        </w:tc>
        <w:tc>
          <w:tcPr>
            <w:tcW w:w="1454" w:type="dxa"/>
          </w:tcPr>
          <w:p w14:paraId="3176BD11" w14:textId="7E419DD6" w:rsidR="003C3593" w:rsidRDefault="00000000">
            <w:pPr>
              <w:pStyle w:val="a0"/>
              <w:jc w:val="center"/>
              <w:rPr>
                <w:lang w:eastAsia="zh-CN"/>
              </w:rPr>
            </w:pPr>
            <w:r>
              <w:rPr>
                <w:rFonts w:hint="eastAsia"/>
                <w:lang w:eastAsia="zh-CN"/>
              </w:rPr>
              <w:t>A</w:t>
            </w:r>
            <w:r>
              <w:rPr>
                <w:lang w:eastAsia="zh-CN"/>
              </w:rPr>
              <w:t>B-</w:t>
            </w:r>
            <w:ins w:id="1071" w:author="HDULAB601" w:date="2023-05-14T15:11:00Z">
              <w:r w:rsidR="00B12562">
                <w:rPr>
                  <w:lang w:eastAsia="zh-CN"/>
                </w:rPr>
                <w:t>1</w:t>
              </w:r>
            </w:ins>
            <w:del w:id="1072" w:author="HDULAB601" w:date="2023-05-14T15:11:00Z">
              <w:r w:rsidDel="00B12562">
                <w:rPr>
                  <w:lang w:eastAsia="zh-CN"/>
                </w:rPr>
                <w:delText>D</w:delText>
              </w:r>
            </w:del>
          </w:p>
        </w:tc>
        <w:tc>
          <w:tcPr>
            <w:tcW w:w="1455" w:type="dxa"/>
          </w:tcPr>
          <w:p w14:paraId="333FF6E4" w14:textId="2BC4EE0A" w:rsidR="003C3593" w:rsidRDefault="00000000">
            <w:pPr>
              <w:pStyle w:val="a0"/>
              <w:jc w:val="center"/>
              <w:rPr>
                <w:lang w:eastAsia="zh-CN"/>
              </w:rPr>
            </w:pPr>
            <w:r>
              <w:rPr>
                <w:rFonts w:hint="eastAsia"/>
                <w:lang w:eastAsia="zh-CN"/>
              </w:rPr>
              <w:t>A</w:t>
            </w:r>
            <w:r>
              <w:rPr>
                <w:lang w:eastAsia="zh-CN"/>
              </w:rPr>
              <w:t>B-</w:t>
            </w:r>
            <w:ins w:id="1073" w:author="HDULAB601" w:date="2023-05-14T15:11:00Z">
              <w:r w:rsidR="00B12562">
                <w:rPr>
                  <w:lang w:eastAsia="zh-CN"/>
                </w:rPr>
                <w:t>2</w:t>
              </w:r>
            </w:ins>
            <w:del w:id="1074" w:author="HDULAB601" w:date="2023-05-14T15:11:00Z">
              <w:r w:rsidDel="00B12562">
                <w:rPr>
                  <w:lang w:eastAsia="zh-CN"/>
                </w:rPr>
                <w:delText>S</w:delText>
              </w:r>
            </w:del>
          </w:p>
        </w:tc>
        <w:tc>
          <w:tcPr>
            <w:tcW w:w="1356" w:type="dxa"/>
          </w:tcPr>
          <w:p w14:paraId="37EF47C5" w14:textId="77777777" w:rsidR="003C3593" w:rsidRDefault="00000000">
            <w:pPr>
              <w:pStyle w:val="a0"/>
              <w:jc w:val="center"/>
              <w:rPr>
                <w:lang w:eastAsia="zh-CN"/>
              </w:rPr>
            </w:pPr>
            <w:r>
              <w:rPr>
                <w:rFonts w:hint="eastAsia"/>
                <w:lang w:eastAsia="zh-CN"/>
              </w:rPr>
              <w:t>T</w:t>
            </w:r>
            <w:r>
              <w:rPr>
                <w:lang w:eastAsia="zh-CN"/>
              </w:rPr>
              <w:t>otal</w:t>
            </w:r>
          </w:p>
        </w:tc>
      </w:tr>
      <w:tr w:rsidR="003C3593" w14:paraId="0343D6A9" w14:textId="77777777">
        <w:tc>
          <w:tcPr>
            <w:tcW w:w="1653" w:type="dxa"/>
          </w:tcPr>
          <w:p w14:paraId="4C77C563" w14:textId="77777777" w:rsidR="003C3593" w:rsidRDefault="00000000">
            <w:pPr>
              <w:pStyle w:val="a0"/>
              <w:jc w:val="center"/>
              <w:rPr>
                <w:lang w:eastAsia="zh-CN"/>
              </w:rPr>
            </w:pPr>
            <w:r>
              <w:rPr>
                <w:rFonts w:hint="eastAsia"/>
                <w:lang w:eastAsia="zh-CN"/>
              </w:rPr>
              <w:t>Small</w:t>
            </w:r>
          </w:p>
        </w:tc>
        <w:tc>
          <w:tcPr>
            <w:tcW w:w="1545" w:type="dxa"/>
          </w:tcPr>
          <w:p w14:paraId="29DC484C" w14:textId="77777777" w:rsidR="003C3593" w:rsidRDefault="00000000">
            <w:pPr>
              <w:pStyle w:val="a0"/>
              <w:jc w:val="center"/>
              <w:rPr>
                <w:lang w:eastAsia="zh-CN"/>
              </w:rPr>
            </w:pPr>
            <w:r>
              <w:rPr>
                <w:rFonts w:hint="eastAsia"/>
                <w:lang w:eastAsia="zh-CN"/>
              </w:rPr>
              <w:t>4</w:t>
            </w:r>
            <w:r>
              <w:rPr>
                <w:lang w:eastAsia="zh-CN"/>
              </w:rPr>
              <w:t>4</w:t>
            </w:r>
            <w:r>
              <w:rPr>
                <w:rFonts w:hint="eastAsia"/>
                <w:lang w:eastAsia="zh-CN"/>
              </w:rPr>
              <w:t>(</w:t>
            </w:r>
            <w:r>
              <w:rPr>
                <w:lang w:eastAsia="zh-CN"/>
              </w:rPr>
              <w:t>40)</w:t>
            </w:r>
          </w:p>
        </w:tc>
        <w:tc>
          <w:tcPr>
            <w:tcW w:w="1393" w:type="dxa"/>
          </w:tcPr>
          <w:p w14:paraId="02CE6394" w14:textId="77777777" w:rsidR="003C3593" w:rsidRDefault="00000000">
            <w:pPr>
              <w:pStyle w:val="a0"/>
              <w:jc w:val="center"/>
              <w:rPr>
                <w:lang w:eastAsia="zh-CN"/>
              </w:rPr>
            </w:pPr>
            <w:r>
              <w:rPr>
                <w:rFonts w:hint="eastAsia"/>
                <w:lang w:eastAsia="zh-CN"/>
              </w:rPr>
              <w:t>1</w:t>
            </w:r>
          </w:p>
        </w:tc>
        <w:tc>
          <w:tcPr>
            <w:tcW w:w="1454" w:type="dxa"/>
          </w:tcPr>
          <w:p w14:paraId="42CEE1AF" w14:textId="77777777" w:rsidR="003C3593" w:rsidRDefault="00000000">
            <w:pPr>
              <w:pStyle w:val="a0"/>
              <w:jc w:val="center"/>
              <w:rPr>
                <w:lang w:eastAsia="zh-CN"/>
              </w:rPr>
            </w:pPr>
            <w:r>
              <w:rPr>
                <w:rFonts w:hint="eastAsia"/>
                <w:lang w:eastAsia="zh-CN"/>
              </w:rPr>
              <w:t>4</w:t>
            </w:r>
            <w:r>
              <w:rPr>
                <w:lang w:eastAsia="zh-CN"/>
              </w:rPr>
              <w:t>1</w:t>
            </w:r>
          </w:p>
        </w:tc>
        <w:tc>
          <w:tcPr>
            <w:tcW w:w="1455" w:type="dxa"/>
          </w:tcPr>
          <w:p w14:paraId="15B4C3E8" w14:textId="77777777" w:rsidR="003C3593" w:rsidRDefault="00000000">
            <w:pPr>
              <w:pStyle w:val="a0"/>
              <w:jc w:val="center"/>
              <w:rPr>
                <w:lang w:eastAsia="zh-CN"/>
              </w:rPr>
            </w:pPr>
            <w:r>
              <w:rPr>
                <w:rFonts w:hint="eastAsia"/>
                <w:lang w:eastAsia="zh-CN"/>
              </w:rPr>
              <w:t>6</w:t>
            </w:r>
          </w:p>
        </w:tc>
        <w:tc>
          <w:tcPr>
            <w:tcW w:w="1356" w:type="dxa"/>
          </w:tcPr>
          <w:p w14:paraId="52CC50C7" w14:textId="77777777" w:rsidR="003C3593" w:rsidRDefault="00000000">
            <w:pPr>
              <w:pStyle w:val="a0"/>
              <w:jc w:val="center"/>
              <w:rPr>
                <w:lang w:eastAsia="zh-CN"/>
              </w:rPr>
            </w:pPr>
            <w:r>
              <w:rPr>
                <w:rFonts w:hint="eastAsia"/>
                <w:lang w:eastAsia="zh-CN"/>
              </w:rPr>
              <w:t>9</w:t>
            </w:r>
            <w:r>
              <w:rPr>
                <w:lang w:eastAsia="zh-CN"/>
              </w:rPr>
              <w:t>2</w:t>
            </w:r>
            <w:r>
              <w:rPr>
                <w:rFonts w:hint="eastAsia"/>
                <w:lang w:eastAsia="zh-CN"/>
              </w:rPr>
              <w:t>(</w:t>
            </w:r>
            <w:r>
              <w:rPr>
                <w:lang w:eastAsia="zh-CN"/>
              </w:rPr>
              <w:t>40)</w:t>
            </w:r>
          </w:p>
        </w:tc>
      </w:tr>
      <w:tr w:rsidR="003C3593" w14:paraId="4A68CF88" w14:textId="77777777">
        <w:tc>
          <w:tcPr>
            <w:tcW w:w="1653" w:type="dxa"/>
          </w:tcPr>
          <w:p w14:paraId="5C8EC83E" w14:textId="77777777" w:rsidR="003C3593" w:rsidRDefault="00000000">
            <w:pPr>
              <w:pStyle w:val="a0"/>
              <w:jc w:val="center"/>
              <w:rPr>
                <w:lang w:eastAsia="zh-CN"/>
              </w:rPr>
            </w:pPr>
            <w:r>
              <w:rPr>
                <w:rFonts w:hint="eastAsia"/>
                <w:lang w:eastAsia="zh-CN"/>
              </w:rPr>
              <w:t>Medium</w:t>
            </w:r>
          </w:p>
        </w:tc>
        <w:tc>
          <w:tcPr>
            <w:tcW w:w="1545" w:type="dxa"/>
          </w:tcPr>
          <w:p w14:paraId="6CA4CADD" w14:textId="77777777" w:rsidR="003C3593" w:rsidRDefault="00000000">
            <w:pPr>
              <w:pStyle w:val="a0"/>
              <w:jc w:val="center"/>
              <w:rPr>
                <w:lang w:eastAsia="zh-CN"/>
              </w:rPr>
            </w:pPr>
            <w:r>
              <w:rPr>
                <w:rFonts w:hint="eastAsia"/>
                <w:lang w:eastAsia="zh-CN"/>
              </w:rPr>
              <w:t>2</w:t>
            </w:r>
            <w:r>
              <w:rPr>
                <w:lang w:eastAsia="zh-CN"/>
              </w:rPr>
              <w:t>5(25)</w:t>
            </w:r>
          </w:p>
        </w:tc>
        <w:tc>
          <w:tcPr>
            <w:tcW w:w="1393" w:type="dxa"/>
          </w:tcPr>
          <w:p w14:paraId="0907770D" w14:textId="77777777" w:rsidR="003C3593" w:rsidRDefault="00000000">
            <w:pPr>
              <w:pStyle w:val="a0"/>
              <w:jc w:val="center"/>
              <w:rPr>
                <w:lang w:eastAsia="zh-CN"/>
              </w:rPr>
            </w:pPr>
            <w:r>
              <w:rPr>
                <w:rFonts w:hint="eastAsia"/>
                <w:lang w:eastAsia="zh-CN"/>
              </w:rPr>
              <w:t>0</w:t>
            </w:r>
          </w:p>
        </w:tc>
        <w:tc>
          <w:tcPr>
            <w:tcW w:w="1454" w:type="dxa"/>
          </w:tcPr>
          <w:p w14:paraId="7E6EDD73" w14:textId="77777777" w:rsidR="003C3593" w:rsidRDefault="00000000">
            <w:pPr>
              <w:pStyle w:val="a0"/>
              <w:jc w:val="center"/>
              <w:rPr>
                <w:lang w:eastAsia="zh-CN"/>
              </w:rPr>
            </w:pPr>
            <w:r>
              <w:rPr>
                <w:rFonts w:hint="eastAsia"/>
                <w:lang w:eastAsia="zh-CN"/>
              </w:rPr>
              <w:t>4</w:t>
            </w:r>
            <w:r>
              <w:rPr>
                <w:lang w:eastAsia="zh-CN"/>
              </w:rPr>
              <w:t>3</w:t>
            </w:r>
          </w:p>
        </w:tc>
        <w:tc>
          <w:tcPr>
            <w:tcW w:w="1455" w:type="dxa"/>
          </w:tcPr>
          <w:p w14:paraId="7E3279A9" w14:textId="77777777" w:rsidR="003C3593" w:rsidRDefault="00000000">
            <w:pPr>
              <w:pStyle w:val="a0"/>
              <w:jc w:val="center"/>
              <w:rPr>
                <w:lang w:eastAsia="zh-CN"/>
              </w:rPr>
            </w:pPr>
            <w:r>
              <w:rPr>
                <w:rFonts w:hint="eastAsia"/>
                <w:lang w:eastAsia="zh-CN"/>
              </w:rPr>
              <w:t>4</w:t>
            </w:r>
          </w:p>
        </w:tc>
        <w:tc>
          <w:tcPr>
            <w:tcW w:w="1356" w:type="dxa"/>
          </w:tcPr>
          <w:p w14:paraId="71725662" w14:textId="77777777" w:rsidR="003C3593" w:rsidRDefault="00000000">
            <w:pPr>
              <w:pStyle w:val="a0"/>
              <w:jc w:val="center"/>
              <w:rPr>
                <w:lang w:eastAsia="zh-CN"/>
              </w:rPr>
            </w:pPr>
            <w:r>
              <w:rPr>
                <w:rFonts w:hint="eastAsia"/>
                <w:lang w:eastAsia="zh-CN"/>
              </w:rPr>
              <w:t>7</w:t>
            </w:r>
            <w:r>
              <w:rPr>
                <w:lang w:eastAsia="zh-CN"/>
              </w:rPr>
              <w:t>2(25)</w:t>
            </w:r>
          </w:p>
        </w:tc>
      </w:tr>
    </w:tbl>
    <w:p w14:paraId="31EE7DD5" w14:textId="2EB51192" w:rsidR="003C3593" w:rsidRDefault="00000000">
      <w:pPr>
        <w:pStyle w:val="a0"/>
        <w:rPr>
          <w:lang w:eastAsia="zh-CN"/>
        </w:rPr>
      </w:pPr>
      <w:r>
        <w:rPr>
          <w:rFonts w:hint="eastAsia"/>
          <w:lang w:eastAsia="zh-CN"/>
        </w:rPr>
        <w:t>表</w:t>
      </w:r>
      <w:r>
        <w:rPr>
          <w:rFonts w:hint="eastAsia"/>
          <w:lang w:eastAsia="zh-CN"/>
        </w:rPr>
        <w:t>12</w:t>
      </w:r>
      <w:r>
        <w:rPr>
          <w:rFonts w:hint="eastAsia"/>
          <w:lang w:eastAsia="zh-CN"/>
        </w:rPr>
        <w:t>中给出了</w:t>
      </w:r>
      <w:del w:id="1075" w:author="HDULAB601" w:date="2023-05-14T20:06:00Z">
        <w:r w:rsidDel="00BE4B38">
          <w:rPr>
            <w:rFonts w:hint="eastAsia"/>
            <w:lang w:eastAsia="zh-CN"/>
          </w:rPr>
          <w:delText>人工判断的各类别</w:delText>
        </w:r>
      </w:del>
      <w:ins w:id="1076" w:author="HDULAB601" w:date="2023-05-14T20:06:00Z">
        <w:r w:rsidR="00BE4B38">
          <w:rPr>
            <w:rFonts w:hint="eastAsia"/>
            <w:lang w:eastAsia="zh-CN"/>
          </w:rPr>
          <w:t>实际的</w:t>
        </w:r>
      </w:ins>
      <w:r>
        <w:rPr>
          <w:rFonts w:hint="eastAsia"/>
          <w:lang w:eastAsia="zh-CN"/>
        </w:rPr>
        <w:t>补丁数量和</w:t>
      </w:r>
      <w:r>
        <w:rPr>
          <w:rFonts w:hint="eastAsia"/>
          <w:lang w:eastAsia="zh-CN"/>
        </w:rPr>
        <w:t>PatchID</w:t>
      </w:r>
      <w:r>
        <w:rPr>
          <w:rFonts w:hint="eastAsia"/>
          <w:lang w:eastAsia="zh-CN"/>
        </w:rPr>
        <w:t>分类</w:t>
      </w:r>
      <w:del w:id="1077" w:author="HDULAB601" w:date="2023-05-14T20:06:00Z">
        <w:r w:rsidDel="00BE4B38">
          <w:rPr>
            <w:rFonts w:hint="eastAsia"/>
            <w:lang w:eastAsia="zh-CN"/>
          </w:rPr>
          <w:delText>正确</w:delText>
        </w:r>
      </w:del>
      <w:r>
        <w:rPr>
          <w:rFonts w:hint="eastAsia"/>
          <w:lang w:eastAsia="zh-CN"/>
        </w:rPr>
        <w:t>的各类别补丁数量，括号中的数字代表</w:t>
      </w:r>
      <w:r>
        <w:rPr>
          <w:lang w:eastAsia="zh-CN"/>
        </w:rPr>
        <w:t>PatchID</w:t>
      </w:r>
      <w:del w:id="1078" w:author="HDULAB601" w:date="2023-05-14T20:05:00Z">
        <w:r w:rsidDel="00BE4B38">
          <w:rPr>
            <w:rFonts w:hint="eastAsia"/>
            <w:lang w:eastAsia="zh-CN"/>
          </w:rPr>
          <w:delText>判断</w:delText>
        </w:r>
      </w:del>
      <w:r>
        <w:rPr>
          <w:rFonts w:hint="eastAsia"/>
          <w:lang w:eastAsia="zh-CN"/>
        </w:rPr>
        <w:t>正确</w:t>
      </w:r>
      <w:ins w:id="1079" w:author="HDULAB601" w:date="2023-05-14T20:05:00Z">
        <w:r w:rsidR="00BE4B38">
          <w:rPr>
            <w:rFonts w:hint="eastAsia"/>
            <w:lang w:eastAsia="zh-CN"/>
          </w:rPr>
          <w:t>分类</w:t>
        </w:r>
      </w:ins>
      <w:r>
        <w:rPr>
          <w:rFonts w:hint="eastAsia"/>
          <w:lang w:eastAsia="zh-CN"/>
        </w:rPr>
        <w:t>的补丁数量。</w:t>
      </w:r>
      <w:del w:id="1080" w:author="HDULAB601" w:date="2023-05-14T20:01:00Z">
        <w:r w:rsidDel="00117308">
          <w:rPr>
            <w:rFonts w:hint="eastAsia"/>
            <w:lang w:eastAsia="zh-CN"/>
          </w:rPr>
          <w:delText>A</w:delText>
        </w:r>
        <w:r w:rsidDel="00117308">
          <w:rPr>
            <w:lang w:eastAsia="zh-CN"/>
          </w:rPr>
          <w:delText>B</w:delText>
        </w:r>
        <w:r w:rsidDel="00117308">
          <w:rPr>
            <w:rFonts w:hint="eastAsia"/>
            <w:lang w:eastAsia="zh-CN"/>
          </w:rPr>
          <w:delText>-</w:delText>
        </w:r>
      </w:del>
      <w:del w:id="1081" w:author="HDULAB601" w:date="2023-05-14T15:11:00Z">
        <w:r w:rsidDel="00B12562">
          <w:rPr>
            <w:lang w:eastAsia="zh-CN"/>
          </w:rPr>
          <w:delText>D</w:delText>
        </w:r>
      </w:del>
      <w:del w:id="1082" w:author="HDULAB601" w:date="2023-05-14T20:01:00Z">
        <w:r w:rsidDel="00117308">
          <w:rPr>
            <w:rFonts w:hint="eastAsia"/>
            <w:lang w:eastAsia="zh-CN"/>
          </w:rPr>
          <w:delText>表示回归错误发生在</w:delText>
        </w:r>
        <w:r w:rsidDel="00117308">
          <w:rPr>
            <w:lang w:eastAsia="zh-CN"/>
          </w:rPr>
          <w:delText>M</w:delText>
        </w:r>
        <w:r w:rsidDel="00117308">
          <w:rPr>
            <w:rFonts w:hint="eastAsia"/>
            <w:vertAlign w:val="subscript"/>
            <w:lang w:eastAsia="zh-CN"/>
          </w:rPr>
          <w:delText>bug</w:delText>
        </w:r>
        <w:r w:rsidDel="00117308">
          <w:rPr>
            <w:rFonts w:hint="eastAsia"/>
            <w:lang w:eastAsia="zh-CN"/>
          </w:rPr>
          <w:delText>外的方法的补丁数量，</w:delText>
        </w:r>
        <w:r w:rsidDel="00117308">
          <w:rPr>
            <w:rFonts w:hint="eastAsia"/>
            <w:lang w:eastAsia="zh-CN"/>
          </w:rPr>
          <w:delText>A</w:delText>
        </w:r>
        <w:r w:rsidDel="00117308">
          <w:rPr>
            <w:lang w:eastAsia="zh-CN"/>
          </w:rPr>
          <w:delText>B-</w:delText>
        </w:r>
      </w:del>
      <w:del w:id="1083" w:author="HDULAB601" w:date="2023-05-14T15:11:00Z">
        <w:r w:rsidDel="00B12562">
          <w:rPr>
            <w:lang w:eastAsia="zh-CN"/>
          </w:rPr>
          <w:delText>S</w:delText>
        </w:r>
      </w:del>
      <w:del w:id="1084" w:author="HDULAB601" w:date="2023-05-14T20:01:00Z">
        <w:r w:rsidDel="00117308">
          <w:rPr>
            <w:rFonts w:hint="eastAsia"/>
            <w:lang w:eastAsia="zh-CN"/>
          </w:rPr>
          <w:delText>表示回归错误仍然出现在</w:delText>
        </w:r>
        <w:r w:rsidDel="00117308">
          <w:rPr>
            <w:lang w:eastAsia="zh-CN"/>
          </w:rPr>
          <w:delText>M</w:delText>
        </w:r>
        <w:r w:rsidDel="00117308">
          <w:rPr>
            <w:rFonts w:hint="eastAsia"/>
            <w:vertAlign w:val="subscript"/>
            <w:lang w:eastAsia="zh-CN"/>
          </w:rPr>
          <w:delText>bug</w:delText>
        </w:r>
        <w:r w:rsidDel="00117308">
          <w:rPr>
            <w:rFonts w:hint="eastAsia"/>
            <w:lang w:eastAsia="zh-CN"/>
          </w:rPr>
          <w:delText>中的补丁数量。例如方法</w:delText>
        </w:r>
        <w:r w:rsidDel="00117308">
          <w:rPr>
            <w:rFonts w:hint="eastAsia"/>
            <w:lang w:eastAsia="zh-CN"/>
          </w:rPr>
          <w:delText>X</w:delText>
        </w:r>
        <w:r w:rsidDel="00117308">
          <w:rPr>
            <w:rFonts w:hint="eastAsia"/>
            <w:lang w:eastAsia="zh-CN"/>
          </w:rPr>
          <w:delText>调用了</w:delText>
        </w:r>
        <w:r w:rsidDel="00117308">
          <w:rPr>
            <w:lang w:eastAsia="zh-CN"/>
          </w:rPr>
          <w:delText>M</w:delText>
        </w:r>
        <w:r w:rsidDel="00117308">
          <w:rPr>
            <w:rFonts w:hint="eastAsia"/>
            <w:vertAlign w:val="subscript"/>
            <w:lang w:eastAsia="zh-CN"/>
          </w:rPr>
          <w:delText>bug</w:delText>
        </w:r>
        <w:r w:rsidDel="00117308">
          <w:rPr>
            <w:rFonts w:hint="eastAsia"/>
            <w:lang w:eastAsia="zh-CN"/>
          </w:rPr>
          <w:delText>,</w:delText>
        </w:r>
        <w:r w:rsidDel="00117308">
          <w:rPr>
            <w:rFonts w:hint="eastAsia"/>
            <w:lang w:eastAsia="zh-CN"/>
          </w:rPr>
          <w:delText>，由于补丁修改了</w:delText>
        </w:r>
        <w:r w:rsidDel="00117308">
          <w:rPr>
            <w:lang w:eastAsia="zh-CN"/>
          </w:rPr>
          <w:delText>M</w:delText>
        </w:r>
        <w:r w:rsidDel="00117308">
          <w:rPr>
            <w:rFonts w:hint="eastAsia"/>
            <w:vertAlign w:val="subscript"/>
            <w:lang w:eastAsia="zh-CN"/>
          </w:rPr>
          <w:delText>bug</w:delText>
        </w:r>
        <w:r w:rsidDel="00117308">
          <w:rPr>
            <w:rFonts w:hint="eastAsia"/>
            <w:lang w:eastAsia="zh-CN"/>
          </w:rPr>
          <w:delText>导致方法</w:delText>
        </w:r>
        <w:r w:rsidDel="00117308">
          <w:rPr>
            <w:rFonts w:hint="eastAsia"/>
            <w:lang w:eastAsia="zh-CN"/>
          </w:rPr>
          <w:delText>X</w:delText>
        </w:r>
        <w:r w:rsidDel="00117308">
          <w:rPr>
            <w:rFonts w:hint="eastAsia"/>
            <w:lang w:eastAsia="zh-CN"/>
          </w:rPr>
          <w:delText>的程序行为出现错误，那么我们认为这个补丁是一个</w:delText>
        </w:r>
        <w:r w:rsidDel="00117308">
          <w:rPr>
            <w:rFonts w:hint="eastAsia"/>
            <w:lang w:eastAsia="zh-CN"/>
          </w:rPr>
          <w:delText>A</w:delText>
        </w:r>
        <w:r w:rsidDel="00117308">
          <w:rPr>
            <w:lang w:eastAsia="zh-CN"/>
          </w:rPr>
          <w:delText>B-</w:delText>
        </w:r>
      </w:del>
      <w:del w:id="1085" w:author="HDULAB601" w:date="2023-05-14T15:11:00Z">
        <w:r w:rsidDel="00B12562">
          <w:rPr>
            <w:lang w:eastAsia="zh-CN"/>
          </w:rPr>
          <w:delText>D</w:delText>
        </w:r>
      </w:del>
      <w:del w:id="1086" w:author="HDULAB601" w:date="2023-05-14T20:01:00Z">
        <w:r w:rsidDel="00117308">
          <w:rPr>
            <w:lang w:eastAsia="zh-CN"/>
          </w:rPr>
          <w:delText xml:space="preserve"> O</w:delText>
        </w:r>
        <w:r w:rsidDel="00117308">
          <w:rPr>
            <w:rFonts w:hint="eastAsia"/>
            <w:lang w:eastAsia="zh-CN"/>
          </w:rPr>
          <w:delText>verfitting</w:delText>
        </w:r>
        <w:r w:rsidDel="00117308">
          <w:rPr>
            <w:lang w:eastAsia="zh-CN"/>
          </w:rPr>
          <w:delText xml:space="preserve"> P</w:delText>
        </w:r>
        <w:r w:rsidDel="00117308">
          <w:rPr>
            <w:rFonts w:hint="eastAsia"/>
            <w:lang w:eastAsia="zh-CN"/>
          </w:rPr>
          <w:delText>atch</w:delText>
        </w:r>
      </w:del>
    </w:p>
    <w:p w14:paraId="255E1DA9" w14:textId="77777777" w:rsidR="003C3593" w:rsidRDefault="00000000">
      <w:pPr>
        <w:pStyle w:val="a0"/>
        <w:jc w:val="center"/>
        <w:rPr>
          <w:lang w:eastAsia="zh-CN"/>
        </w:rPr>
      </w:pPr>
      <w:r>
        <w:rPr>
          <w:rFonts w:hint="eastAsia"/>
          <w:lang w:eastAsia="zh-CN"/>
        </w:rPr>
        <w:t>Table</w:t>
      </w:r>
      <w:r>
        <w:rPr>
          <w:lang w:eastAsia="zh-CN"/>
        </w:rPr>
        <w:t xml:space="preserve"> 13</w:t>
      </w:r>
      <w:r>
        <w:rPr>
          <w:rFonts w:hint="eastAsia"/>
          <w:lang w:eastAsia="zh-CN"/>
        </w:rPr>
        <w:t>：</w:t>
      </w:r>
      <w:r>
        <w:rPr>
          <w:lang w:eastAsia="zh-CN"/>
        </w:rPr>
        <w:t>Classification Of A P</w:t>
      </w:r>
      <w:r>
        <w:rPr>
          <w:rFonts w:hint="eastAsia"/>
          <w:lang w:eastAsia="zh-CN"/>
        </w:rPr>
        <w:t>atches</w:t>
      </w:r>
    </w:p>
    <w:tbl>
      <w:tblPr>
        <w:tblStyle w:val="af7"/>
        <w:tblW w:w="0" w:type="auto"/>
        <w:jc w:val="center"/>
        <w:tblLook w:val="04A0" w:firstRow="1" w:lastRow="0" w:firstColumn="1" w:lastColumn="0" w:noHBand="0" w:noVBand="1"/>
      </w:tblPr>
      <w:tblGrid>
        <w:gridCol w:w="2952"/>
        <w:gridCol w:w="2952"/>
      </w:tblGrid>
      <w:tr w:rsidR="003C3593" w14:paraId="70F6A5DE" w14:textId="77777777">
        <w:trPr>
          <w:jc w:val="center"/>
        </w:trPr>
        <w:tc>
          <w:tcPr>
            <w:tcW w:w="2952" w:type="dxa"/>
            <w:tcBorders>
              <w:tl2br w:val="single" w:sz="4" w:space="0" w:color="auto"/>
            </w:tcBorders>
          </w:tcPr>
          <w:p w14:paraId="26A4A899" w14:textId="77777777" w:rsidR="003C3593" w:rsidRDefault="00000000">
            <w:pPr>
              <w:pStyle w:val="a0"/>
              <w:jc w:val="right"/>
              <w:rPr>
                <w:lang w:eastAsia="zh-CN"/>
              </w:rPr>
            </w:pPr>
            <w:r>
              <w:rPr>
                <w:rFonts w:hint="eastAsia"/>
                <w:lang w:eastAsia="zh-CN"/>
              </w:rPr>
              <w:t>Overfitting</w:t>
            </w:r>
          </w:p>
          <w:p w14:paraId="15E4C502" w14:textId="77777777" w:rsidR="003C3593" w:rsidRDefault="00000000">
            <w:pPr>
              <w:pStyle w:val="a0"/>
              <w:rPr>
                <w:lang w:eastAsia="zh-CN"/>
              </w:rPr>
            </w:pPr>
            <w:r>
              <w:rPr>
                <w:rFonts w:hint="eastAsia"/>
                <w:lang w:eastAsia="zh-CN"/>
              </w:rPr>
              <w:t>Patch</w:t>
            </w:r>
            <w:r>
              <w:rPr>
                <w:lang w:eastAsia="zh-CN"/>
              </w:rPr>
              <w:t>T</w:t>
            </w:r>
            <w:r>
              <w:rPr>
                <w:rFonts w:hint="eastAsia"/>
                <w:lang w:eastAsia="zh-CN"/>
              </w:rPr>
              <w:t>ype</w:t>
            </w:r>
          </w:p>
        </w:tc>
        <w:tc>
          <w:tcPr>
            <w:tcW w:w="2952" w:type="dxa"/>
          </w:tcPr>
          <w:p w14:paraId="0466A5E3" w14:textId="77777777" w:rsidR="003C3593" w:rsidRDefault="00000000">
            <w:pPr>
              <w:pStyle w:val="a0"/>
              <w:jc w:val="center"/>
              <w:rPr>
                <w:lang w:eastAsia="zh-CN"/>
              </w:rPr>
            </w:pPr>
            <w:r>
              <w:rPr>
                <w:rFonts w:hint="eastAsia"/>
                <w:lang w:eastAsia="zh-CN"/>
              </w:rPr>
              <w:t>A</w:t>
            </w:r>
          </w:p>
        </w:tc>
      </w:tr>
      <w:tr w:rsidR="003C3593" w14:paraId="4267D7DD" w14:textId="77777777">
        <w:trPr>
          <w:jc w:val="center"/>
        </w:trPr>
        <w:tc>
          <w:tcPr>
            <w:tcW w:w="2952" w:type="dxa"/>
          </w:tcPr>
          <w:p w14:paraId="41461C86" w14:textId="77777777" w:rsidR="003C3593" w:rsidRDefault="00000000">
            <w:pPr>
              <w:pStyle w:val="a0"/>
              <w:jc w:val="center"/>
              <w:rPr>
                <w:lang w:eastAsia="zh-CN"/>
              </w:rPr>
            </w:pPr>
            <w:r>
              <w:rPr>
                <w:rFonts w:hint="eastAsia"/>
                <w:lang w:eastAsia="zh-CN"/>
              </w:rPr>
              <w:t>Small</w:t>
            </w:r>
          </w:p>
        </w:tc>
        <w:tc>
          <w:tcPr>
            <w:tcW w:w="2952" w:type="dxa"/>
          </w:tcPr>
          <w:p w14:paraId="39C129A8" w14:textId="77777777" w:rsidR="003C3593" w:rsidRDefault="00000000">
            <w:pPr>
              <w:pStyle w:val="a0"/>
              <w:jc w:val="center"/>
              <w:rPr>
                <w:lang w:eastAsia="zh-CN"/>
              </w:rPr>
            </w:pPr>
            <w:r>
              <w:rPr>
                <w:rFonts w:hint="eastAsia"/>
                <w:lang w:eastAsia="zh-CN"/>
              </w:rPr>
              <w:t>9</w:t>
            </w:r>
            <w:r>
              <w:rPr>
                <w:lang w:eastAsia="zh-CN"/>
              </w:rPr>
              <w:t>1</w:t>
            </w:r>
            <w:r>
              <w:rPr>
                <w:rFonts w:hint="eastAsia"/>
                <w:lang w:eastAsia="zh-CN"/>
              </w:rPr>
              <w:t>(</w:t>
            </w:r>
            <w:r>
              <w:rPr>
                <w:lang w:eastAsia="zh-CN"/>
              </w:rPr>
              <w:t>91)</w:t>
            </w:r>
          </w:p>
        </w:tc>
      </w:tr>
      <w:tr w:rsidR="003C3593" w14:paraId="3EB068D1" w14:textId="77777777">
        <w:trPr>
          <w:jc w:val="center"/>
        </w:trPr>
        <w:tc>
          <w:tcPr>
            <w:tcW w:w="2952" w:type="dxa"/>
          </w:tcPr>
          <w:p w14:paraId="24D11E37" w14:textId="77777777" w:rsidR="003C3593" w:rsidRDefault="00000000">
            <w:pPr>
              <w:pStyle w:val="a0"/>
              <w:jc w:val="center"/>
              <w:rPr>
                <w:lang w:eastAsia="zh-CN"/>
              </w:rPr>
            </w:pPr>
            <w:r>
              <w:rPr>
                <w:rFonts w:hint="eastAsia"/>
                <w:lang w:eastAsia="zh-CN"/>
              </w:rPr>
              <w:t>Medium</w:t>
            </w:r>
          </w:p>
        </w:tc>
        <w:tc>
          <w:tcPr>
            <w:tcW w:w="2952" w:type="dxa"/>
          </w:tcPr>
          <w:p w14:paraId="0580F129" w14:textId="77777777" w:rsidR="003C3593" w:rsidRDefault="00000000">
            <w:pPr>
              <w:pStyle w:val="a0"/>
              <w:jc w:val="center"/>
              <w:rPr>
                <w:lang w:eastAsia="zh-CN"/>
              </w:rPr>
            </w:pPr>
            <w:r>
              <w:rPr>
                <w:rFonts w:hint="eastAsia"/>
                <w:lang w:eastAsia="zh-CN"/>
              </w:rPr>
              <w:t>7</w:t>
            </w:r>
            <w:r>
              <w:rPr>
                <w:lang w:eastAsia="zh-CN"/>
              </w:rPr>
              <w:t>2(72)</w:t>
            </w:r>
          </w:p>
        </w:tc>
      </w:tr>
    </w:tbl>
    <w:p w14:paraId="10B1F93D" w14:textId="1C9CF325" w:rsidR="003C3593" w:rsidRDefault="00000000">
      <w:pPr>
        <w:pStyle w:val="a0"/>
        <w:jc w:val="center"/>
        <w:rPr>
          <w:ins w:id="1087" w:author="HDULAB601" w:date="2023-05-14T20:09:00Z"/>
          <w:lang w:eastAsia="zh-CN"/>
        </w:rPr>
      </w:pPr>
      <w:r>
        <w:rPr>
          <w:rFonts w:hint="eastAsia"/>
          <w:lang w:eastAsia="zh-CN"/>
        </w:rPr>
        <w:t>A</w:t>
      </w:r>
      <w:r>
        <w:rPr>
          <w:lang w:eastAsia="zh-CN"/>
        </w:rPr>
        <w:t xml:space="preserve"> P</w:t>
      </w:r>
      <w:r>
        <w:rPr>
          <w:rFonts w:hint="eastAsia"/>
          <w:lang w:eastAsia="zh-CN"/>
        </w:rPr>
        <w:t>atch</w:t>
      </w:r>
      <w:ins w:id="1088" w:author="HDULAB601" w:date="2023-05-14T20:03:00Z">
        <w:r w:rsidR="00BE4B38">
          <w:rPr>
            <w:lang w:eastAsia="zh-CN"/>
          </w:rPr>
          <w:t xml:space="preserve"> </w:t>
        </w:r>
        <w:r w:rsidR="00BE4B38">
          <w:rPr>
            <w:rFonts w:hint="eastAsia"/>
            <w:lang w:eastAsia="zh-CN"/>
          </w:rPr>
          <w:t>指的是所有</w:t>
        </w:r>
      </w:ins>
      <w:ins w:id="1089" w:author="HDULAB601" w:date="2023-05-14T20:04:00Z">
        <w:r w:rsidR="00BE4B38">
          <w:rPr>
            <w:rFonts w:hint="eastAsia"/>
            <w:lang w:eastAsia="zh-CN"/>
          </w:rPr>
          <w:t>未修复原有</w:t>
        </w:r>
        <w:r w:rsidR="00BE4B38">
          <w:rPr>
            <w:rFonts w:hint="eastAsia"/>
            <w:lang w:eastAsia="zh-CN"/>
          </w:rPr>
          <w:t>bug</w:t>
        </w:r>
        <w:r w:rsidR="00BE4B38">
          <w:rPr>
            <w:rFonts w:hint="eastAsia"/>
            <w:lang w:eastAsia="zh-CN"/>
          </w:rPr>
          <w:t>的补丁，</w:t>
        </w:r>
      </w:ins>
      <w:del w:id="1090" w:author="HDULAB601" w:date="2023-05-14T20:04:00Z">
        <w:r w:rsidDel="00BE4B38">
          <w:rPr>
            <w:rFonts w:hint="eastAsia"/>
            <w:lang w:eastAsia="zh-CN"/>
          </w:rPr>
          <w:delText xml:space="preserve"> includes</w:delText>
        </w:r>
      </w:del>
      <w:ins w:id="1091" w:author="HDULAB601" w:date="2023-05-14T20:04:00Z">
        <w:r w:rsidR="00BE4B38">
          <w:rPr>
            <w:rFonts w:hint="eastAsia"/>
            <w:lang w:eastAsia="zh-CN"/>
          </w:rPr>
          <w:t>包括</w:t>
        </w:r>
      </w:ins>
      <w:r>
        <w:rPr>
          <w:lang w:eastAsia="zh-CN"/>
        </w:rPr>
        <w:t xml:space="preserve"> A</w:t>
      </w:r>
      <w:r>
        <w:rPr>
          <w:rFonts w:hint="eastAsia"/>
          <w:lang w:eastAsia="zh-CN"/>
        </w:rPr>
        <w:t>-</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w:t>
      </w:r>
      <w:r>
        <w:rPr>
          <w:rFonts w:hint="eastAsia"/>
          <w:lang w:eastAsia="zh-CN"/>
        </w:rPr>
        <w:t>A</w:t>
      </w:r>
      <w:r>
        <w:rPr>
          <w:lang w:eastAsia="zh-CN"/>
        </w:rPr>
        <w:t>B-O</w:t>
      </w:r>
      <w:r>
        <w:rPr>
          <w:rFonts w:hint="eastAsia"/>
          <w:lang w:eastAsia="zh-CN"/>
        </w:rPr>
        <w:t>verfitting</w:t>
      </w:r>
      <w:r>
        <w:rPr>
          <w:lang w:eastAsia="zh-CN"/>
        </w:rPr>
        <w:t xml:space="preserve"> </w:t>
      </w:r>
      <w:r>
        <w:rPr>
          <w:rFonts w:hint="eastAsia"/>
          <w:lang w:eastAsia="zh-CN"/>
        </w:rPr>
        <w:t>patc</w:t>
      </w:r>
      <w:r>
        <w:rPr>
          <w:lang w:eastAsia="zh-CN"/>
        </w:rPr>
        <w:t>h</w:t>
      </w:r>
      <w:ins w:id="1092" w:author="HDULAB601" w:date="2023-05-14T20:04:00Z">
        <w:r w:rsidR="00BE4B38">
          <w:rPr>
            <w:rFonts w:hint="eastAsia"/>
            <w:lang w:eastAsia="zh-CN"/>
          </w:rPr>
          <w:t>，括号中的数字代表</w:t>
        </w:r>
        <w:r w:rsidR="00BE4B38">
          <w:rPr>
            <w:lang w:eastAsia="zh-CN"/>
          </w:rPr>
          <w:t>PatchID</w:t>
        </w:r>
        <w:r w:rsidR="00BE4B38">
          <w:rPr>
            <w:rFonts w:hint="eastAsia"/>
            <w:lang w:eastAsia="zh-CN"/>
          </w:rPr>
          <w:t>正确</w:t>
        </w:r>
      </w:ins>
      <w:ins w:id="1093" w:author="HDULAB601" w:date="2023-05-14T20:05:00Z">
        <w:r w:rsidR="00BE4B38">
          <w:rPr>
            <w:rFonts w:hint="eastAsia"/>
            <w:lang w:eastAsia="zh-CN"/>
          </w:rPr>
          <w:t>分类的</w:t>
        </w:r>
      </w:ins>
      <w:ins w:id="1094" w:author="HDULAB601" w:date="2023-05-14T20:04:00Z">
        <w:r w:rsidR="00BE4B38">
          <w:rPr>
            <w:rFonts w:hint="eastAsia"/>
            <w:lang w:eastAsia="zh-CN"/>
          </w:rPr>
          <w:t>补丁数量</w:t>
        </w:r>
      </w:ins>
    </w:p>
    <w:p w14:paraId="29259569" w14:textId="63F00B19" w:rsidR="00643E16" w:rsidRDefault="003A3279" w:rsidP="003A3279">
      <w:pPr>
        <w:pStyle w:val="a0"/>
        <w:rPr>
          <w:ins w:id="1095" w:author="HDULAB601" w:date="2023-05-14T20:26:00Z"/>
          <w:lang w:eastAsia="zh-CN"/>
        </w:rPr>
      </w:pPr>
      <w:ins w:id="1096" w:author="HDULAB601" w:date="2023-05-14T20:09:00Z">
        <w:r w:rsidRPr="003A3279">
          <w:rPr>
            <w:b/>
            <w:bCs/>
            <w:lang w:eastAsia="zh-CN"/>
            <w:rPrChange w:id="1097" w:author="HDULAB601" w:date="2023-05-14T20:10:00Z">
              <w:rPr>
                <w:lang w:eastAsia="zh-CN"/>
              </w:rPr>
            </w:rPrChange>
          </w:rPr>
          <w:lastRenderedPageBreak/>
          <w:t xml:space="preserve">Answer to RQ4. </w:t>
        </w:r>
      </w:ins>
      <w:ins w:id="1098" w:author="HDULAB601" w:date="2023-05-14T20:10:00Z">
        <w:r w:rsidRPr="003A3279">
          <w:rPr>
            <w:rFonts w:hint="eastAsia"/>
            <w:lang w:eastAsia="zh-CN"/>
            <w:rPrChange w:id="1099" w:author="HDULAB601" w:date="2023-05-14T20:10:00Z">
              <w:rPr>
                <w:rFonts w:hint="eastAsia"/>
                <w:b/>
                <w:bCs/>
                <w:lang w:eastAsia="zh-CN"/>
              </w:rPr>
            </w:rPrChange>
          </w:rPr>
          <w:t>从</w:t>
        </w:r>
      </w:ins>
      <w:ins w:id="1100" w:author="HDULAB601" w:date="2023-05-14T20:11:00Z">
        <w:r>
          <w:rPr>
            <w:rFonts w:hint="eastAsia"/>
            <w:lang w:eastAsia="zh-CN"/>
          </w:rPr>
          <w:t>上述的实验来看，</w:t>
        </w:r>
        <w:r>
          <w:rPr>
            <w:rFonts w:hint="eastAsia"/>
            <w:lang w:eastAsia="zh-CN"/>
          </w:rPr>
          <w:t>Patch</w:t>
        </w:r>
        <w:r>
          <w:rPr>
            <w:lang w:eastAsia="zh-CN"/>
          </w:rPr>
          <w:t>ID</w:t>
        </w:r>
        <w:r>
          <w:rPr>
            <w:rFonts w:hint="eastAsia"/>
            <w:lang w:eastAsia="zh-CN"/>
          </w:rPr>
          <w:t>对于识别</w:t>
        </w:r>
      </w:ins>
      <w:ins w:id="1101" w:author="HDULAB601" w:date="2023-05-14T20:17:00Z">
        <w:r w:rsidR="00DC38EA">
          <w:rPr>
            <w:rFonts w:hint="eastAsia"/>
            <w:lang w:eastAsia="zh-CN"/>
          </w:rPr>
          <w:t>A</w:t>
        </w:r>
        <w:r w:rsidR="00DC38EA">
          <w:rPr>
            <w:lang w:eastAsia="zh-CN"/>
          </w:rPr>
          <w:t xml:space="preserve"> </w:t>
        </w:r>
        <w:r w:rsidR="00DC38EA">
          <w:rPr>
            <w:rFonts w:hint="eastAsia"/>
            <w:lang w:eastAsia="zh-CN"/>
          </w:rPr>
          <w:t>patch</w:t>
        </w:r>
      </w:ins>
      <w:ins w:id="1102" w:author="HDULAB601" w:date="2023-05-14T20:18:00Z">
        <w:r w:rsidR="00DC38EA">
          <w:rPr>
            <w:rFonts w:hint="eastAsia"/>
            <w:lang w:eastAsia="zh-CN"/>
          </w:rPr>
          <w:t>十分准确，</w:t>
        </w:r>
      </w:ins>
      <w:ins w:id="1103" w:author="HDULAB601" w:date="2023-05-14T20:20:00Z">
        <w:r w:rsidR="00DC38EA">
          <w:rPr>
            <w:rFonts w:hint="eastAsia"/>
            <w:lang w:eastAsia="zh-CN"/>
          </w:rPr>
          <w:t>准确率达到了</w:t>
        </w:r>
        <w:r w:rsidR="00DC38EA">
          <w:rPr>
            <w:rFonts w:hint="eastAsia"/>
            <w:lang w:eastAsia="zh-CN"/>
          </w:rPr>
          <w:t>1</w:t>
        </w:r>
        <w:r w:rsidR="00DC38EA">
          <w:rPr>
            <w:lang w:eastAsia="zh-CN"/>
          </w:rPr>
          <w:t>00</w:t>
        </w:r>
        <w:r w:rsidR="00DC38EA">
          <w:rPr>
            <w:rFonts w:hint="eastAsia"/>
            <w:lang w:eastAsia="zh-CN"/>
          </w:rPr>
          <w:t>%</w:t>
        </w:r>
        <w:r w:rsidR="00DC38EA">
          <w:rPr>
            <w:rFonts w:hint="eastAsia"/>
            <w:lang w:eastAsia="zh-CN"/>
          </w:rPr>
          <w:t>。</w:t>
        </w:r>
      </w:ins>
      <w:ins w:id="1104" w:author="HDULAB601" w:date="2023-05-14T20:26:00Z">
        <w:r w:rsidR="00643E16">
          <w:rPr>
            <w:rFonts w:hint="eastAsia"/>
            <w:lang w:eastAsia="zh-CN"/>
          </w:rPr>
          <w:t>但是对于回归错误，</w:t>
        </w:r>
        <w:r w:rsidR="00643E16">
          <w:rPr>
            <w:rFonts w:hint="eastAsia"/>
            <w:lang w:eastAsia="zh-CN"/>
          </w:rPr>
          <w:t>Patch</w:t>
        </w:r>
        <w:r w:rsidR="00643E16">
          <w:rPr>
            <w:lang w:eastAsia="zh-CN"/>
          </w:rPr>
          <w:t>ID</w:t>
        </w:r>
        <w:r w:rsidR="00643E16">
          <w:rPr>
            <w:rFonts w:hint="eastAsia"/>
            <w:lang w:eastAsia="zh-CN"/>
          </w:rPr>
          <w:t>没有识别出来任何一个补丁，其中大部分</w:t>
        </w:r>
      </w:ins>
      <w:ins w:id="1105" w:author="HDULAB601" w:date="2023-05-14T20:27:00Z">
        <w:r w:rsidR="00643E16">
          <w:rPr>
            <w:rFonts w:hint="eastAsia"/>
            <w:lang w:eastAsia="zh-CN"/>
          </w:rPr>
          <w:t>为</w:t>
        </w:r>
        <w:r w:rsidR="00643E16">
          <w:rPr>
            <w:rFonts w:hint="eastAsia"/>
            <w:lang w:eastAsia="zh-CN"/>
          </w:rPr>
          <w:t>A</w:t>
        </w:r>
        <w:r w:rsidR="00643E16">
          <w:rPr>
            <w:lang w:eastAsia="zh-CN"/>
          </w:rPr>
          <w:t>B-1</w:t>
        </w:r>
        <w:r w:rsidR="00643E16">
          <w:rPr>
            <w:rFonts w:hint="eastAsia"/>
            <w:lang w:eastAsia="zh-CN"/>
          </w:rPr>
          <w:t>补丁。</w:t>
        </w:r>
      </w:ins>
    </w:p>
    <w:p w14:paraId="0805DB9B" w14:textId="7BECB9DA" w:rsidR="003A3279" w:rsidRPr="003A3279" w:rsidRDefault="00DC38EA">
      <w:pPr>
        <w:pStyle w:val="a0"/>
        <w:rPr>
          <w:b/>
          <w:bCs/>
          <w:lang w:eastAsia="zh-CN"/>
          <w:rPrChange w:id="1106" w:author="HDULAB601" w:date="2023-05-14T20:10:00Z">
            <w:rPr>
              <w:lang w:eastAsia="zh-CN"/>
            </w:rPr>
          </w:rPrChange>
        </w:rPr>
        <w:pPrChange w:id="1107" w:author="HDULAB601" w:date="2023-05-14T20:09:00Z">
          <w:pPr>
            <w:pStyle w:val="a0"/>
            <w:jc w:val="center"/>
          </w:pPr>
        </w:pPrChange>
      </w:pPr>
      <w:ins w:id="1108" w:author="HDULAB601" w:date="2023-05-14T20:20:00Z">
        <w:r>
          <w:rPr>
            <w:rFonts w:hint="eastAsia"/>
            <w:lang w:eastAsia="zh-CN"/>
          </w:rPr>
          <w:t>根据</w:t>
        </w:r>
      </w:ins>
      <w:ins w:id="1109" w:author="HDULAB601" w:date="2023-05-14T20:21:00Z">
        <w:r>
          <w:rPr>
            <w:rFonts w:hint="eastAsia"/>
            <w:lang w:eastAsia="zh-CN"/>
          </w:rPr>
          <w:t>我们的</w:t>
        </w:r>
      </w:ins>
      <w:ins w:id="1110" w:author="HDULAB601" w:date="2023-05-14T20:20:00Z">
        <w:r>
          <w:rPr>
            <w:rFonts w:hint="eastAsia"/>
            <w:lang w:eastAsia="zh-CN"/>
          </w:rPr>
          <w:t>分析</w:t>
        </w:r>
      </w:ins>
      <w:ins w:id="1111" w:author="HDULAB601" w:date="2023-05-14T20:21:00Z">
        <w:r>
          <w:rPr>
            <w:rFonts w:hint="eastAsia"/>
            <w:lang w:eastAsia="zh-CN"/>
          </w:rPr>
          <w:t>，其中的原因在于</w:t>
        </w:r>
      </w:ins>
      <w:ins w:id="1112" w:author="HDULAB601" w:date="2023-05-14T20:30:00Z">
        <w:r w:rsidR="00643E16">
          <w:rPr>
            <w:rFonts w:hint="eastAsia"/>
            <w:lang w:eastAsia="zh-CN"/>
          </w:rPr>
          <w:t>Patch</w:t>
        </w:r>
        <w:r w:rsidR="00643E16">
          <w:rPr>
            <w:lang w:eastAsia="zh-CN"/>
          </w:rPr>
          <w:t>ID</w:t>
        </w:r>
        <w:r w:rsidR="00643E16">
          <w:rPr>
            <w:rFonts w:hint="eastAsia"/>
            <w:lang w:eastAsia="zh-CN"/>
          </w:rPr>
          <w:t>只监听</w:t>
        </w:r>
      </w:ins>
      <w:ins w:id="1113" w:author="HDULAB601" w:date="2023-05-14T20:32:00Z">
        <w:r w:rsidR="003B559E">
          <w:rPr>
            <w:lang w:eastAsia="zh-CN"/>
          </w:rPr>
          <w:t>M</w:t>
        </w:r>
        <w:r w:rsidR="003B559E">
          <w:rPr>
            <w:rFonts w:hint="eastAsia"/>
            <w:vertAlign w:val="subscript"/>
            <w:lang w:eastAsia="zh-CN"/>
          </w:rPr>
          <w:t>bug</w:t>
        </w:r>
      </w:ins>
      <w:ins w:id="1114" w:author="HDULAB601" w:date="2023-05-15T09:24:00Z">
        <w:r w:rsidR="005946E2">
          <w:rPr>
            <w:rFonts w:hint="eastAsia"/>
            <w:lang w:eastAsia="zh-CN"/>
          </w:rPr>
          <w:t>的</w:t>
        </w:r>
      </w:ins>
      <w:ins w:id="1115" w:author="HDULAB601" w:date="2023-05-14T20:30:00Z">
        <w:r w:rsidR="00643E16">
          <w:rPr>
            <w:rFonts w:hint="eastAsia"/>
            <w:lang w:eastAsia="zh-CN"/>
          </w:rPr>
          <w:t>程序</w:t>
        </w:r>
      </w:ins>
      <w:ins w:id="1116" w:author="HDULAB601" w:date="2023-05-14T20:31:00Z">
        <w:r w:rsidR="00643E16">
          <w:rPr>
            <w:rFonts w:hint="eastAsia"/>
            <w:lang w:eastAsia="zh-CN"/>
          </w:rPr>
          <w:t>抽象状态，无法监听其他方法。而大部分</w:t>
        </w:r>
        <w:r w:rsidR="00643E16">
          <w:rPr>
            <w:rFonts w:hint="eastAsia"/>
            <w:lang w:eastAsia="zh-CN"/>
          </w:rPr>
          <w:t>A</w:t>
        </w:r>
        <w:r w:rsidR="00643E16">
          <w:rPr>
            <w:lang w:eastAsia="zh-CN"/>
          </w:rPr>
          <w:t>B</w:t>
        </w:r>
        <w:r w:rsidR="00643E16">
          <w:rPr>
            <w:rFonts w:hint="eastAsia"/>
            <w:lang w:eastAsia="zh-CN"/>
          </w:rPr>
          <w:t>-overfitting</w:t>
        </w:r>
        <w:r w:rsidR="00643E16">
          <w:rPr>
            <w:lang w:eastAsia="zh-CN"/>
          </w:rPr>
          <w:t xml:space="preserve"> </w:t>
        </w:r>
        <w:r w:rsidR="00643E16">
          <w:rPr>
            <w:rFonts w:hint="eastAsia"/>
            <w:lang w:eastAsia="zh-CN"/>
          </w:rPr>
          <w:t>patch</w:t>
        </w:r>
        <w:r w:rsidR="00643E16">
          <w:rPr>
            <w:rFonts w:hint="eastAsia"/>
            <w:lang w:eastAsia="zh-CN"/>
          </w:rPr>
          <w:t>都是</w:t>
        </w:r>
        <w:r w:rsidR="00643E16">
          <w:rPr>
            <w:rFonts w:hint="eastAsia"/>
            <w:lang w:eastAsia="zh-CN"/>
          </w:rPr>
          <w:t>A</w:t>
        </w:r>
        <w:r w:rsidR="00643E16">
          <w:rPr>
            <w:lang w:eastAsia="zh-CN"/>
          </w:rPr>
          <w:t>B</w:t>
        </w:r>
        <w:r w:rsidR="00643E16">
          <w:rPr>
            <w:rFonts w:hint="eastAsia"/>
            <w:lang w:eastAsia="zh-CN"/>
          </w:rPr>
          <w:t>-</w:t>
        </w:r>
        <w:r w:rsidR="00643E16">
          <w:rPr>
            <w:lang w:eastAsia="zh-CN"/>
          </w:rPr>
          <w:t xml:space="preserve">1 </w:t>
        </w:r>
        <w:r w:rsidR="00643E16">
          <w:rPr>
            <w:rFonts w:hint="eastAsia"/>
            <w:lang w:eastAsia="zh-CN"/>
          </w:rPr>
          <w:t>patch</w:t>
        </w:r>
      </w:ins>
      <w:ins w:id="1117" w:author="HDULAB601" w:date="2023-05-14T20:32:00Z">
        <w:r w:rsidR="003B559E">
          <w:rPr>
            <w:rFonts w:hint="eastAsia"/>
            <w:lang w:eastAsia="zh-CN"/>
          </w:rPr>
          <w:t>，换而言之，回归错误发生在</w:t>
        </w:r>
        <w:r w:rsidR="003B559E">
          <w:rPr>
            <w:lang w:eastAsia="zh-CN"/>
          </w:rPr>
          <w:t>M</w:t>
        </w:r>
        <w:r w:rsidR="003B559E">
          <w:rPr>
            <w:rFonts w:hint="eastAsia"/>
            <w:vertAlign w:val="subscript"/>
            <w:lang w:eastAsia="zh-CN"/>
          </w:rPr>
          <w:t>bug</w:t>
        </w:r>
        <w:r w:rsidR="003B559E">
          <w:rPr>
            <w:rFonts w:hint="eastAsia"/>
            <w:lang w:eastAsia="zh-CN"/>
          </w:rPr>
          <w:t>之外，所以</w:t>
        </w:r>
        <w:r w:rsidR="003B559E">
          <w:rPr>
            <w:rFonts w:hint="eastAsia"/>
            <w:lang w:eastAsia="zh-CN"/>
          </w:rPr>
          <w:t>Patch</w:t>
        </w:r>
        <w:r w:rsidR="003B559E">
          <w:rPr>
            <w:lang w:eastAsia="zh-CN"/>
          </w:rPr>
          <w:t>ID</w:t>
        </w:r>
      </w:ins>
      <w:ins w:id="1118" w:author="HDULAB601" w:date="2023-05-14T20:33:00Z">
        <w:r w:rsidR="003B559E">
          <w:rPr>
            <w:rFonts w:hint="eastAsia"/>
            <w:lang w:eastAsia="zh-CN"/>
          </w:rPr>
          <w:t>分类出错。</w:t>
        </w:r>
      </w:ins>
      <w:ins w:id="1119" w:author="HDULAB601" w:date="2023-05-14T20:34:00Z">
        <w:r w:rsidR="003B559E">
          <w:rPr>
            <w:rFonts w:hint="eastAsia"/>
            <w:lang w:eastAsia="zh-CN"/>
          </w:rPr>
          <w:t>而对于</w:t>
        </w:r>
        <w:r w:rsidR="003B559E">
          <w:rPr>
            <w:rFonts w:hint="eastAsia"/>
            <w:lang w:eastAsia="zh-CN"/>
          </w:rPr>
          <w:t>A</w:t>
        </w:r>
        <w:r w:rsidR="003B559E">
          <w:rPr>
            <w:lang w:eastAsia="zh-CN"/>
          </w:rPr>
          <w:t xml:space="preserve"> </w:t>
        </w:r>
        <w:r w:rsidR="003B559E">
          <w:rPr>
            <w:rFonts w:hint="eastAsia"/>
            <w:lang w:eastAsia="zh-CN"/>
          </w:rPr>
          <w:t>patch</w:t>
        </w:r>
      </w:ins>
      <w:ins w:id="1120" w:author="HDULAB601" w:date="2023-05-14T20:45:00Z">
        <w:r w:rsidR="00D30A21">
          <w:rPr>
            <w:rFonts w:hint="eastAsia"/>
            <w:lang w:eastAsia="zh-CN"/>
          </w:rPr>
          <w:t>，由于原有的错误都</w:t>
        </w:r>
      </w:ins>
      <w:ins w:id="1121" w:author="HDULAB601" w:date="2023-05-14T20:46:00Z">
        <w:r w:rsidR="00D30A21">
          <w:rPr>
            <w:rFonts w:hint="eastAsia"/>
            <w:lang w:eastAsia="zh-CN"/>
          </w:rPr>
          <w:t>存在于</w:t>
        </w:r>
      </w:ins>
      <w:ins w:id="1122" w:author="HDULAB601" w:date="2023-05-14T20:45:00Z">
        <w:r w:rsidR="00D30A21">
          <w:rPr>
            <w:lang w:eastAsia="zh-CN"/>
          </w:rPr>
          <w:t>M</w:t>
        </w:r>
        <w:r w:rsidR="00D30A21">
          <w:rPr>
            <w:rFonts w:hint="eastAsia"/>
            <w:vertAlign w:val="subscript"/>
            <w:lang w:eastAsia="zh-CN"/>
          </w:rPr>
          <w:t>bug</w:t>
        </w:r>
      </w:ins>
      <w:ins w:id="1123" w:author="HDULAB601" w:date="2023-05-14T20:46:00Z">
        <w:r w:rsidR="00D30A21">
          <w:rPr>
            <w:rFonts w:hint="eastAsia"/>
            <w:lang w:eastAsia="zh-CN"/>
          </w:rPr>
          <w:t>，所以</w:t>
        </w:r>
        <w:r w:rsidR="00D30A21">
          <w:rPr>
            <w:lang w:eastAsia="zh-CN"/>
          </w:rPr>
          <w:t>P</w:t>
        </w:r>
        <w:r w:rsidR="00D30A21">
          <w:rPr>
            <w:rFonts w:hint="eastAsia"/>
            <w:lang w:eastAsia="zh-CN"/>
          </w:rPr>
          <w:t>atch</w:t>
        </w:r>
        <w:r w:rsidR="00D30A21">
          <w:rPr>
            <w:lang w:eastAsia="zh-CN"/>
          </w:rPr>
          <w:t>ID</w:t>
        </w:r>
        <w:r w:rsidR="00D30A21">
          <w:rPr>
            <w:rFonts w:hint="eastAsia"/>
            <w:lang w:eastAsia="zh-CN"/>
          </w:rPr>
          <w:t>能够正确分类</w:t>
        </w:r>
      </w:ins>
      <w:ins w:id="1124" w:author="HDULAB601" w:date="2023-05-14T20:47:00Z">
        <w:r w:rsidR="00D30A21">
          <w:rPr>
            <w:rFonts w:hint="eastAsia"/>
            <w:lang w:eastAsia="zh-CN"/>
          </w:rPr>
          <w:t>。</w:t>
        </w:r>
      </w:ins>
    </w:p>
    <w:p w14:paraId="16B34E70" w14:textId="65D52F32" w:rsidR="003C3593" w:rsidRDefault="00000000">
      <w:pPr>
        <w:pStyle w:val="3"/>
        <w:rPr>
          <w:sz w:val="44"/>
          <w:szCs w:val="44"/>
          <w:lang w:eastAsia="zh-CN"/>
        </w:rPr>
      </w:pPr>
      <w:bookmarkStart w:id="1125" w:name="X6b297cc947e0db5526be369b1f0f4ddc67b2415"/>
      <w:bookmarkEnd w:id="134"/>
      <w:bookmarkEnd w:id="1030"/>
      <w:r>
        <w:rPr>
          <w:sz w:val="44"/>
          <w:szCs w:val="44"/>
          <w:lang w:eastAsia="zh-CN"/>
        </w:rPr>
        <w:t xml:space="preserve">6 </w:t>
      </w:r>
      <w:ins w:id="1126" w:author="HDULAB601" w:date="2023-05-15T09:48:00Z">
        <w:r w:rsidR="002D7C23" w:rsidRPr="002D7C23">
          <w:rPr>
            <w:sz w:val="44"/>
            <w:szCs w:val="44"/>
            <w:lang w:eastAsia="zh-CN"/>
          </w:rPr>
          <w:t>THREATS TO VALIDITY</w:t>
        </w:r>
      </w:ins>
      <w:del w:id="1127" w:author="HDULAB601" w:date="2023-05-15T09:43:00Z">
        <w:r w:rsidDel="00710593">
          <w:rPr>
            <w:sz w:val="44"/>
            <w:szCs w:val="44"/>
            <w:lang w:eastAsia="zh-CN"/>
          </w:rPr>
          <w:delText>CONCLUSION</w:delText>
        </w:r>
      </w:del>
    </w:p>
    <w:p w14:paraId="47E2BB1B" w14:textId="1B0DB41E" w:rsidR="002D7C23" w:rsidRDefault="00782355" w:rsidP="002D7C23">
      <w:pPr>
        <w:pStyle w:val="a0"/>
        <w:rPr>
          <w:ins w:id="1128" w:author="HDULAB601" w:date="2023-05-15T14:51:00Z"/>
          <w:lang w:eastAsia="zh-CN"/>
        </w:rPr>
      </w:pPr>
      <w:ins w:id="1129" w:author="HDULAB601" w:date="2023-05-15T14:36:00Z">
        <w:r w:rsidRPr="00782355">
          <w:rPr>
            <w:rFonts w:ascii="Times New Roman" w:hAnsi="Times New Roman" w:cs="Times New Roman"/>
            <w:b/>
            <w:bCs/>
            <w:color w:val="000000"/>
            <w:spacing w:val="15"/>
            <w:rPrChange w:id="1130" w:author="HDULAB601" w:date="2023-05-15T14:37:00Z">
              <w:rPr>
                <w:rFonts w:ascii="Arial" w:hAnsi="Arial" w:cs="Arial"/>
                <w:color w:val="000000"/>
                <w:spacing w:val="15"/>
                <w:sz w:val="23"/>
                <w:szCs w:val="23"/>
              </w:rPr>
            </w:rPrChange>
          </w:rPr>
          <w:t>Threats to Internal Validity.</w:t>
        </w:r>
      </w:ins>
      <w:ins w:id="1131" w:author="HDULAB601" w:date="2023-05-15T14:37:00Z">
        <w:r>
          <w:rPr>
            <w:rFonts w:ascii="Times New Roman" w:hAnsi="Times New Roman" w:cs="Times New Roman"/>
            <w:color w:val="000000"/>
            <w:spacing w:val="15"/>
          </w:rPr>
          <w:t xml:space="preserve"> </w:t>
        </w:r>
      </w:ins>
      <w:ins w:id="1132" w:author="HDULAB601" w:date="2023-05-15T14:15:00Z">
        <w:r w:rsidR="00412138" w:rsidRPr="006C167C">
          <w:rPr>
            <w:rFonts w:asciiTheme="minorEastAsia" w:hAnsiTheme="minorEastAsia" w:hint="eastAsia"/>
            <w:lang w:eastAsia="zh-CN"/>
            <w:rPrChange w:id="1133" w:author="HDULAB601" w:date="2023-05-15T14:52:00Z">
              <w:rPr>
                <w:rFonts w:hint="eastAsia"/>
                <w:lang w:eastAsia="zh-CN"/>
              </w:rPr>
            </w:rPrChange>
          </w:rPr>
          <w:t>对内部有效性的主要威胁是我们从</w:t>
        </w:r>
      </w:ins>
      <w:ins w:id="1134" w:author="HDULAB601" w:date="2023-05-15T14:16:00Z">
        <w:r w:rsidR="00412138" w:rsidRPr="006C167C">
          <w:rPr>
            <w:rFonts w:asciiTheme="minorEastAsia" w:hAnsiTheme="minorEastAsia" w:hint="eastAsia"/>
            <w:lang w:eastAsia="zh-CN"/>
            <w:rPrChange w:id="1135" w:author="HDULAB601" w:date="2023-05-15T14:52:00Z">
              <w:rPr>
                <w:rFonts w:hint="eastAsia"/>
                <w:lang w:eastAsia="zh-CN"/>
              </w:rPr>
            </w:rPrChange>
          </w:rPr>
          <w:t>两个数据集中丢弃了一些补丁。</w:t>
        </w:r>
      </w:ins>
      <w:ins w:id="1136" w:author="HDULAB601" w:date="2023-05-15T14:17:00Z">
        <w:r w:rsidR="00412138" w:rsidRPr="006C167C">
          <w:rPr>
            <w:rFonts w:asciiTheme="minorEastAsia" w:hAnsiTheme="minorEastAsia" w:hint="eastAsia"/>
            <w:lang w:eastAsia="zh-CN"/>
            <w:rPrChange w:id="1137" w:author="HDULAB601" w:date="2023-05-15T14:52:00Z">
              <w:rPr>
                <w:rFonts w:hint="eastAsia"/>
                <w:lang w:eastAsia="zh-CN"/>
              </w:rPr>
            </w:rPrChange>
          </w:rPr>
          <w:t>有些</w:t>
        </w:r>
      </w:ins>
      <w:ins w:id="1138" w:author="HDULAB601" w:date="2023-05-15T14:16:00Z">
        <w:r w:rsidR="00412138" w:rsidRPr="006C167C">
          <w:rPr>
            <w:rFonts w:asciiTheme="minorEastAsia" w:hAnsiTheme="minorEastAsia" w:hint="eastAsia"/>
            <w:lang w:eastAsia="zh-CN"/>
            <w:rPrChange w:id="1139" w:author="HDULAB601" w:date="2023-05-15T14:52:00Z">
              <w:rPr>
                <w:rFonts w:hint="eastAsia"/>
                <w:lang w:eastAsia="zh-CN"/>
              </w:rPr>
            </w:rPrChange>
          </w:rPr>
          <w:t>补丁</w:t>
        </w:r>
      </w:ins>
      <w:ins w:id="1140" w:author="HDULAB601" w:date="2023-05-15T14:17:00Z">
        <w:r w:rsidR="00412138" w:rsidRPr="006C167C">
          <w:rPr>
            <w:rFonts w:asciiTheme="minorEastAsia" w:hAnsiTheme="minorEastAsia" w:hint="eastAsia"/>
            <w:lang w:eastAsia="zh-CN"/>
            <w:rPrChange w:id="1141" w:author="HDULAB601" w:date="2023-05-15T14:52:00Z">
              <w:rPr>
                <w:rFonts w:hint="eastAsia"/>
                <w:lang w:eastAsia="zh-CN"/>
              </w:rPr>
            </w:rPrChange>
          </w:rPr>
          <w:t>无法被</w:t>
        </w:r>
        <w:r w:rsidR="00412138" w:rsidRPr="006C167C">
          <w:rPr>
            <w:rFonts w:ascii="Times New Roman" w:hAnsi="Times New Roman" w:cs="Times New Roman"/>
            <w:lang w:eastAsia="zh-CN"/>
            <w:rPrChange w:id="1142" w:author="HDULAB601" w:date="2023-05-15T14:52:00Z">
              <w:rPr>
                <w:rFonts w:hint="eastAsia"/>
                <w:lang w:eastAsia="zh-CN"/>
              </w:rPr>
            </w:rPrChange>
          </w:rPr>
          <w:t>PatchID</w:t>
        </w:r>
        <w:r w:rsidR="00412138" w:rsidRPr="006C167C">
          <w:rPr>
            <w:rFonts w:asciiTheme="minorEastAsia" w:hAnsiTheme="minorEastAsia" w:hint="eastAsia"/>
            <w:lang w:eastAsia="zh-CN"/>
            <w:rPrChange w:id="1143" w:author="HDULAB601" w:date="2023-05-15T14:52:00Z">
              <w:rPr>
                <w:rFonts w:hint="eastAsia"/>
                <w:lang w:eastAsia="zh-CN"/>
              </w:rPr>
            </w:rPrChange>
          </w:rPr>
          <w:t>执行，另一些补丁运行时间超出了</w:t>
        </w:r>
      </w:ins>
      <w:ins w:id="1144" w:author="HDULAB601" w:date="2023-05-15T14:18:00Z">
        <w:r w:rsidR="00412138" w:rsidRPr="006C167C">
          <w:rPr>
            <w:rFonts w:asciiTheme="minorEastAsia" w:hAnsiTheme="minorEastAsia" w:hint="eastAsia"/>
            <w:lang w:eastAsia="zh-CN"/>
            <w:rPrChange w:id="1145" w:author="HDULAB601" w:date="2023-05-15T14:52:00Z">
              <w:rPr>
                <w:rFonts w:hint="eastAsia"/>
                <w:lang w:eastAsia="zh-CN"/>
              </w:rPr>
            </w:rPrChange>
          </w:rPr>
          <w:t>我们的预期。</w:t>
        </w:r>
      </w:ins>
      <w:ins w:id="1146" w:author="HDULAB601" w:date="2023-05-15T14:28:00Z">
        <w:r w:rsidR="00F80FD5" w:rsidRPr="006C167C">
          <w:rPr>
            <w:rFonts w:asciiTheme="minorEastAsia" w:hAnsiTheme="minorEastAsia" w:hint="eastAsia"/>
            <w:lang w:eastAsia="zh-CN"/>
            <w:rPrChange w:id="1147" w:author="HDULAB601" w:date="2023-05-15T14:52:00Z">
              <w:rPr>
                <w:rFonts w:hint="eastAsia"/>
                <w:lang w:eastAsia="zh-CN"/>
              </w:rPr>
            </w:rPrChange>
          </w:rPr>
          <w:t>因此，</w:t>
        </w:r>
      </w:ins>
      <w:ins w:id="1148" w:author="HDULAB601" w:date="2023-05-15T14:18:00Z">
        <w:r w:rsidR="00412138" w:rsidRPr="006C167C">
          <w:rPr>
            <w:rFonts w:asciiTheme="minorEastAsia" w:hAnsiTheme="minorEastAsia" w:hint="eastAsia"/>
            <w:lang w:eastAsia="zh-CN"/>
            <w:rPrChange w:id="1149" w:author="HDULAB601" w:date="2023-05-15T14:52:00Z">
              <w:rPr>
                <w:rFonts w:hint="eastAsia"/>
                <w:lang w:eastAsia="zh-CN"/>
              </w:rPr>
            </w:rPrChange>
          </w:rPr>
          <w:t>会导致</w:t>
        </w:r>
      </w:ins>
      <w:ins w:id="1150" w:author="HDULAB601" w:date="2023-05-15T14:28:00Z">
        <w:r w:rsidR="00F80FD5" w:rsidRPr="006C167C">
          <w:rPr>
            <w:rFonts w:asciiTheme="minorEastAsia" w:hAnsiTheme="minorEastAsia" w:hint="eastAsia"/>
            <w:lang w:eastAsia="zh-CN"/>
            <w:rPrChange w:id="1151" w:author="HDULAB601" w:date="2023-05-15T14:52:00Z">
              <w:rPr>
                <w:rFonts w:hint="eastAsia"/>
                <w:lang w:eastAsia="zh-CN"/>
              </w:rPr>
            </w:rPrChange>
          </w:rPr>
          <w:t>评估结果出现</w:t>
        </w:r>
      </w:ins>
      <w:ins w:id="1152" w:author="HDULAB601" w:date="2023-05-15T14:29:00Z">
        <w:r w:rsidR="00F80FD5" w:rsidRPr="006C167C">
          <w:rPr>
            <w:rFonts w:asciiTheme="minorEastAsia" w:hAnsiTheme="minorEastAsia" w:hint="eastAsia"/>
            <w:lang w:eastAsia="zh-CN"/>
            <w:rPrChange w:id="1153" w:author="HDULAB601" w:date="2023-05-15T14:52:00Z">
              <w:rPr>
                <w:rFonts w:hint="eastAsia"/>
                <w:lang w:eastAsia="zh-CN"/>
              </w:rPr>
            </w:rPrChange>
          </w:rPr>
          <w:t>偏差。</w:t>
        </w:r>
      </w:ins>
      <w:ins w:id="1154" w:author="HDULAB601" w:date="2023-05-15T14:46:00Z">
        <w:r w:rsidR="006C167C" w:rsidRPr="006C167C">
          <w:rPr>
            <w:rFonts w:asciiTheme="minorEastAsia" w:hAnsiTheme="minorEastAsia" w:hint="eastAsia"/>
            <w:lang w:eastAsia="zh-CN"/>
            <w:rPrChange w:id="1155" w:author="HDULAB601" w:date="2023-05-15T14:52:00Z">
              <w:rPr>
                <w:rFonts w:hint="eastAsia"/>
                <w:lang w:eastAsia="zh-CN"/>
              </w:rPr>
            </w:rPrChange>
          </w:rPr>
          <w:t>特别是第二个原因，我们运行这些补丁的时间超过了</w:t>
        </w:r>
        <w:r w:rsidR="006C167C" w:rsidRPr="006C167C">
          <w:rPr>
            <w:rFonts w:asciiTheme="minorEastAsia" w:hAnsiTheme="minorEastAsia" w:hint="eastAsia"/>
            <w:lang w:eastAsia="zh-CN"/>
            <w:rPrChange w:id="1156" w:author="HDULAB601" w:date="2023-05-15T14:52:00Z">
              <w:rPr>
                <w:rFonts w:hint="eastAsia"/>
                <w:lang w:eastAsia="zh-CN"/>
              </w:rPr>
            </w:rPrChange>
          </w:rPr>
          <w:t>2</w:t>
        </w:r>
        <w:r w:rsidR="006C167C" w:rsidRPr="006C167C">
          <w:rPr>
            <w:rFonts w:asciiTheme="minorEastAsia" w:hAnsiTheme="minorEastAsia"/>
            <w:lang w:eastAsia="zh-CN"/>
            <w:rPrChange w:id="1157" w:author="HDULAB601" w:date="2023-05-15T14:52:00Z">
              <w:rPr>
                <w:lang w:eastAsia="zh-CN"/>
              </w:rPr>
            </w:rPrChange>
          </w:rPr>
          <w:t>4</w:t>
        </w:r>
        <w:r w:rsidR="006C167C" w:rsidRPr="006C167C">
          <w:rPr>
            <w:rFonts w:asciiTheme="minorEastAsia" w:hAnsiTheme="minorEastAsia" w:hint="eastAsia"/>
            <w:lang w:eastAsia="zh-CN"/>
            <w:rPrChange w:id="1158" w:author="HDULAB601" w:date="2023-05-15T14:52:00Z">
              <w:rPr>
                <w:rFonts w:hint="eastAsia"/>
                <w:lang w:eastAsia="zh-CN"/>
              </w:rPr>
            </w:rPrChange>
          </w:rPr>
          <w:t>h</w:t>
        </w:r>
      </w:ins>
      <w:ins w:id="1159" w:author="HDULAB601" w:date="2023-05-15T14:47:00Z">
        <w:r w:rsidR="006C167C" w:rsidRPr="006C167C">
          <w:rPr>
            <w:rFonts w:asciiTheme="minorEastAsia" w:hAnsiTheme="minorEastAsia" w:hint="eastAsia"/>
            <w:lang w:eastAsia="zh-CN"/>
            <w:rPrChange w:id="1160" w:author="HDULAB601" w:date="2023-05-15T14:52:00Z">
              <w:rPr>
                <w:rFonts w:hint="eastAsia"/>
                <w:lang w:eastAsia="zh-CN"/>
              </w:rPr>
            </w:rPrChange>
          </w:rPr>
          <w:t>，仍然没有得到结果。</w:t>
        </w:r>
      </w:ins>
      <w:ins w:id="1161" w:author="HDULAB601" w:date="2023-05-15T14:49:00Z">
        <w:r w:rsidR="006C167C" w:rsidRPr="006C167C">
          <w:rPr>
            <w:rFonts w:ascii="Times New Roman" w:hAnsi="Times New Roman" w:cs="Times New Roman"/>
            <w:lang w:eastAsia="zh-CN"/>
            <w:rPrChange w:id="1162" w:author="HDULAB601" w:date="2023-05-15T14:52:00Z">
              <w:rPr>
                <w:rFonts w:hint="eastAsia"/>
                <w:lang w:eastAsia="zh-CN"/>
              </w:rPr>
            </w:rPrChange>
          </w:rPr>
          <w:t>Patch</w:t>
        </w:r>
        <w:r w:rsidR="006C167C" w:rsidRPr="006C167C">
          <w:rPr>
            <w:rFonts w:ascii="Times New Roman" w:hAnsi="Times New Roman" w:cs="Times New Roman"/>
            <w:lang w:eastAsia="zh-CN"/>
            <w:rPrChange w:id="1163" w:author="HDULAB601" w:date="2023-05-15T14:52:00Z">
              <w:rPr>
                <w:lang w:eastAsia="zh-CN"/>
              </w:rPr>
            </w:rPrChange>
          </w:rPr>
          <w:t>ID</w:t>
        </w:r>
        <w:r w:rsidR="006C167C" w:rsidRPr="006C167C">
          <w:rPr>
            <w:rFonts w:asciiTheme="minorEastAsia" w:hAnsiTheme="minorEastAsia" w:hint="eastAsia"/>
            <w:lang w:eastAsia="zh-CN"/>
            <w:rPrChange w:id="1164" w:author="HDULAB601" w:date="2023-05-15T14:52:00Z">
              <w:rPr>
                <w:rFonts w:hint="eastAsia"/>
                <w:lang w:eastAsia="zh-CN"/>
              </w:rPr>
            </w:rPrChange>
          </w:rPr>
          <w:t>不仅仅只是识别过拟合补丁，还需要</w:t>
        </w:r>
      </w:ins>
      <w:ins w:id="1165" w:author="HDULAB601" w:date="2023-05-15T14:50:00Z">
        <w:r w:rsidR="006C167C" w:rsidRPr="006C167C">
          <w:rPr>
            <w:rFonts w:asciiTheme="minorEastAsia" w:hAnsiTheme="minorEastAsia" w:hint="eastAsia"/>
            <w:lang w:eastAsia="zh-CN"/>
            <w:rPrChange w:id="1166" w:author="HDULAB601" w:date="2023-05-15T14:52:00Z">
              <w:rPr>
                <w:rFonts w:hint="eastAsia"/>
                <w:lang w:eastAsia="zh-CN"/>
              </w:rPr>
            </w:rPrChange>
          </w:rPr>
          <w:t>提高开发人员快速排除过拟合补丁来提高修复</w:t>
        </w:r>
        <w:r w:rsidR="006C167C" w:rsidRPr="006C167C">
          <w:rPr>
            <w:rFonts w:ascii="Times New Roman" w:hAnsi="Times New Roman" w:cs="Times New Roman"/>
            <w:lang w:eastAsia="zh-CN"/>
            <w:rPrChange w:id="1167" w:author="HDULAB601" w:date="2023-05-15T14:52:00Z">
              <w:rPr>
                <w:rFonts w:hint="eastAsia"/>
                <w:lang w:eastAsia="zh-CN"/>
              </w:rPr>
            </w:rPrChange>
          </w:rPr>
          <w:t>bug</w:t>
        </w:r>
        <w:r w:rsidR="006C167C" w:rsidRPr="006C167C">
          <w:rPr>
            <w:rFonts w:asciiTheme="minorEastAsia" w:hAnsiTheme="minorEastAsia" w:hint="eastAsia"/>
            <w:lang w:eastAsia="zh-CN"/>
            <w:rPrChange w:id="1168" w:author="HDULAB601" w:date="2023-05-15T14:52:00Z">
              <w:rPr>
                <w:rFonts w:hint="eastAsia"/>
                <w:lang w:eastAsia="zh-CN"/>
              </w:rPr>
            </w:rPrChange>
          </w:rPr>
          <w:t>的速度，所以我们只能将超出预期时间的</w:t>
        </w:r>
      </w:ins>
      <w:ins w:id="1169" w:author="HDULAB601" w:date="2023-05-15T14:51:00Z">
        <w:r w:rsidR="006C167C" w:rsidRPr="006C167C">
          <w:rPr>
            <w:rFonts w:asciiTheme="minorEastAsia" w:hAnsiTheme="minorEastAsia" w:hint="eastAsia"/>
            <w:lang w:eastAsia="zh-CN"/>
            <w:rPrChange w:id="1170" w:author="HDULAB601" w:date="2023-05-15T14:52:00Z">
              <w:rPr>
                <w:rFonts w:hint="eastAsia"/>
                <w:lang w:eastAsia="zh-CN"/>
              </w:rPr>
            </w:rPrChange>
          </w:rPr>
          <w:t>补丁丢弃。</w:t>
        </w:r>
      </w:ins>
    </w:p>
    <w:p w14:paraId="5C023C94" w14:textId="6EB204BC" w:rsidR="006C167C" w:rsidRDefault="006C167C" w:rsidP="002D7C23">
      <w:pPr>
        <w:pStyle w:val="a0"/>
        <w:rPr>
          <w:ins w:id="1171" w:author="HDULAB601" w:date="2023-05-15T15:25:00Z"/>
          <w:rFonts w:asciiTheme="minorEastAsia" w:hAnsiTheme="minorEastAsia"/>
          <w:lang w:eastAsia="zh-CN"/>
        </w:rPr>
      </w:pPr>
      <w:ins w:id="1172" w:author="HDULAB601" w:date="2023-05-15T14:51:00Z">
        <w:r w:rsidRPr="006C167C">
          <w:rPr>
            <w:rFonts w:ascii="Times New Roman" w:hAnsi="Times New Roman" w:cs="Times New Roman"/>
            <w:b/>
            <w:bCs/>
            <w:color w:val="000000"/>
            <w:spacing w:val="15"/>
            <w:rPrChange w:id="1173" w:author="HDULAB601" w:date="2023-05-15T14:51:00Z">
              <w:rPr>
                <w:rFonts w:ascii="Arial" w:hAnsi="Arial" w:cs="Arial"/>
                <w:color w:val="000000"/>
                <w:spacing w:val="15"/>
                <w:sz w:val="23"/>
                <w:szCs w:val="23"/>
              </w:rPr>
            </w:rPrChange>
          </w:rPr>
          <w:t>Threats to External Validity.</w:t>
        </w:r>
        <w:r>
          <w:rPr>
            <w:rFonts w:ascii="Times New Roman" w:hAnsi="Times New Roman" w:cs="Times New Roman"/>
            <w:b/>
            <w:bCs/>
            <w:color w:val="000000"/>
            <w:spacing w:val="15"/>
          </w:rPr>
          <w:t xml:space="preserve"> </w:t>
        </w:r>
      </w:ins>
      <w:ins w:id="1174" w:author="HDULAB601" w:date="2023-05-15T14:52:00Z">
        <w:r w:rsidRPr="006C167C">
          <w:rPr>
            <w:rFonts w:asciiTheme="minorEastAsia" w:hAnsiTheme="minorEastAsia" w:hint="eastAsia"/>
            <w:lang w:eastAsia="zh-CN"/>
            <w:rPrChange w:id="1175" w:author="HDULAB601" w:date="2023-05-15T14:52:00Z">
              <w:rPr>
                <w:rFonts w:ascii="Times New Roman" w:hAnsi="Times New Roman" w:cs="Times New Roman" w:hint="eastAsia"/>
                <w:b/>
                <w:bCs/>
                <w:color w:val="000000"/>
                <w:spacing w:val="15"/>
                <w:lang w:eastAsia="zh-CN"/>
              </w:rPr>
            </w:rPrChange>
          </w:rPr>
          <w:t>我们目前</w:t>
        </w:r>
      </w:ins>
      <w:ins w:id="1176" w:author="HDULAB601" w:date="2023-05-15T14:54:00Z">
        <w:r>
          <w:rPr>
            <w:rFonts w:asciiTheme="minorEastAsia" w:hAnsiTheme="minorEastAsia" w:hint="eastAsia"/>
            <w:lang w:eastAsia="zh-CN"/>
          </w:rPr>
          <w:t>只在两个数据集上</w:t>
        </w:r>
      </w:ins>
      <w:ins w:id="1177" w:author="HDULAB601" w:date="2023-05-15T14:55:00Z">
        <w:r>
          <w:rPr>
            <w:rFonts w:asciiTheme="minorEastAsia" w:hAnsiTheme="minorEastAsia" w:hint="eastAsia"/>
            <w:lang w:eastAsia="zh-CN"/>
          </w:rPr>
          <w:t>评估</w:t>
        </w:r>
      </w:ins>
      <w:ins w:id="1178" w:author="HDULAB601" w:date="2023-05-15T14:54:00Z">
        <w:r>
          <w:rPr>
            <w:rFonts w:asciiTheme="minorEastAsia" w:hAnsiTheme="minorEastAsia" w:hint="eastAsia"/>
            <w:lang w:eastAsia="zh-CN"/>
          </w:rPr>
          <w:t>了Patch</w:t>
        </w:r>
        <w:r>
          <w:rPr>
            <w:rFonts w:asciiTheme="minorEastAsia" w:hAnsiTheme="minorEastAsia"/>
            <w:lang w:eastAsia="zh-CN"/>
          </w:rPr>
          <w:t>ID</w:t>
        </w:r>
        <w:r>
          <w:rPr>
            <w:rFonts w:asciiTheme="minorEastAsia" w:hAnsiTheme="minorEastAsia" w:hint="eastAsia"/>
            <w:lang w:eastAsia="zh-CN"/>
          </w:rPr>
          <w:t>，</w:t>
        </w:r>
      </w:ins>
      <w:ins w:id="1179" w:author="HDULAB601" w:date="2023-05-15T14:55:00Z">
        <w:r>
          <w:rPr>
            <w:rFonts w:asciiTheme="minorEastAsia" w:hAnsiTheme="minorEastAsia" w:hint="eastAsia"/>
            <w:lang w:eastAsia="zh-CN"/>
          </w:rPr>
          <w:t>而Patch</w:t>
        </w:r>
        <w:r>
          <w:rPr>
            <w:rFonts w:asciiTheme="minorEastAsia" w:hAnsiTheme="minorEastAsia"/>
            <w:lang w:eastAsia="zh-CN"/>
          </w:rPr>
          <w:t>ID</w:t>
        </w:r>
        <w:r w:rsidR="00DC095E">
          <w:rPr>
            <w:rFonts w:asciiTheme="minorEastAsia" w:hAnsiTheme="minorEastAsia" w:hint="eastAsia"/>
            <w:lang w:eastAsia="zh-CN"/>
          </w:rPr>
          <w:t>可能在其他数据集上</w:t>
        </w:r>
      </w:ins>
      <w:ins w:id="1180" w:author="HDULAB601" w:date="2023-05-15T15:24:00Z">
        <w:r w:rsidR="00F56D21">
          <w:rPr>
            <w:rFonts w:asciiTheme="minorEastAsia" w:hAnsiTheme="minorEastAsia" w:hint="eastAsia"/>
            <w:lang w:eastAsia="zh-CN"/>
          </w:rPr>
          <w:t>有</w:t>
        </w:r>
      </w:ins>
      <w:ins w:id="1181" w:author="HDULAB601" w:date="2023-05-15T14:55:00Z">
        <w:r w:rsidR="00DC095E">
          <w:rPr>
            <w:rFonts w:asciiTheme="minorEastAsia" w:hAnsiTheme="minorEastAsia" w:hint="eastAsia"/>
            <w:lang w:eastAsia="zh-CN"/>
          </w:rPr>
          <w:t>不同的表现</w:t>
        </w:r>
      </w:ins>
      <w:ins w:id="1182" w:author="HDULAB601" w:date="2023-05-15T14:56:00Z">
        <w:r w:rsidR="00DC095E">
          <w:rPr>
            <w:rFonts w:asciiTheme="minorEastAsia" w:hAnsiTheme="minorEastAsia" w:hint="eastAsia"/>
            <w:lang w:eastAsia="zh-CN"/>
          </w:rPr>
          <w:t>。</w:t>
        </w:r>
      </w:ins>
      <w:ins w:id="1183" w:author="HDULAB601" w:date="2023-05-15T15:02:00Z">
        <w:r w:rsidR="00DC095E">
          <w:rPr>
            <w:rFonts w:asciiTheme="minorEastAsia" w:hAnsiTheme="minorEastAsia" w:hint="eastAsia"/>
            <w:lang w:eastAsia="zh-CN"/>
          </w:rPr>
          <w:t>但是</w:t>
        </w:r>
      </w:ins>
      <w:ins w:id="1184" w:author="HDULAB601" w:date="2023-05-15T15:03:00Z">
        <w:r w:rsidR="00DC095E">
          <w:rPr>
            <w:rFonts w:asciiTheme="minorEastAsia" w:hAnsiTheme="minorEastAsia" w:hint="eastAsia"/>
            <w:lang w:eastAsia="zh-CN"/>
          </w:rPr>
          <w:t>当前的数据集并没有给出过拟合补丁的分类，</w:t>
        </w:r>
      </w:ins>
      <w:ins w:id="1185" w:author="HDULAB601" w:date="2023-05-15T15:19:00Z">
        <w:r w:rsidR="00F56D21">
          <w:rPr>
            <w:rFonts w:asciiTheme="minorEastAsia" w:hAnsiTheme="minorEastAsia" w:hint="eastAsia"/>
            <w:lang w:eastAsia="zh-CN"/>
          </w:rPr>
          <w:t>所以我们不知道</w:t>
        </w:r>
      </w:ins>
      <w:ins w:id="1186" w:author="HDULAB601" w:date="2023-05-15T15:25:00Z">
        <w:r w:rsidR="00F56D21">
          <w:rPr>
            <w:rFonts w:asciiTheme="minorEastAsia" w:hAnsiTheme="minorEastAsia" w:hint="eastAsia"/>
            <w:lang w:eastAsia="zh-CN"/>
          </w:rPr>
          <w:t>Patch</w:t>
        </w:r>
        <w:r w:rsidR="00F56D21">
          <w:rPr>
            <w:rFonts w:asciiTheme="minorEastAsia" w:hAnsiTheme="minorEastAsia"/>
            <w:lang w:eastAsia="zh-CN"/>
          </w:rPr>
          <w:t>ID</w:t>
        </w:r>
        <w:r w:rsidR="00F56D21">
          <w:rPr>
            <w:rFonts w:asciiTheme="minorEastAsia" w:hAnsiTheme="minorEastAsia" w:hint="eastAsia"/>
            <w:lang w:eastAsia="zh-CN"/>
          </w:rPr>
          <w:t>在过拟合补丁分类方面的效果。</w:t>
        </w:r>
      </w:ins>
    </w:p>
    <w:p w14:paraId="02DB25D5" w14:textId="5B758209" w:rsidR="00F56D21" w:rsidRPr="00F56D21" w:rsidRDefault="00F56D21" w:rsidP="002D7C23">
      <w:pPr>
        <w:pStyle w:val="a0"/>
        <w:rPr>
          <w:rFonts w:ascii="Times New Roman" w:hAnsi="Times New Roman" w:cs="Times New Roman" w:hint="eastAsia"/>
          <w:b/>
          <w:bCs/>
          <w:color w:val="000000"/>
          <w:spacing w:val="15"/>
          <w:rPrChange w:id="1187" w:author="HDULAB601" w:date="2023-05-15T15:26:00Z">
            <w:rPr>
              <w:rFonts w:hint="eastAsia"/>
              <w:lang w:eastAsia="zh-CN"/>
            </w:rPr>
          </w:rPrChange>
        </w:rPr>
      </w:pPr>
      <w:ins w:id="1188" w:author="HDULAB601" w:date="2023-05-15T15:25:00Z">
        <w:r w:rsidRPr="00F56D21">
          <w:rPr>
            <w:rFonts w:ascii="Times New Roman" w:hAnsi="Times New Roman" w:cs="Times New Roman"/>
            <w:b/>
            <w:bCs/>
            <w:color w:val="000000"/>
            <w:spacing w:val="15"/>
            <w:rPrChange w:id="1189" w:author="HDULAB601" w:date="2023-05-15T15:26:00Z">
              <w:rPr>
                <w:rFonts w:ascii="Arial" w:hAnsi="Arial" w:cs="Arial"/>
                <w:color w:val="000000"/>
                <w:spacing w:val="15"/>
                <w:sz w:val="23"/>
                <w:szCs w:val="23"/>
              </w:rPr>
            </w:rPrChange>
          </w:rPr>
          <w:t>Threats to Construct Validity.</w:t>
        </w:r>
      </w:ins>
      <w:ins w:id="1190" w:author="HDULAB601" w:date="2023-05-15T15:26:00Z">
        <w:r>
          <w:rPr>
            <w:rFonts w:ascii="Times New Roman" w:hAnsi="Times New Roman" w:cs="Times New Roman"/>
            <w:b/>
            <w:bCs/>
            <w:color w:val="000000"/>
            <w:spacing w:val="15"/>
          </w:rPr>
          <w:t xml:space="preserve"> </w:t>
        </w:r>
      </w:ins>
      <w:ins w:id="1191" w:author="HDULAB601" w:date="2023-05-15T15:28:00Z">
        <w:r w:rsidRPr="00F56D21">
          <w:rPr>
            <w:rFonts w:asciiTheme="minorEastAsia" w:hAnsiTheme="minorEastAsia" w:hint="eastAsia"/>
            <w:lang w:eastAsia="zh-CN"/>
            <w:rPrChange w:id="1192" w:author="HDULAB601" w:date="2023-05-15T15:28:00Z">
              <w:rPr>
                <w:rFonts w:ascii="Times New Roman" w:hAnsi="Times New Roman" w:cs="Times New Roman" w:hint="eastAsia"/>
                <w:b/>
                <w:bCs/>
                <w:color w:val="000000"/>
                <w:spacing w:val="15"/>
                <w:lang w:eastAsia="zh-CN"/>
              </w:rPr>
            </w:rPrChange>
          </w:rPr>
          <w:t>我们</w:t>
        </w:r>
        <w:r>
          <w:rPr>
            <w:rFonts w:asciiTheme="minorEastAsia" w:hAnsiTheme="minorEastAsia" w:hint="eastAsia"/>
            <w:lang w:eastAsia="zh-CN"/>
          </w:rPr>
          <w:t>从</w:t>
        </w:r>
      </w:ins>
      <w:ins w:id="1193" w:author="HDULAB601" w:date="2023-05-15T15:49:00Z">
        <w:r w:rsidR="008531C7">
          <w:rPr>
            <w:rFonts w:asciiTheme="minorEastAsia" w:hAnsiTheme="minorEastAsia" w:hint="eastAsia"/>
            <w:lang w:eastAsia="zh-CN"/>
          </w:rPr>
          <w:t>动态程序表达式的</w:t>
        </w:r>
      </w:ins>
      <w:ins w:id="1194" w:author="HDULAB601" w:date="2023-05-15T15:50:00Z">
        <w:r w:rsidR="00977C94">
          <w:rPr>
            <w:rFonts w:asciiTheme="minorEastAsia" w:hAnsiTheme="minorEastAsia" w:hint="eastAsia"/>
            <w:lang w:eastAsia="zh-CN"/>
          </w:rPr>
          <w:t>角度解释了P</w:t>
        </w:r>
        <w:r w:rsidR="00977C94">
          <w:rPr>
            <w:rFonts w:asciiTheme="minorEastAsia" w:hAnsiTheme="minorEastAsia"/>
            <w:lang w:eastAsia="zh-CN"/>
          </w:rPr>
          <w:t>ATCH-SIM</w:t>
        </w:r>
        <w:r w:rsidR="00977C94">
          <w:rPr>
            <w:rFonts w:asciiTheme="minorEastAsia" w:hAnsiTheme="minorEastAsia" w:hint="eastAsia"/>
            <w:lang w:eastAsia="zh-CN"/>
          </w:rPr>
          <w:t>，</w:t>
        </w:r>
      </w:ins>
      <w:ins w:id="1195" w:author="HDULAB601" w:date="2023-05-15T16:06:00Z">
        <w:r w:rsidR="00633A24">
          <w:rPr>
            <w:rFonts w:asciiTheme="minorEastAsia" w:hAnsiTheme="minorEastAsia" w:hint="eastAsia"/>
            <w:lang w:eastAsia="zh-CN"/>
          </w:rPr>
          <w:t>而P</w:t>
        </w:r>
        <w:r w:rsidR="00633A24">
          <w:rPr>
            <w:rFonts w:asciiTheme="minorEastAsia" w:hAnsiTheme="minorEastAsia"/>
            <w:lang w:eastAsia="zh-CN"/>
          </w:rPr>
          <w:t>ATCH-SIM</w:t>
        </w:r>
        <w:r w:rsidR="00633A24">
          <w:rPr>
            <w:rFonts w:asciiTheme="minorEastAsia" w:hAnsiTheme="minorEastAsia" w:hint="eastAsia"/>
            <w:lang w:eastAsia="zh-CN"/>
          </w:rPr>
          <w:t>可以</w:t>
        </w:r>
      </w:ins>
      <w:ins w:id="1196" w:author="HDULAB601" w:date="2023-05-15T16:07:00Z">
        <w:r w:rsidR="00633A24">
          <w:rPr>
            <w:rFonts w:asciiTheme="minorEastAsia" w:hAnsiTheme="minorEastAsia" w:hint="eastAsia"/>
            <w:lang w:eastAsia="zh-CN"/>
          </w:rPr>
          <w:t>从更多的角度评估。从其他角度进行观察可能会有</w:t>
        </w:r>
      </w:ins>
      <w:ins w:id="1197" w:author="HDULAB601" w:date="2023-05-15T16:08:00Z">
        <w:r w:rsidR="00633A24">
          <w:rPr>
            <w:rFonts w:asciiTheme="minorEastAsia" w:hAnsiTheme="minorEastAsia" w:hint="eastAsia"/>
            <w:lang w:eastAsia="zh-CN"/>
          </w:rPr>
          <w:t>更好的结果。</w:t>
        </w:r>
      </w:ins>
    </w:p>
    <w:p w14:paraId="3D8CD8EA" w14:textId="64CAD190" w:rsidR="00710593" w:rsidRPr="002D7C23" w:rsidRDefault="00710593" w:rsidP="002D7C23">
      <w:pPr>
        <w:pStyle w:val="3"/>
        <w:rPr>
          <w:sz w:val="44"/>
          <w:szCs w:val="44"/>
          <w:lang w:eastAsia="zh-CN"/>
        </w:rPr>
      </w:pPr>
      <w:r>
        <w:rPr>
          <w:sz w:val="44"/>
          <w:szCs w:val="44"/>
          <w:lang w:eastAsia="zh-CN"/>
        </w:rPr>
        <w:t>7 CONCLUSION</w:t>
      </w:r>
    </w:p>
    <w:p w14:paraId="77D4D7C8" w14:textId="77777777" w:rsidR="003C3593" w:rsidRDefault="00000000">
      <w:pPr>
        <w:pStyle w:val="FirstParagraph"/>
        <w:rPr>
          <w:lang w:eastAsia="zh-CN"/>
        </w:rPr>
      </w:pPr>
      <w:r>
        <w:rPr>
          <w:lang w:eastAsia="zh-CN"/>
        </w:rPr>
        <w:t xml:space="preserve"> </w:t>
      </w:r>
      <w:r>
        <w:rPr>
          <w:lang w:eastAsia="zh-CN"/>
        </w:rPr>
        <w:t>本文提出了</w:t>
      </w:r>
      <w:r>
        <w:rPr>
          <w:rFonts w:hint="eastAsia"/>
          <w:lang w:eastAsia="zh-CN"/>
        </w:rPr>
        <w:t>将</w:t>
      </w:r>
      <w:r>
        <w:rPr>
          <w:lang w:eastAsia="zh-CN"/>
        </w:rPr>
        <w:t>程序表达式</w:t>
      </w:r>
      <w:r>
        <w:rPr>
          <w:rFonts w:hint="eastAsia"/>
          <w:lang w:eastAsia="zh-CN"/>
        </w:rPr>
        <w:t>和</w:t>
      </w:r>
      <w:r>
        <w:rPr>
          <w:lang w:eastAsia="zh-CN"/>
        </w:rPr>
        <w:t>程序相似行为</w:t>
      </w:r>
      <w:r>
        <w:rPr>
          <w:rFonts w:hint="eastAsia"/>
          <w:lang w:eastAsia="zh-CN"/>
        </w:rPr>
        <w:t>两者</w:t>
      </w:r>
      <w:r>
        <w:rPr>
          <w:lang w:eastAsia="zh-CN"/>
        </w:rPr>
        <w:t>结合的</w:t>
      </w:r>
      <w:r>
        <w:rPr>
          <w:rFonts w:hint="eastAsia"/>
          <w:lang w:eastAsia="zh-CN"/>
        </w:rPr>
        <w:t>过拟合识别</w:t>
      </w:r>
      <w:r>
        <w:rPr>
          <w:lang w:eastAsia="zh-CN"/>
        </w:rPr>
        <w:t>方法，</w:t>
      </w:r>
      <w:r>
        <w:rPr>
          <w:rFonts w:hint="eastAsia"/>
          <w:lang w:eastAsia="zh-CN"/>
        </w:rPr>
        <w:t>并</w:t>
      </w:r>
      <w:r>
        <w:rPr>
          <w:lang w:eastAsia="zh-CN"/>
        </w:rPr>
        <w:t>将过拟合补丁进一步分为三类</w:t>
      </w:r>
      <w:r>
        <w:rPr>
          <w:rFonts w:hint="eastAsia"/>
          <w:lang w:eastAsia="zh-CN"/>
        </w:rPr>
        <w:t>。我们在</w:t>
      </w:r>
      <w:r>
        <w:rPr>
          <w:rFonts w:hint="eastAsia"/>
          <w:lang w:eastAsia="zh-CN"/>
        </w:rPr>
        <w:t>JAID</w:t>
      </w:r>
      <w:r>
        <w:rPr>
          <w:rFonts w:hint="eastAsia"/>
          <w:lang w:eastAsia="zh-CN"/>
        </w:rPr>
        <w:t>框架上实现了本文提出的方法</w:t>
      </w:r>
      <w:r>
        <w:rPr>
          <w:lang w:eastAsia="zh-CN"/>
        </w:rPr>
        <w:t>PatchID</w:t>
      </w:r>
      <w:r>
        <w:rPr>
          <w:rFonts w:hint="eastAsia"/>
          <w:lang w:eastAsia="zh-CN"/>
        </w:rPr>
        <w:t>。正</w:t>
      </w:r>
      <w:r>
        <w:rPr>
          <w:lang w:eastAsia="zh-CN"/>
        </w:rPr>
        <w:t>如</w:t>
      </w:r>
      <w:r>
        <w:rPr>
          <w:rFonts w:hint="eastAsia"/>
          <w:lang w:eastAsia="zh-CN"/>
        </w:rPr>
        <w:t>我们在实验</w:t>
      </w:r>
      <w:r>
        <w:rPr>
          <w:lang w:eastAsia="zh-CN"/>
        </w:rPr>
        <w:t>评估</w:t>
      </w:r>
      <w:r>
        <w:rPr>
          <w:rFonts w:hint="eastAsia"/>
          <w:lang w:eastAsia="zh-CN"/>
        </w:rPr>
        <w:t>中看到的</w:t>
      </w:r>
      <w:r>
        <w:rPr>
          <w:lang w:eastAsia="zh-CN"/>
        </w:rPr>
        <w:t>，</w:t>
      </w:r>
      <w:r>
        <w:rPr>
          <w:rFonts w:hint="eastAsia"/>
          <w:lang w:eastAsia="zh-CN"/>
        </w:rPr>
        <w:t>PatchID</w:t>
      </w:r>
      <w:r>
        <w:rPr>
          <w:lang w:eastAsia="zh-CN"/>
        </w:rPr>
        <w:t>方法能够从</w:t>
      </w:r>
      <w:r>
        <w:rPr>
          <w:lang w:eastAsia="zh-CN"/>
        </w:rPr>
        <w:t>157</w:t>
      </w:r>
      <w:r>
        <w:rPr>
          <w:lang w:eastAsia="zh-CN"/>
        </w:rPr>
        <w:t>个</w:t>
      </w:r>
      <w:r>
        <w:rPr>
          <w:rFonts w:hint="eastAsia"/>
          <w:lang w:eastAsia="zh-CN"/>
        </w:rPr>
        <w:t>Defects4J</w:t>
      </w:r>
      <w:r>
        <w:rPr>
          <w:rFonts w:hint="eastAsia"/>
          <w:lang w:eastAsia="zh-CN"/>
        </w:rPr>
        <w:t>数据集的</w:t>
      </w:r>
      <w:r>
        <w:rPr>
          <w:lang w:eastAsia="zh-CN"/>
        </w:rPr>
        <w:t>补丁中有效地过滤出</w:t>
      </w:r>
      <w:r>
        <w:rPr>
          <w:lang w:eastAsia="zh-CN"/>
        </w:rPr>
        <w:t>78</w:t>
      </w:r>
      <w:r>
        <w:rPr>
          <w:lang w:eastAsia="zh-CN"/>
        </w:rPr>
        <w:t>个补丁</w:t>
      </w:r>
      <w:r>
        <w:rPr>
          <w:rFonts w:hint="eastAsia"/>
          <w:lang w:eastAsia="zh-CN"/>
        </w:rPr>
        <w:t>，</w:t>
      </w:r>
      <w:r>
        <w:rPr>
          <w:rFonts w:hint="eastAsia"/>
          <w:lang w:eastAsia="zh-CN"/>
        </w:rPr>
        <w:t>3</w:t>
      </w:r>
      <w:r>
        <w:rPr>
          <w:lang w:eastAsia="zh-CN"/>
        </w:rPr>
        <w:t>80</w:t>
      </w:r>
      <w:r>
        <w:rPr>
          <w:rFonts w:hint="eastAsia"/>
          <w:lang w:eastAsia="zh-CN"/>
        </w:rPr>
        <w:t>个</w:t>
      </w:r>
      <w:r>
        <w:rPr>
          <w:lang w:eastAsia="zh-CN"/>
        </w:rPr>
        <w:t>Java+JML dataset</w:t>
      </w:r>
      <w:r>
        <w:rPr>
          <w:rFonts w:hint="eastAsia"/>
          <w:lang w:eastAsia="zh-CN"/>
        </w:rPr>
        <w:t>数据集的补丁中过滤出</w:t>
      </w:r>
      <w:r>
        <w:rPr>
          <w:rFonts w:hint="eastAsia"/>
          <w:lang w:eastAsia="zh-CN"/>
        </w:rPr>
        <w:t>1</w:t>
      </w:r>
      <w:r>
        <w:rPr>
          <w:lang w:eastAsia="zh-CN"/>
        </w:rPr>
        <w:t>69</w:t>
      </w:r>
      <w:r>
        <w:rPr>
          <w:rFonts w:hint="eastAsia"/>
          <w:lang w:eastAsia="zh-CN"/>
        </w:rPr>
        <w:t>个补丁。</w:t>
      </w:r>
      <w:r>
        <w:rPr>
          <w:lang w:eastAsia="zh-CN"/>
        </w:rPr>
        <w:t>实验结果表明，我们应该深挖测试套件给出的信息，而不再只局限于测试输入和测试输出。</w:t>
      </w:r>
      <w:r>
        <w:rPr>
          <w:rFonts w:hint="eastAsia"/>
          <w:lang w:eastAsia="zh-CN"/>
        </w:rPr>
        <w:t>未来的工作将着眼于：</w:t>
      </w:r>
      <w:r>
        <w:rPr>
          <w:rFonts w:hint="eastAsia"/>
          <w:lang w:eastAsia="zh-CN"/>
        </w:rPr>
        <w:t>(</w:t>
      </w:r>
      <w:r>
        <w:rPr>
          <w:lang w:eastAsia="zh-CN"/>
        </w:rPr>
        <w:t xml:space="preserve">1) </w:t>
      </w:r>
      <w:r>
        <w:rPr>
          <w:rFonts w:hint="eastAsia"/>
          <w:lang w:eastAsia="zh-CN"/>
        </w:rPr>
        <w:t>强化程序监听的范围，进一步提高过拟合补丁分类的成功率，</w:t>
      </w:r>
      <w:r>
        <w:rPr>
          <w:lang w:eastAsia="zh-CN"/>
        </w:rPr>
        <w:t>(2)</w:t>
      </w:r>
      <w:r>
        <w:rPr>
          <w:rFonts w:hint="eastAsia"/>
          <w:lang w:eastAsia="zh-CN"/>
        </w:rPr>
        <w:t>对识别出的过拟合补丁提供有效的修复方案，使其更接近正确的补丁。</w:t>
      </w:r>
    </w:p>
    <w:bookmarkEnd w:id="72"/>
    <w:bookmarkEnd w:id="1125"/>
    <w:p w14:paraId="3B66FD3B" w14:textId="77777777" w:rsidR="003C3593" w:rsidRDefault="003C3593">
      <w:pPr>
        <w:rPr>
          <w:rFonts w:ascii="Arial" w:hAnsi="Arial" w:cs="Arial"/>
          <w:color w:val="222222"/>
          <w:sz w:val="20"/>
          <w:szCs w:val="20"/>
          <w:shd w:val="clear" w:color="auto" w:fill="FFFFFF"/>
          <w:lang w:eastAsia="zh-CN"/>
        </w:rPr>
      </w:pPr>
    </w:p>
    <w:p w14:paraId="790D97B9" w14:textId="77777777" w:rsidR="003C3593" w:rsidRDefault="00000000">
      <w:pPr>
        <w:pStyle w:val="a0"/>
        <w:numPr>
          <w:ilvl w:val="0"/>
          <w:numId w:val="7"/>
        </w:numPr>
        <w:rPr>
          <w:rFonts w:ascii="Arial" w:hAnsi="Arial" w:cs="Arial"/>
          <w:color w:val="222222"/>
          <w:sz w:val="20"/>
          <w:szCs w:val="20"/>
          <w:shd w:val="clear" w:color="auto" w:fill="FFFFFF"/>
        </w:rPr>
      </w:pPr>
      <w:bookmarkStart w:id="1198" w:name="_Hlk118818233"/>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TV</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Weimer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approach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computation</w:t>
      </w:r>
      <w:r>
        <w:rPr>
          <w:rFonts w:ascii="Arial" w:hAnsi="Arial" w:cs="Arial"/>
          <w:color w:val="222222"/>
          <w:sz w:val="20"/>
          <w:szCs w:val="20"/>
          <w:shd w:val="clear" w:color="auto" w:fill="FFFFFF"/>
        </w:rPr>
        <w:t>. 2009: 947-954.</w:t>
      </w:r>
      <w:bookmarkEnd w:id="1198"/>
    </w:p>
    <w:p w14:paraId="19828580" w14:textId="77777777" w:rsidR="003C3593" w:rsidRDefault="00000000">
      <w:pPr>
        <w:pStyle w:val="a0"/>
        <w:numPr>
          <w:ilvl w:val="0"/>
          <w:numId w:val="7"/>
        </w:numPr>
        <w:rPr>
          <w:rFonts w:ascii="Arial" w:hAnsi="Arial" w:cs="Arial"/>
          <w:color w:val="222222"/>
          <w:sz w:val="20"/>
          <w:szCs w:val="20"/>
          <w:shd w:val="clear" w:color="auto" w:fill="FFFFFF"/>
        </w:rPr>
      </w:pPr>
      <w:bookmarkStart w:id="1199" w:name="_Hlk118818245"/>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Dewey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Vogt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55 </w:t>
      </w:r>
      <w:r>
        <w:rPr>
          <w:rFonts w:ascii="Times New Roman" w:hAnsi="Times New Roman" w:cs="Arial"/>
          <w:color w:val="222222"/>
          <w:sz w:val="20"/>
          <w:szCs w:val="20"/>
          <w:shd w:val="clear" w:color="auto" w:fill="FFFFFF"/>
        </w:rPr>
        <w:t>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105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$8 </w:t>
      </w:r>
      <w:r>
        <w:rPr>
          <w:rFonts w:ascii="Times New Roman" w:hAnsi="Times New Roman" w:cs="Arial"/>
          <w:color w:val="222222"/>
          <w:sz w:val="20"/>
          <w:szCs w:val="20"/>
          <w:shd w:val="clear" w:color="auto" w:fill="FFFFFF"/>
        </w:rPr>
        <w:t>each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]//2012 34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2012: 3-13.</w:t>
      </w:r>
    </w:p>
    <w:p w14:paraId="3F484B8D" w14:textId="77777777" w:rsidR="003C3593" w:rsidRDefault="00000000">
      <w:pPr>
        <w:pStyle w:val="a0"/>
        <w:numPr>
          <w:ilvl w:val="0"/>
          <w:numId w:val="7"/>
        </w:numPr>
        <w:rPr>
          <w:lang w:eastAsia="zh-CN"/>
        </w:rPr>
      </w:pPr>
      <w:bookmarkStart w:id="1200" w:name="_Hlk118818255"/>
      <w:bookmarkEnd w:id="1199"/>
      <w:r>
        <w:rPr>
          <w:rFonts w:ascii="Times New Roman" w:hAnsi="Times New Roman" w:cs="Arial"/>
          <w:color w:val="222222"/>
          <w:sz w:val="20"/>
          <w:szCs w:val="20"/>
          <w:shd w:val="clear" w:color="auto" w:fill="FFFFFF"/>
        </w:rPr>
        <w:lastRenderedPageBreak/>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TV</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Genprog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2011</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38(1): 54-72.</w:t>
      </w:r>
    </w:p>
    <w:p w14:paraId="53874813" w14:textId="77777777" w:rsidR="003C3593" w:rsidRDefault="00000000">
      <w:pPr>
        <w:pStyle w:val="a0"/>
        <w:numPr>
          <w:ilvl w:val="0"/>
          <w:numId w:val="7"/>
        </w:numPr>
        <w:rPr>
          <w:rFonts w:ascii="Arial" w:hAnsi="Arial" w:cs="Arial"/>
          <w:color w:val="222222"/>
          <w:sz w:val="20"/>
          <w:szCs w:val="20"/>
          <w:shd w:val="clear" w:color="auto" w:fill="FFFFFF"/>
        </w:rPr>
      </w:pPr>
      <w:bookmarkStart w:id="1201" w:name="_Ref118814484"/>
      <w:bookmarkStart w:id="1202" w:name="_Hlk118819309"/>
      <w:bookmarkEnd w:id="1200"/>
      <w:r>
        <w:rPr>
          <w:rFonts w:ascii="Times New Roman" w:hAnsi="Times New Roman" w:cs="Arial"/>
          <w:color w:val="222222"/>
          <w:sz w:val="20"/>
          <w:szCs w:val="20"/>
          <w:shd w:val="clear" w:color="auto" w:fill="FFFFFF"/>
        </w:rPr>
        <w:t>Yu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Martinez</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Danglot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Alleviating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Overfitting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feasibility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effectiveness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Nopol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24(1): 33 -67.</w:t>
      </w:r>
      <w:bookmarkEnd w:id="1201"/>
    </w:p>
    <w:p w14:paraId="07E4D14E" w14:textId="77777777" w:rsidR="003C3593" w:rsidRDefault="00000000">
      <w:pPr>
        <w:pStyle w:val="a0"/>
        <w:numPr>
          <w:ilvl w:val="0"/>
          <w:numId w:val="7"/>
        </w:numPr>
        <w:rPr>
          <w:rFonts w:ascii="Arial" w:hAnsi="Arial" w:cs="Arial"/>
          <w:color w:val="222222"/>
          <w:sz w:val="20"/>
          <w:szCs w:val="20"/>
          <w:shd w:val="clear" w:color="auto" w:fill="FFFFFF"/>
        </w:rPr>
      </w:pPr>
      <w:bookmarkStart w:id="1203" w:name="_Ref120297328"/>
      <w:bookmarkStart w:id="1204" w:name="_Hlk118819238"/>
      <w:bookmarkEnd w:id="1202"/>
      <w:r>
        <w:rPr>
          <w:rFonts w:ascii="Times New Roman" w:hAnsi="Times New Roman" w:cs="Arial"/>
          <w:color w:val="222222"/>
          <w:sz w:val="20"/>
          <w:szCs w:val="20"/>
          <w:shd w:val="clear" w:color="auto" w:fill="FFFFFF"/>
        </w:rPr>
        <w:t>Xin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overfittingted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through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26</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2017: 226-236.</w:t>
      </w:r>
      <w:bookmarkEnd w:id="1203"/>
    </w:p>
    <w:p w14:paraId="703E4CFD" w14:textId="77777777" w:rsidR="003C3593" w:rsidRDefault="00000000">
      <w:pPr>
        <w:pStyle w:val="a0"/>
        <w:numPr>
          <w:ilvl w:val="0"/>
          <w:numId w:val="7"/>
        </w:numPr>
        <w:rPr>
          <w:rFonts w:ascii="Arial" w:hAnsi="Arial" w:cs="Arial"/>
          <w:color w:val="222222"/>
          <w:sz w:val="20"/>
          <w:szCs w:val="20"/>
          <w:shd w:val="clear" w:color="auto" w:fill="FFFFFF"/>
        </w:rPr>
      </w:pPr>
      <w:bookmarkStart w:id="1205" w:name="_Ref118815034"/>
      <w:bookmarkStart w:id="1206" w:name="_Hlk118819410"/>
      <w:bookmarkEnd w:id="1204"/>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differences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between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plausible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correct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fine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grained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level</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]//2020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Intelligent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IBF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 1-8.</w:t>
      </w:r>
      <w:bookmarkEnd w:id="1205"/>
    </w:p>
    <w:p w14:paraId="211C73D5" w14:textId="77777777" w:rsidR="003C3593" w:rsidRDefault="00000000">
      <w:pPr>
        <w:pStyle w:val="a0"/>
        <w:numPr>
          <w:ilvl w:val="0"/>
          <w:numId w:val="7"/>
        </w:numPr>
        <w:rPr>
          <w:rFonts w:ascii="Arial" w:hAnsi="Arial" w:cs="Arial"/>
          <w:color w:val="222222"/>
          <w:sz w:val="20"/>
          <w:szCs w:val="20"/>
          <w:shd w:val="clear" w:color="auto" w:fill="FFFFFF"/>
        </w:rPr>
      </w:pPr>
      <w:bookmarkStart w:id="1207" w:name="_Ref118813792"/>
      <w:bookmarkStart w:id="1208" w:name="_Hlk118818627"/>
      <w:bookmarkEnd w:id="1206"/>
      <w:r>
        <w:rPr>
          <w:rFonts w:ascii="Times New Roman" w:hAnsi="Times New Roman" w:cs="Arial"/>
          <w:color w:val="222222"/>
          <w:sz w:val="20"/>
          <w:szCs w:val="20"/>
          <w:shd w:val="clear" w:color="auto" w:fill="FFFFFF"/>
        </w:rPr>
        <w:t>Nilizadeh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Leavens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true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Overfitting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dynamic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]//2021 14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Verification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Validation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2021 : 229-240.</w:t>
      </w:r>
      <w:bookmarkEnd w:id="1207"/>
    </w:p>
    <w:p w14:paraId="5B9477D6" w14:textId="77777777" w:rsidR="003C3593" w:rsidRDefault="00000000">
      <w:pPr>
        <w:pStyle w:val="a0"/>
        <w:numPr>
          <w:ilvl w:val="0"/>
          <w:numId w:val="7"/>
        </w:numPr>
        <w:rPr>
          <w:rFonts w:ascii="Arial" w:hAnsi="Arial" w:cs="Arial"/>
          <w:color w:val="222222"/>
          <w:sz w:val="20"/>
          <w:szCs w:val="20"/>
          <w:shd w:val="clear" w:color="auto" w:fill="FFFFFF"/>
        </w:rPr>
      </w:pPr>
      <w:bookmarkStart w:id="1209" w:name="_Ref118814968"/>
      <w:bookmarkStart w:id="1210" w:name="_Hlk118819371"/>
      <w:bookmarkEnd w:id="1208"/>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Zeng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correctness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789-799.</w:t>
      </w:r>
      <w:bookmarkEnd w:id="1209"/>
    </w:p>
    <w:bookmarkEnd w:id="1210"/>
    <w:p w14:paraId="69C63531"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learned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from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human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written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802-811.</w:t>
      </w:r>
    </w:p>
    <w:p w14:paraId="73F37A9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Zhikhartsev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831-841.</w:t>
      </w:r>
    </w:p>
    <w:p w14:paraId="5EB2818A" w14:textId="77777777" w:rsidR="003C3593" w:rsidRDefault="00000000">
      <w:pPr>
        <w:pStyle w:val="a0"/>
        <w:numPr>
          <w:ilvl w:val="0"/>
          <w:numId w:val="7"/>
        </w:numPr>
        <w:rPr>
          <w:rFonts w:ascii="Arial" w:hAnsi="Arial" w:cs="Arial"/>
          <w:color w:val="222222"/>
          <w:sz w:val="20"/>
          <w:szCs w:val="20"/>
          <w:shd w:val="clear" w:color="auto" w:fill="FFFFFF"/>
        </w:rPr>
      </w:pPr>
      <w:bookmarkStart w:id="1211" w:name="_Ref118814542"/>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Arja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objective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46(10): 1040-1067.</w:t>
      </w:r>
      <w:bookmarkEnd w:id="1211"/>
    </w:p>
    <w:p w14:paraId="01207C0E" w14:textId="77777777" w:rsidR="003C3593" w:rsidRDefault="00000000">
      <w:pPr>
        <w:pStyle w:val="a0"/>
        <w:numPr>
          <w:ilvl w:val="0"/>
          <w:numId w:val="7"/>
        </w:numPr>
        <w:rPr>
          <w:rFonts w:ascii="Arial" w:hAnsi="Arial" w:cs="Arial"/>
          <w:color w:val="222222"/>
          <w:sz w:val="20"/>
          <w:szCs w:val="20"/>
          <w:shd w:val="clear" w:color="auto" w:fill="FFFFFF"/>
        </w:rPr>
      </w:pPr>
      <w:bookmarkStart w:id="1212" w:name="_Hlk118818558"/>
      <w:bookmarkStart w:id="1213" w:name="_Ref118814555"/>
      <w:r>
        <w:rPr>
          <w:rFonts w:ascii="Arial" w:hAnsi="Arial" w:cs="Arial"/>
          <w:color w:val="222222"/>
          <w:sz w:val="20"/>
          <w:szCs w:val="20"/>
          <w:shd w:val="clear" w:color="auto" w:fill="FFFFFF"/>
        </w:rPr>
        <w:t>Qi 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Mao 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Lei 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et al. The strength of random search on automated program repair[C]//Proceedings of the 36th International Conference on Software Engineering. 2014: 254-265</w:t>
      </w:r>
      <w:bookmarkEnd w:id="1212"/>
      <w:r>
        <w:rPr>
          <w:rFonts w:ascii="Arial" w:hAnsi="Arial" w:cs="Arial"/>
          <w:color w:val="222222"/>
          <w:sz w:val="20"/>
          <w:szCs w:val="20"/>
          <w:shd w:val="clear" w:color="auto" w:fill="FFFFFF"/>
        </w:rPr>
        <w:t>.</w:t>
      </w:r>
      <w:bookmarkEnd w:id="1213"/>
    </w:p>
    <w:p w14:paraId="5643CE4C"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hybrid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2019: 1417-1425.</w:t>
      </w:r>
    </w:p>
    <w:p w14:paraId="024E0FB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Toward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integrated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approach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Methodology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TOSEM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29(1): 1-53.</w:t>
      </w:r>
    </w:p>
    <w:p w14:paraId="07BD4662" w14:textId="77777777" w:rsidR="003C3593" w:rsidRDefault="00000000">
      <w:pPr>
        <w:pStyle w:val="a0"/>
        <w:numPr>
          <w:ilvl w:val="0"/>
          <w:numId w:val="7"/>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bookmarkStart w:id="1214" w:name="_Hlk118819706"/>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History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driven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]//2016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23</w:t>
      </w:r>
      <w:r>
        <w:rPr>
          <w:rFonts w:ascii="Times New Roman" w:hAnsi="Times New Roman" w:cs="Arial"/>
          <w:color w:val="222222"/>
          <w:sz w:val="20"/>
          <w:szCs w:val="20"/>
          <w:shd w:val="clear" w:color="auto" w:fill="FFFFFF"/>
        </w:rPr>
        <w:t>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SANER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213-224.</w:t>
      </w:r>
      <w:bookmarkEnd w:id="1214"/>
    </w:p>
    <w:p w14:paraId="0341D6D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Wen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]//2018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 1-11 .</w:t>
      </w:r>
    </w:p>
    <w:p w14:paraId="0FDC2AF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change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24(6): 4071-4106.</w:t>
      </w:r>
    </w:p>
    <w:p w14:paraId="0C696F7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lastRenderedPageBreak/>
        <w:t>Ji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containing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ingredients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]//2016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COMPSAC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197- 202.</w:t>
      </w:r>
    </w:p>
    <w:p w14:paraId="43E656CB"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CRSearcher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database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Asia</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Pacific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Internetware</w:t>
      </w:r>
      <w:r>
        <w:rPr>
          <w:rFonts w:ascii="Arial" w:hAnsi="Arial" w:cs="Arial"/>
          <w:color w:val="222222"/>
          <w:sz w:val="20"/>
          <w:szCs w:val="20"/>
          <w:shd w:val="clear" w:color="auto" w:fill="FFFFFF"/>
        </w:rPr>
        <w:t>. 2017: 1-6.</w:t>
      </w:r>
    </w:p>
    <w:p w14:paraId="769C93F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Xin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Leveraging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syntax</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related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]//2017 32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2017: 660-670.</w:t>
      </w:r>
    </w:p>
    <w:p w14:paraId="6FE5AEE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Jiang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Shaping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space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existing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2018: 298-309.</w:t>
      </w:r>
    </w:p>
    <w:p w14:paraId="59734F5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Hu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Ahmed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UZ</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factoring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assignments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]//2019 34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 388- 398.</w:t>
      </w:r>
    </w:p>
    <w:p w14:paraId="37B7E02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learned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from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human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written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802-811.</w:t>
      </w:r>
    </w:p>
    <w:p w14:paraId="241FE5D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Koyuncu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Bissyandé</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iFixR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report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driven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2019 27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2019: 314-325.</w:t>
      </w:r>
    </w:p>
    <w:p w14:paraId="76C0DACB"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Marginean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Bader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Chandra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Sapfix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end</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end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scale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]//2019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Practice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SEIP</w:t>
      </w:r>
      <w:r>
        <w:rPr>
          <w:rFonts w:ascii="Arial" w:hAnsi="Arial" w:cs="Arial"/>
          <w:color w:val="222222"/>
          <w:sz w:val="20"/>
          <w:szCs w:val="20"/>
          <w:shd w:val="clear" w:color="auto" w:fill="FFFFFF"/>
        </w:rPr>
        <w:t xml:space="preserve">) .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 269-278.</w:t>
      </w:r>
    </w:p>
    <w:p w14:paraId="5F96835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Tian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Ray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Automatically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diagnosing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error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handling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752-762.</w:t>
      </w:r>
    </w:p>
    <w:p w14:paraId="2C39D2D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BovInspector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inspection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buffer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overflow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vulnerabilities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786-791.</w:t>
      </w:r>
    </w:p>
    <w:p w14:paraId="415B207B"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Safe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leak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]//2015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37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459-470.</w:t>
      </w:r>
    </w:p>
    <w:p w14:paraId="5FF9F15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value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flow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slices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Computing</w:t>
      </w:r>
      <w:r>
        <w:rPr>
          <w:rFonts w:ascii="Arial" w:hAnsi="Arial" w:cs="Arial"/>
          <w:color w:val="222222"/>
          <w:sz w:val="20"/>
          <w:szCs w:val="20"/>
          <w:shd w:val="clear" w:color="auto" w:fill="FFFFFF"/>
        </w:rPr>
        <w:t>. 2016: 1386-1393.</w:t>
      </w:r>
    </w:p>
    <w:p w14:paraId="12AD5F18"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Falleri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Morandat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Blanc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Fine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grained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accurate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source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differencing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2014: 313-324.</w:t>
      </w:r>
    </w:p>
    <w:p w14:paraId="2025DB2F"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Hua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Towards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practical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demand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candidate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12-23.</w:t>
      </w:r>
    </w:p>
    <w:p w14:paraId="67566E2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Durieux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Cornu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Seinturier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Dynamic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null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pointer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exceptions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metaprogramming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]//2017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SANER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2017: 349- 358.</w:t>
      </w:r>
    </w:p>
    <w:p w14:paraId="79CC53A2"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lastRenderedPageBreak/>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equivalence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Methodology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TOSEM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27(4): 1-37.</w:t>
      </w:r>
    </w:p>
    <w:p w14:paraId="2EB1780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Saha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Harnessing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hunk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]//2019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 13-24.</w:t>
      </w:r>
    </w:p>
    <w:p w14:paraId="69562F8E"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Yoshida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Prasad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patterns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2016 24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727-738.</w:t>
      </w:r>
    </w:p>
    <w:p w14:paraId="2A6B4F53"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HDT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772-781.</w:t>
      </w:r>
    </w:p>
    <w:p w14:paraId="71CEFCD7"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Directfix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Looking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simple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]//2015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37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448-458.</w:t>
      </w:r>
    </w:p>
    <w:p w14:paraId="2CC6AE3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Angelix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Scalable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multiline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synthesis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symbolic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38</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691-701.</w:t>
      </w:r>
    </w:p>
    <w:p w14:paraId="5D15E28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Rothenberg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Grumberg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complete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Springer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 593-611.</w:t>
      </w:r>
    </w:p>
    <w:p w14:paraId="2B9FFC28"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Xuan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Martinez</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Demarco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Nopol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conditional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statement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43(1): 34-55.</w:t>
      </w:r>
    </w:p>
    <w:p w14:paraId="33995D5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3: </w:t>
      </w:r>
      <w:r>
        <w:rPr>
          <w:rFonts w:ascii="Times New Roman" w:hAnsi="Times New Roman" w:cs="Arial"/>
          <w:color w:val="222222"/>
          <w:sz w:val="20"/>
          <w:szCs w:val="20"/>
          <w:shd w:val="clear" w:color="auto" w:fill="FFFFFF"/>
        </w:rPr>
        <w:t>syntax</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guided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synthesis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examples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593- 604.</w:t>
      </w:r>
    </w:p>
    <w:p w14:paraId="1D9E2E58"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Noller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implementation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129-139.</w:t>
      </w:r>
    </w:p>
    <w:p w14:paraId="58649CB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deallocation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errors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2018 26</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 2018: 95-106.</w:t>
      </w:r>
    </w:p>
    <w:p w14:paraId="26DDF666"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van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Tonder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heap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properties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151-162.</w:t>
      </w:r>
    </w:p>
    <w:p w14:paraId="2C426493"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Stolee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]//2015 30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2015: 295- 306.</w:t>
      </w:r>
    </w:p>
    <w:p w14:paraId="0A1913C1" w14:textId="77777777" w:rsidR="003C3593" w:rsidRDefault="00000000">
      <w:pPr>
        <w:pStyle w:val="a0"/>
        <w:numPr>
          <w:ilvl w:val="0"/>
          <w:numId w:val="7"/>
        </w:numPr>
        <w:rPr>
          <w:rFonts w:ascii="Arial" w:hAnsi="Arial" w:cs="Arial"/>
          <w:color w:val="222222"/>
          <w:sz w:val="20"/>
          <w:szCs w:val="20"/>
          <w:shd w:val="clear" w:color="auto" w:fill="FFFFFF"/>
        </w:rPr>
      </w:pPr>
      <w:bookmarkStart w:id="1215" w:name="_Ref120526380"/>
      <w:r>
        <w:rPr>
          <w:rFonts w:ascii="Times New Roman" w:hAnsi="Times New Roman" w:cs="Arial"/>
          <w:color w:val="222222"/>
          <w:sz w:val="20"/>
          <w:szCs w:val="20"/>
          <w:shd w:val="clear" w:color="auto" w:fill="FFFFFF"/>
        </w:rPr>
        <w:t>Afzal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Motwani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Stolee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SOSRepair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Expressive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real</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world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47(10): 2162-2181.</w:t>
      </w:r>
      <w:bookmarkEnd w:id="1215"/>
    </w:p>
    <w:p w14:paraId="7F177700"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Pei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Furia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]//2017 32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2017: 637-647.</w:t>
      </w:r>
    </w:p>
    <w:p w14:paraId="423D3B6D" w14:textId="77777777" w:rsidR="003C3593" w:rsidRDefault="00000000">
      <w:pPr>
        <w:pStyle w:val="a0"/>
        <w:numPr>
          <w:ilvl w:val="0"/>
          <w:numId w:val="7"/>
        </w:numPr>
        <w:rPr>
          <w:rFonts w:ascii="Arial" w:hAnsi="Arial" w:cs="Arial"/>
          <w:color w:val="222222"/>
          <w:sz w:val="20"/>
          <w:szCs w:val="20"/>
          <w:shd w:val="clear" w:color="auto" w:fill="FFFFFF"/>
        </w:rPr>
      </w:pPr>
      <w:bookmarkStart w:id="1216" w:name="_Ref118814034"/>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Pei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Furia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extended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w:t>
      </w:r>
      <w:bookmarkEnd w:id="1216"/>
    </w:p>
    <w:p w14:paraId="421DAB53" w14:textId="77777777" w:rsidR="003C3593" w:rsidRDefault="00000000">
      <w:pPr>
        <w:pStyle w:val="a0"/>
        <w:numPr>
          <w:ilvl w:val="0"/>
          <w:numId w:val="7"/>
        </w:numPr>
        <w:rPr>
          <w:rFonts w:ascii="Arial" w:hAnsi="Arial" w:cs="Arial"/>
          <w:color w:val="222222"/>
          <w:sz w:val="20"/>
          <w:szCs w:val="20"/>
          <w:shd w:val="clear" w:color="auto" w:fill="FFFFFF"/>
        </w:rPr>
      </w:pPr>
      <w:bookmarkStart w:id="1217" w:name="_Hlk118819169"/>
      <w:r>
        <w:rPr>
          <w:rFonts w:ascii="Times New Roman" w:hAnsi="Times New Roman" w:cs="Arial"/>
          <w:color w:val="222222"/>
          <w:sz w:val="20"/>
          <w:szCs w:val="20"/>
          <w:shd w:val="clear" w:color="auto" w:fill="FFFFFF"/>
        </w:rPr>
        <w:lastRenderedPageBreak/>
        <w:t>Just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Jalali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Ernst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Defects</w:t>
      </w:r>
      <w:r>
        <w:rPr>
          <w:rFonts w:ascii="Arial" w:hAnsi="Arial" w:cs="Arial"/>
          <w:color w:val="222222"/>
          <w:sz w:val="20"/>
          <w:szCs w:val="20"/>
          <w:shd w:val="clear" w:color="auto" w:fill="FFFFFF"/>
        </w:rPr>
        <w:t>4</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database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existing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faults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enable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controlled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studies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2014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2014: 437-440.</w:t>
      </w:r>
    </w:p>
    <w:p w14:paraId="07426A1E" w14:textId="77777777" w:rsidR="003C3593" w:rsidRDefault="00000000">
      <w:pPr>
        <w:pStyle w:val="a0"/>
        <w:numPr>
          <w:ilvl w:val="0"/>
          <w:numId w:val="7"/>
        </w:numPr>
        <w:rPr>
          <w:rFonts w:ascii="Arial" w:hAnsi="Arial" w:cs="Arial"/>
          <w:color w:val="222222"/>
          <w:sz w:val="20"/>
          <w:szCs w:val="20"/>
          <w:shd w:val="clear" w:color="auto" w:fill="FFFFFF"/>
        </w:rPr>
      </w:pPr>
      <w:bookmarkStart w:id="1218" w:name="_Ref118817434"/>
      <w:bookmarkEnd w:id="1217"/>
      <w:r>
        <w:rPr>
          <w:rFonts w:ascii="Times New Roman" w:hAnsi="Times New Roman" w:cs="Arial"/>
          <w:color w:val="222222"/>
          <w:sz w:val="20"/>
          <w:szCs w:val="20"/>
          <w:shd w:val="clear" w:color="auto" w:fill="FFFFFF"/>
        </w:rPr>
        <w:t>Ghanbari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Marcus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framework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building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prototypes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JVM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languages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28</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2020 : 1626-1629.</w:t>
      </w:r>
      <w:bookmarkEnd w:id="1218"/>
    </w:p>
    <w:p w14:paraId="19EDC802"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Koyuncu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efficiency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assessment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16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42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2020: 615-627.</w:t>
      </w:r>
    </w:p>
    <w:p w14:paraId="521EB6A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Asad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Ganguly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Sakib</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Impact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similarity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small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QuixBugs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benchmark</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Workshops</w:t>
      </w:r>
      <w:r>
        <w:rPr>
          <w:rFonts w:ascii="Arial" w:hAnsi="Arial" w:cs="Arial"/>
          <w:color w:val="222222"/>
          <w:sz w:val="20"/>
          <w:szCs w:val="20"/>
          <w:shd w:val="clear" w:color="auto" w:fill="FFFFFF"/>
        </w:rPr>
        <w:t>. 2020: 21-22.</w:t>
      </w:r>
    </w:p>
    <w:p w14:paraId="7F526B9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Parry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Kapfhammer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Hilton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Flake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Till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You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Make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Induce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Latent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Flakiness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Workshops</w:t>
      </w:r>
      <w:r>
        <w:rPr>
          <w:rFonts w:ascii="Arial" w:hAnsi="Arial" w:cs="Arial"/>
          <w:color w:val="222222"/>
          <w:sz w:val="20"/>
          <w:szCs w:val="20"/>
          <w:shd w:val="clear" w:color="auto" w:fill="FFFFFF"/>
        </w:rPr>
        <w:t xml:space="preserve"> . 2020: 11-12.</w:t>
      </w:r>
    </w:p>
    <w:p w14:paraId="17F6D69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Csuvik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Horváth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Lajkó</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plausible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source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embeddings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Javascript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]//2021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2021: 11-18.</w:t>
      </w:r>
    </w:p>
    <w:p w14:paraId="73939BE6"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Brida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Regis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Zheng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Bounded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exhaustive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alloy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specification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]//2021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43</w:t>
      </w:r>
      <w:r>
        <w:rPr>
          <w:rFonts w:ascii="Times New Roman" w:hAnsi="Times New Roman" w:cs="Arial"/>
          <w:color w:val="222222"/>
          <w:sz w:val="20"/>
          <w:szCs w:val="20"/>
          <w:shd w:val="clear" w:color="auto" w:fill="FFFFFF"/>
        </w:rPr>
        <w:t>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2021: 1135-1147.</w:t>
      </w:r>
    </w:p>
    <w:p w14:paraId="00D0AB1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Klieber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Martins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Steele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Ensure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Spatial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Safety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]//2021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2021: 23-30.</w:t>
      </w:r>
    </w:p>
    <w:p w14:paraId="6041220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effectiveness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change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25(1): 719-754.</w:t>
      </w:r>
    </w:p>
    <w:p w14:paraId="3DC2F348"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Wang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Wen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Lin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Automated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patch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correctness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assessment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How</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far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we</w:t>
      </w:r>
      <w:r>
        <w:rPr>
          <w:rFonts w:ascii="Arial" w:hAnsi="Arial" w:cs="Arial"/>
          <w:color w:val="222222"/>
          <w:sz w:val="20"/>
          <w:szCs w:val="20"/>
          <w:shd w:val="clear" w:color="auto" w:fill="FFFFFF"/>
          <w:lang w:eastAsia="zh-CN"/>
        </w:rPr>
        <w:t>? [</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35</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Automated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2020: 968-980.</w:t>
      </w:r>
    </w:p>
    <w:p w14:paraId="7AFBF1CF"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Shariffdeen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Noller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Grunske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Concolic</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42</w:t>
      </w:r>
      <w:r>
        <w:rPr>
          <w:rFonts w:ascii="Times New Roman" w:hAnsi="Times New Roman" w:cs="Arial"/>
          <w:color w:val="222222"/>
          <w:sz w:val="20"/>
          <w:szCs w:val="20"/>
          <w:shd w:val="clear" w:color="auto" w:fill="FFFFFF"/>
          <w:lang w:eastAsia="zh-CN"/>
        </w:rPr>
        <w:t>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SIGPLAN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Programming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Language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Design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Implementation</w:t>
      </w:r>
      <w:r>
        <w:rPr>
          <w:rFonts w:ascii="Arial" w:hAnsi="Arial" w:cs="Arial"/>
          <w:color w:val="222222"/>
          <w:sz w:val="20"/>
          <w:szCs w:val="20"/>
          <w:shd w:val="clear" w:color="auto" w:fill="FFFFFF"/>
          <w:lang w:eastAsia="zh-CN"/>
        </w:rPr>
        <w:t>. 2021: 390-405.</w:t>
      </w:r>
    </w:p>
    <w:p w14:paraId="2E789E8B"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Smith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EK</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Barr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Goues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cure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worse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disease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Overfitting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automated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2015 10</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Joint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Meeting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Foundations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2015: 532- 543.</w:t>
      </w:r>
    </w:p>
    <w:p w14:paraId="6466F636"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XBD</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Bao</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Lo</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reliability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patch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correctness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assessment</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]//2019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41</w:t>
      </w:r>
      <w:r>
        <w:rPr>
          <w:rFonts w:ascii="Times New Roman" w:hAnsi="Times New Roman" w:cs="Arial"/>
          <w:color w:val="222222"/>
          <w:sz w:val="20"/>
          <w:szCs w:val="20"/>
          <w:shd w:val="clear" w:color="auto" w:fill="FFFFFF"/>
          <w:lang w:eastAsia="zh-CN"/>
        </w:rPr>
        <w:t>st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ICSE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2019: 524-535.</w:t>
      </w:r>
    </w:p>
    <w:p w14:paraId="5D006CE7"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Yu</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Z</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Martinez</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Danglot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case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generation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study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feasibility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effectiveness</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J</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arXiv</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preprint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arXiv</w:t>
      </w:r>
      <w:r>
        <w:rPr>
          <w:rFonts w:ascii="Arial" w:hAnsi="Arial" w:cs="Arial"/>
          <w:color w:val="222222"/>
          <w:sz w:val="20"/>
          <w:szCs w:val="20"/>
          <w:shd w:val="clear" w:color="auto" w:fill="FFFFFF"/>
          <w:lang w:eastAsia="zh-CN"/>
        </w:rPr>
        <w:t>:1703.00198</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2017.</w:t>
      </w:r>
    </w:p>
    <w:p w14:paraId="745EBA5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Wei</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Pei</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Furia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CA</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Automated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fixing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with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contracts</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19</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symposium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2010: 61-72.</w:t>
      </w:r>
    </w:p>
    <w:p w14:paraId="711FDFC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lastRenderedPageBreak/>
        <w:t>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XBD</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Lo</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Goues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History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driven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]//2016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 xml:space="preserve"> 23</w:t>
      </w:r>
      <w:r>
        <w:rPr>
          <w:rFonts w:ascii="Times New Roman" w:hAnsi="Times New Roman" w:cs="Arial"/>
          <w:color w:val="222222"/>
          <w:sz w:val="20"/>
          <w:szCs w:val="20"/>
          <w:shd w:val="clear" w:color="auto" w:fill="FFFFFF"/>
          <w:lang w:eastAsia="zh-CN"/>
        </w:rPr>
        <w:t>rd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evolution</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reengineering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SANER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2016</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1: 213-224.</w:t>
      </w:r>
    </w:p>
    <w:p w14:paraId="6ED850B8" w14:textId="77777777" w:rsidR="003C3593" w:rsidRDefault="00000000">
      <w:pPr>
        <w:pStyle w:val="a0"/>
        <w:numPr>
          <w:ilvl w:val="0"/>
          <w:numId w:val="7"/>
        </w:numPr>
        <w:rPr>
          <w:rFonts w:ascii="Arial" w:hAnsi="Arial" w:cs="Arial"/>
          <w:color w:val="222222"/>
          <w:sz w:val="20"/>
          <w:szCs w:val="20"/>
          <w:shd w:val="clear" w:color="auto" w:fill="FFFFFF"/>
        </w:rPr>
      </w:pPr>
      <w:bookmarkStart w:id="1219" w:name="_Ref118816660"/>
      <w:r>
        <w:rPr>
          <w:rFonts w:ascii="Times New Roman" w:hAnsi="Times New Roman" w:cs="Arial"/>
          <w:color w:val="222222"/>
          <w:sz w:val="20"/>
          <w:szCs w:val="20"/>
          <w:shd w:val="clear" w:color="auto" w:fill="FFFFFF"/>
          <w:lang w:eastAsia="zh-CN"/>
        </w:rPr>
        <w:t>Martinez</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Monperrus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Astor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library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java</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25</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Symposium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2016: 441-444.</w:t>
      </w:r>
      <w:bookmarkEnd w:id="1219"/>
    </w:p>
    <w:p w14:paraId="7B9DA00C"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Xiong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Wang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Precise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condition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synthesis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]//2017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39</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ICSE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2017: 416-426.</w:t>
      </w:r>
    </w:p>
    <w:p w14:paraId="6911DA47"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Qi</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Z</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Long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Achour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patch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plausibility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correctness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generate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validate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patch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generation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systems</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2015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Symposium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2015: 24 -36.</w:t>
      </w:r>
    </w:p>
    <w:p w14:paraId="6CEFC19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Martinez</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Durieux</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Sommerard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Automatic</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bugs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java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large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scale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experiment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defects</w:t>
      </w:r>
      <w:r>
        <w:rPr>
          <w:rFonts w:ascii="Arial" w:hAnsi="Arial" w:cs="Arial"/>
          <w:color w:val="222222"/>
          <w:sz w:val="20"/>
          <w:szCs w:val="20"/>
          <w:shd w:val="clear" w:color="auto" w:fill="FFFFFF"/>
          <w:lang w:eastAsia="zh-CN"/>
        </w:rPr>
        <w:t>4</w:t>
      </w:r>
      <w:r>
        <w:rPr>
          <w:rFonts w:ascii="Times New Roman" w:hAnsi="Times New Roman" w:cs="Arial"/>
          <w:color w:val="222222"/>
          <w:sz w:val="20"/>
          <w:szCs w:val="20"/>
          <w:shd w:val="clear" w:color="auto" w:fill="FFFFFF"/>
          <w:lang w:eastAsia="zh-CN"/>
        </w:rPr>
        <w:t>j</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dataset</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J</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Empirical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2017</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22(4): 1936-1964.</w:t>
      </w:r>
    </w:p>
    <w:p w14:paraId="44E38C7C"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Fraser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Arcuri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object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oriented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13</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2011: 416-419.</w:t>
      </w:r>
    </w:p>
    <w:p w14:paraId="689152FA" w14:textId="77777777" w:rsidR="003C3593" w:rsidRDefault="00000000">
      <w:pPr>
        <w:pStyle w:val="a0"/>
        <w:numPr>
          <w:ilvl w:val="0"/>
          <w:numId w:val="7"/>
        </w:numPr>
        <w:rPr>
          <w:rFonts w:ascii="Arial" w:hAnsi="Arial" w:cs="Arial"/>
          <w:color w:val="222222"/>
          <w:sz w:val="20"/>
          <w:szCs w:val="20"/>
          <w:shd w:val="clear" w:color="auto" w:fill="FFFFFF"/>
        </w:rPr>
      </w:pPr>
      <w:bookmarkStart w:id="1220" w:name="_Hlk118818445"/>
      <w:r>
        <w:rPr>
          <w:rFonts w:ascii="Arial" w:hAnsi="Arial" w:cs="Arial"/>
          <w:color w:val="222222"/>
          <w:sz w:val="20"/>
          <w:szCs w:val="20"/>
          <w:shd w:val="clear" w:color="auto" w:fill="FFFFFF"/>
        </w:rPr>
        <w:t>Weimer W</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Fry Z P</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Forrest S. Leveraging program equivalence for adaptive program repair: Models and first results[C]//2013 28th IEEE/ACM International Conference on Automated Software Engineering (ASE). 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356-366.</w:t>
      </w:r>
    </w:p>
    <w:bookmarkEnd w:id="1220"/>
    <w:p w14:paraId="2A292A2C" w14:textId="77777777" w:rsidR="003C3593" w:rsidRDefault="003C3593">
      <w:pPr>
        <w:rPr>
          <w:rFonts w:ascii="Arial" w:hAnsi="Arial" w:cs="Arial"/>
          <w:color w:val="222222"/>
          <w:sz w:val="20"/>
          <w:szCs w:val="20"/>
          <w:shd w:val="clear" w:color="auto" w:fill="FFFFFF"/>
          <w:lang w:eastAsia="zh-CN"/>
        </w:rPr>
      </w:pPr>
    </w:p>
    <w:sectPr w:rsidR="003C359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DULAB601" w:date="2023-05-05T16:08:00Z" w:initials="H">
    <w:p w14:paraId="6B1C3BDA" w14:textId="77777777" w:rsidR="003C3593" w:rsidRDefault="00000000">
      <w:pPr>
        <w:pStyle w:val="a6"/>
        <w:rPr>
          <w:lang w:eastAsia="zh-CN"/>
        </w:rPr>
      </w:pPr>
      <w:r>
        <w:rPr>
          <w:rFonts w:hint="eastAsia"/>
          <w:lang w:eastAsia="zh-CN"/>
        </w:rPr>
        <w:t>其他方法成功率低，给的结果可操作性差，额外的信息少，对开发人员修复错误的速度没有太大提高</w:t>
      </w:r>
    </w:p>
  </w:comment>
  <w:comment w:id="8" w:author="HDULAB601" w:date="2023-05-05T16:14:00Z" w:initials="H">
    <w:p w14:paraId="22AD67F8" w14:textId="77777777" w:rsidR="003C3593" w:rsidRDefault="00000000">
      <w:pPr>
        <w:pStyle w:val="a6"/>
        <w:rPr>
          <w:lang w:eastAsia="zh-CN"/>
        </w:rPr>
      </w:pPr>
      <w:r>
        <w:rPr>
          <w:rFonts w:hint="eastAsia"/>
          <w:lang w:eastAsia="zh-CN"/>
        </w:rPr>
        <w:t>放到第三章，这里就说一下我基本思路</w:t>
      </w:r>
    </w:p>
  </w:comment>
  <w:comment w:id="27" w:author="HDULAB601" w:date="2023-05-11T10:28:00Z" w:initials="H">
    <w:p w14:paraId="42AC2B24" w14:textId="77777777" w:rsidR="003C3593" w:rsidRDefault="00000000">
      <w:pPr>
        <w:pStyle w:val="a6"/>
      </w:pPr>
      <w:r>
        <w:rPr>
          <w:rFonts w:hint="eastAsia"/>
          <w:lang w:eastAsia="zh-CN"/>
        </w:rPr>
        <w:t>来自《</w:t>
      </w:r>
      <w:r>
        <w:rPr>
          <w:rFonts w:ascii="Times New Roman" w:hAnsi="Times New Roman" w:cs="Times New Roman"/>
          <w:color w:val="000000"/>
          <w:sz w:val="15"/>
          <w:szCs w:val="15"/>
        </w:rPr>
        <w:t>Anti-patterns in search-based program repair</w:t>
      </w:r>
      <w:r>
        <w:rPr>
          <w:rFonts w:hint="eastAsia"/>
          <w:lang w:eastAsia="zh-CN"/>
        </w:rPr>
        <w:t>》</w:t>
      </w:r>
    </w:p>
  </w:comment>
  <w:comment w:id="28" w:author="HDULAB601" w:date="2023-05-11T10:25:00Z" w:initials="H">
    <w:p w14:paraId="6E241942" w14:textId="77777777" w:rsidR="003C3593" w:rsidRDefault="00000000">
      <w:pPr>
        <w:pStyle w:val="a6"/>
      </w:pPr>
      <w:r>
        <w:rPr>
          <w:rFonts w:hint="eastAsia"/>
          <w:lang w:eastAsia="zh-CN"/>
        </w:rPr>
        <w:t>来自《</w:t>
      </w:r>
      <w:r>
        <w:rPr>
          <w:rFonts w:ascii="Times New Roman" w:hAnsi="Times New Roman" w:cs="Times New Roman"/>
          <w:color w:val="000000"/>
          <w:sz w:val="15"/>
          <w:szCs w:val="15"/>
        </w:rPr>
        <w:t>Automatic patch generation by learning correct code</w:t>
      </w:r>
      <w:r>
        <w:rPr>
          <w:rFonts w:hint="eastAsia"/>
          <w:lang w:eastAsia="zh-CN"/>
        </w:rPr>
        <w:t>》</w:t>
      </w:r>
    </w:p>
  </w:comment>
  <w:comment w:id="29" w:author="HDULAB601" w:date="2023-05-11T10:25:00Z" w:initials="H">
    <w:p w14:paraId="619E14FE" w14:textId="77777777" w:rsidR="003C3593" w:rsidRDefault="00000000">
      <w:pPr>
        <w:pStyle w:val="a6"/>
        <w:rPr>
          <w:lang w:eastAsia="zh-CN"/>
        </w:rPr>
      </w:pPr>
      <w:r>
        <w:rPr>
          <w:rFonts w:hint="eastAsia"/>
          <w:lang w:eastAsia="zh-CN"/>
        </w:rPr>
        <w:t>来自《</w:t>
      </w:r>
      <w:r>
        <w:rPr>
          <w:lang w:eastAsia="zh-CN"/>
        </w:rPr>
        <w:t>Understanding Automatically-Generated Patches</w:t>
      </w:r>
      <w:r>
        <w:rPr>
          <w:rFonts w:hint="eastAsia"/>
          <w:lang w:eastAsia="zh-CN"/>
        </w:rPr>
        <w:t xml:space="preserve"> </w:t>
      </w:r>
      <w:r>
        <w:rPr>
          <w:lang w:eastAsia="zh-CN"/>
        </w:rPr>
        <w:t>Through Symbolic Invariant Differences</w:t>
      </w:r>
      <w:r>
        <w:rPr>
          <w:rFonts w:hint="eastAsia"/>
          <w:lang w:eastAsia="zh-CN"/>
        </w:rPr>
        <w:t>》</w:t>
      </w:r>
    </w:p>
  </w:comment>
  <w:comment w:id="47" w:author="HDULAB601" w:date="2023-05-11T10:44:00Z" w:initials="H">
    <w:p w14:paraId="678E6325" w14:textId="77777777" w:rsidR="003C3593" w:rsidRDefault="00000000">
      <w:pPr>
        <w:pStyle w:val="a6"/>
        <w:rPr>
          <w:lang w:eastAsia="zh-CN"/>
        </w:rPr>
      </w:pPr>
      <w:r>
        <w:rPr>
          <w:rFonts w:hint="eastAsia"/>
          <w:lang w:eastAsia="zh-CN"/>
        </w:rPr>
        <w:t>来自《</w:t>
      </w:r>
      <w:r>
        <w:rPr>
          <w:lang w:eastAsia="zh-CN"/>
        </w:rPr>
        <w:t>ObjSim: Lightweight Automatic Patch Prioritization</w:t>
      </w:r>
      <w:r>
        <w:rPr>
          <w:rFonts w:hint="eastAsia"/>
          <w:lang w:eastAsia="zh-CN"/>
        </w:rPr>
        <w:t xml:space="preserve"> </w:t>
      </w:r>
      <w:r>
        <w:rPr>
          <w:lang w:eastAsia="zh-CN"/>
        </w:rPr>
        <w:t>via Object Similarity</w:t>
      </w:r>
      <w:r>
        <w:rPr>
          <w:rFonts w:hint="eastAsia"/>
          <w:lang w:eastAsia="zh-CN"/>
        </w:rPr>
        <w:t>》</w:t>
      </w:r>
    </w:p>
  </w:comment>
  <w:comment w:id="92" w:author="HDULAB601" w:date="2023-05-05T16:18:00Z" w:initials="H">
    <w:p w14:paraId="356241CA" w14:textId="77777777" w:rsidR="003C3593" w:rsidRDefault="00000000">
      <w:pPr>
        <w:pStyle w:val="a6"/>
        <w:rPr>
          <w:lang w:eastAsia="zh-CN"/>
        </w:rPr>
      </w:pPr>
      <w:r>
        <w:rPr>
          <w:rFonts w:hint="eastAsia"/>
          <w:lang w:eastAsia="zh-CN"/>
        </w:rPr>
        <w:t>简单说明合理性</w:t>
      </w:r>
    </w:p>
  </w:comment>
  <w:comment w:id="181" w:author="HDULAB601" w:date="2023-05-06T10:19:00Z" w:initials="H">
    <w:p w14:paraId="7748B9AF" w14:textId="77777777" w:rsidR="0097681D" w:rsidRDefault="0097681D" w:rsidP="0097681D">
      <w:pPr>
        <w:pStyle w:val="a6"/>
        <w:rPr>
          <w:lang w:eastAsia="zh-CN"/>
        </w:rPr>
      </w:pPr>
      <w:r>
        <w:rPr>
          <w:rFonts w:hint="eastAsia"/>
          <w:lang w:eastAsia="zh-CN"/>
        </w:rPr>
        <w:t>放到数据集介绍里</w:t>
      </w:r>
    </w:p>
  </w:comment>
  <w:comment w:id="308" w:author="HDULAB601" w:date="2023-05-06T10:20:00Z" w:initials="H">
    <w:p w14:paraId="06696593" w14:textId="77777777" w:rsidR="00C6621E" w:rsidRDefault="00C6621E" w:rsidP="00C6621E">
      <w:pPr>
        <w:pStyle w:val="a6"/>
        <w:rPr>
          <w:lang w:eastAsia="zh-CN"/>
        </w:rPr>
      </w:pPr>
      <w:r>
        <w:rPr>
          <w:rFonts w:hint="eastAsia"/>
          <w:lang w:eastAsia="zh-CN"/>
        </w:rPr>
        <w:t>放数据集介绍里</w:t>
      </w:r>
    </w:p>
  </w:comment>
  <w:comment w:id="414" w:author="HDULAB601" w:date="2023-05-06T10:19:00Z" w:initials="H">
    <w:p w14:paraId="1DEF69A4" w14:textId="77777777" w:rsidR="003C3593" w:rsidRDefault="00000000">
      <w:pPr>
        <w:pStyle w:val="a6"/>
        <w:rPr>
          <w:lang w:eastAsia="zh-CN"/>
        </w:rPr>
      </w:pPr>
      <w:r>
        <w:rPr>
          <w:rFonts w:hint="eastAsia"/>
          <w:lang w:eastAsia="zh-CN"/>
        </w:rPr>
        <w:t>放到数据集介绍里</w:t>
      </w:r>
    </w:p>
  </w:comment>
  <w:comment w:id="599" w:author="HDULAB601" w:date="2023-05-06T10:20:00Z" w:initials="H">
    <w:p w14:paraId="2C485346" w14:textId="77777777" w:rsidR="003C3593" w:rsidRDefault="00000000">
      <w:pPr>
        <w:pStyle w:val="a6"/>
        <w:rPr>
          <w:lang w:eastAsia="zh-CN"/>
        </w:rPr>
      </w:pPr>
      <w:r>
        <w:rPr>
          <w:rFonts w:hint="eastAsia"/>
          <w:lang w:eastAsia="zh-CN"/>
        </w:rPr>
        <w:t>放数据集介绍里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C3BDA" w15:done="0"/>
  <w15:commentEx w15:paraId="22AD67F8" w15:done="0"/>
  <w15:commentEx w15:paraId="42AC2B24" w15:done="0"/>
  <w15:commentEx w15:paraId="6E241942" w15:done="0"/>
  <w15:commentEx w15:paraId="619E14FE" w15:done="0"/>
  <w15:commentEx w15:paraId="678E6325" w15:done="0"/>
  <w15:commentEx w15:paraId="356241CA" w15:done="0"/>
  <w15:commentEx w15:paraId="7748B9AF" w15:done="0"/>
  <w15:commentEx w15:paraId="06696593" w15:done="0"/>
  <w15:commentEx w15:paraId="1DEF69A4" w15:done="0"/>
  <w15:commentEx w15:paraId="2C4853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C3BDA" w16cid:durableId="28087E8E"/>
  <w16cid:commentId w16cid:paraId="22AD67F8" w16cid:durableId="28087E8F"/>
  <w16cid:commentId w16cid:paraId="42AC2B24" w16cid:durableId="28087E90"/>
  <w16cid:commentId w16cid:paraId="6E241942" w16cid:durableId="28087E91"/>
  <w16cid:commentId w16cid:paraId="619E14FE" w16cid:durableId="28087E92"/>
  <w16cid:commentId w16cid:paraId="678E6325" w16cid:durableId="28087E93"/>
  <w16cid:commentId w16cid:paraId="356241CA" w16cid:durableId="28087E94"/>
  <w16cid:commentId w16cid:paraId="7748B9AF" w16cid:durableId="28088039"/>
  <w16cid:commentId w16cid:paraId="06696593" w16cid:durableId="280881B7"/>
  <w16cid:commentId w16cid:paraId="1DEF69A4" w16cid:durableId="28087E95"/>
  <w16cid:commentId w16cid:paraId="2C485346" w16cid:durableId="28087E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3BBE6" w14:textId="77777777" w:rsidR="006F132C" w:rsidRDefault="006F132C">
      <w:pPr>
        <w:spacing w:after="0"/>
      </w:pPr>
      <w:r>
        <w:separator/>
      </w:r>
    </w:p>
  </w:endnote>
  <w:endnote w:type="continuationSeparator" w:id="0">
    <w:p w14:paraId="04FDBF3B" w14:textId="77777777" w:rsidR="006F132C" w:rsidRDefault="006F13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D3147" w14:textId="77777777" w:rsidR="006F132C" w:rsidRDefault="006F132C">
      <w:pPr>
        <w:spacing w:after="0"/>
      </w:pPr>
      <w:r>
        <w:separator/>
      </w:r>
    </w:p>
  </w:footnote>
  <w:footnote w:type="continuationSeparator" w:id="0">
    <w:p w14:paraId="2D7EFDA1" w14:textId="77777777" w:rsidR="006F132C" w:rsidRDefault="006F13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0A99411"/>
    <w:lvl w:ilvl="0">
      <w:start w:val="1"/>
      <w:numFmt w:val="bullet"/>
      <w:lvlText w:val=""/>
      <w:lvlJc w:val="left"/>
      <w:pPr>
        <w:ind w:left="720" w:hanging="480"/>
      </w:pPr>
      <w:rPr>
        <w:rFonts w:ascii="Wingdings" w:hAnsi="Wingding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88A531C"/>
    <w:multiLevelType w:val="multilevel"/>
    <w:tmpl w:val="388A53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CA0DBD"/>
    <w:multiLevelType w:val="multilevel"/>
    <w:tmpl w:val="42CA0DB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CB7419C"/>
    <w:multiLevelType w:val="singleLevel"/>
    <w:tmpl w:val="6CB7419C"/>
    <w:lvl w:ilvl="0">
      <w:start w:val="1"/>
      <w:numFmt w:val="decimal"/>
      <w:suff w:val="space"/>
      <w:lvlText w:val="%1."/>
      <w:lvlJc w:val="left"/>
    </w:lvl>
  </w:abstractNum>
  <w:num w:numId="1" w16cid:durableId="2045398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0035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896868">
    <w:abstractNumId w:val="0"/>
  </w:num>
  <w:num w:numId="4" w16cid:durableId="464006817">
    <w:abstractNumId w:val="4"/>
  </w:num>
  <w:num w:numId="5" w16cid:durableId="280187435">
    <w:abstractNumId w:val="3"/>
  </w:num>
  <w:num w:numId="6" w16cid:durableId="248126483">
    <w:abstractNumId w:val="1"/>
  </w:num>
  <w:num w:numId="7" w16cid:durableId="12167019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DULAB601">
    <w15:presenceInfo w15:providerId="None" w15:userId="HDULAB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jgyNmJlYTMxNmUxYTdmOGYwNjYxZDI5ODczMmYzODQifQ=="/>
  </w:docVars>
  <w:rsids>
    <w:rsidRoot w:val="00984175"/>
    <w:rsid w:val="0004319E"/>
    <w:rsid w:val="00043CA3"/>
    <w:rsid w:val="00044986"/>
    <w:rsid w:val="0004645D"/>
    <w:rsid w:val="00057C08"/>
    <w:rsid w:val="000605E9"/>
    <w:rsid w:val="00076A05"/>
    <w:rsid w:val="000876A7"/>
    <w:rsid w:val="000926C9"/>
    <w:rsid w:val="000A76DE"/>
    <w:rsid w:val="000B0B53"/>
    <w:rsid w:val="000C02B2"/>
    <w:rsid w:val="000D2BED"/>
    <w:rsid w:val="000E02F7"/>
    <w:rsid w:val="000F226C"/>
    <w:rsid w:val="000F52A7"/>
    <w:rsid w:val="000F607D"/>
    <w:rsid w:val="00100283"/>
    <w:rsid w:val="001058CD"/>
    <w:rsid w:val="00105CE4"/>
    <w:rsid w:val="00111715"/>
    <w:rsid w:val="00113531"/>
    <w:rsid w:val="0011406D"/>
    <w:rsid w:val="00117308"/>
    <w:rsid w:val="00141CAF"/>
    <w:rsid w:val="001464BC"/>
    <w:rsid w:val="001473F9"/>
    <w:rsid w:val="001551DB"/>
    <w:rsid w:val="00156C50"/>
    <w:rsid w:val="00162148"/>
    <w:rsid w:val="001636AF"/>
    <w:rsid w:val="0017230F"/>
    <w:rsid w:val="00176542"/>
    <w:rsid w:val="00195F62"/>
    <w:rsid w:val="001968EA"/>
    <w:rsid w:val="001B05CD"/>
    <w:rsid w:val="001B2357"/>
    <w:rsid w:val="001C064D"/>
    <w:rsid w:val="001C3136"/>
    <w:rsid w:val="001D63BA"/>
    <w:rsid w:val="001E2C3B"/>
    <w:rsid w:val="001F0553"/>
    <w:rsid w:val="001F0A76"/>
    <w:rsid w:val="001F3EA8"/>
    <w:rsid w:val="00231D11"/>
    <w:rsid w:val="00235BDE"/>
    <w:rsid w:val="00250153"/>
    <w:rsid w:val="00257B7F"/>
    <w:rsid w:val="002623B0"/>
    <w:rsid w:val="00273ED1"/>
    <w:rsid w:val="00275B76"/>
    <w:rsid w:val="00281892"/>
    <w:rsid w:val="00284611"/>
    <w:rsid w:val="002B3C57"/>
    <w:rsid w:val="002B736F"/>
    <w:rsid w:val="002D0B58"/>
    <w:rsid w:val="002D7571"/>
    <w:rsid w:val="002D7B3A"/>
    <w:rsid w:val="002D7C1C"/>
    <w:rsid w:val="002D7C23"/>
    <w:rsid w:val="002E49AE"/>
    <w:rsid w:val="002E6A10"/>
    <w:rsid w:val="003145DC"/>
    <w:rsid w:val="003147B4"/>
    <w:rsid w:val="00323415"/>
    <w:rsid w:val="00324BD4"/>
    <w:rsid w:val="0034551D"/>
    <w:rsid w:val="00345F61"/>
    <w:rsid w:val="003520DA"/>
    <w:rsid w:val="003577E3"/>
    <w:rsid w:val="00372AF0"/>
    <w:rsid w:val="00381337"/>
    <w:rsid w:val="00393313"/>
    <w:rsid w:val="003A19F8"/>
    <w:rsid w:val="003A3279"/>
    <w:rsid w:val="003B121A"/>
    <w:rsid w:val="003B4DEF"/>
    <w:rsid w:val="003B559E"/>
    <w:rsid w:val="003C3593"/>
    <w:rsid w:val="003D13C1"/>
    <w:rsid w:val="003F0A8D"/>
    <w:rsid w:val="003F265D"/>
    <w:rsid w:val="00401518"/>
    <w:rsid w:val="00401943"/>
    <w:rsid w:val="00412138"/>
    <w:rsid w:val="00414610"/>
    <w:rsid w:val="004340FD"/>
    <w:rsid w:val="004374E3"/>
    <w:rsid w:val="00442207"/>
    <w:rsid w:val="004429D3"/>
    <w:rsid w:val="004438B2"/>
    <w:rsid w:val="004521E2"/>
    <w:rsid w:val="00454B05"/>
    <w:rsid w:val="00460029"/>
    <w:rsid w:val="00480200"/>
    <w:rsid w:val="00490802"/>
    <w:rsid w:val="004953D6"/>
    <w:rsid w:val="004A1C40"/>
    <w:rsid w:val="004A5273"/>
    <w:rsid w:val="004A6975"/>
    <w:rsid w:val="004B65F7"/>
    <w:rsid w:val="004C3FD9"/>
    <w:rsid w:val="004D2A82"/>
    <w:rsid w:val="004D2D83"/>
    <w:rsid w:val="004E3865"/>
    <w:rsid w:val="004E7E86"/>
    <w:rsid w:val="004F1748"/>
    <w:rsid w:val="004F2605"/>
    <w:rsid w:val="004F5A16"/>
    <w:rsid w:val="004F670B"/>
    <w:rsid w:val="00505017"/>
    <w:rsid w:val="00507F06"/>
    <w:rsid w:val="00512997"/>
    <w:rsid w:val="0052435D"/>
    <w:rsid w:val="00533F57"/>
    <w:rsid w:val="005416E4"/>
    <w:rsid w:val="0055076D"/>
    <w:rsid w:val="00565B19"/>
    <w:rsid w:val="00585F11"/>
    <w:rsid w:val="005946E2"/>
    <w:rsid w:val="005965A0"/>
    <w:rsid w:val="005C038C"/>
    <w:rsid w:val="005C221D"/>
    <w:rsid w:val="005D031A"/>
    <w:rsid w:val="005E5A89"/>
    <w:rsid w:val="005E71BA"/>
    <w:rsid w:val="0061392C"/>
    <w:rsid w:val="00614E9F"/>
    <w:rsid w:val="00614FCF"/>
    <w:rsid w:val="00624394"/>
    <w:rsid w:val="00626C68"/>
    <w:rsid w:val="00632BCC"/>
    <w:rsid w:val="00632CBC"/>
    <w:rsid w:val="00633A24"/>
    <w:rsid w:val="00643E16"/>
    <w:rsid w:val="0066377A"/>
    <w:rsid w:val="00674ECC"/>
    <w:rsid w:val="00676E62"/>
    <w:rsid w:val="006779E1"/>
    <w:rsid w:val="006827D6"/>
    <w:rsid w:val="00687CFD"/>
    <w:rsid w:val="006C167C"/>
    <w:rsid w:val="006C4C51"/>
    <w:rsid w:val="006C780E"/>
    <w:rsid w:val="006C7BBF"/>
    <w:rsid w:val="006E574D"/>
    <w:rsid w:val="006F132C"/>
    <w:rsid w:val="007021CD"/>
    <w:rsid w:val="00710593"/>
    <w:rsid w:val="00716822"/>
    <w:rsid w:val="00717EC0"/>
    <w:rsid w:val="0072595B"/>
    <w:rsid w:val="00731502"/>
    <w:rsid w:val="00744998"/>
    <w:rsid w:val="0075011D"/>
    <w:rsid w:val="00750A77"/>
    <w:rsid w:val="00770DEA"/>
    <w:rsid w:val="00771AA2"/>
    <w:rsid w:val="00782355"/>
    <w:rsid w:val="00784623"/>
    <w:rsid w:val="007A3E9B"/>
    <w:rsid w:val="007B05F6"/>
    <w:rsid w:val="007B37E9"/>
    <w:rsid w:val="007B6D16"/>
    <w:rsid w:val="007F19AC"/>
    <w:rsid w:val="007F565F"/>
    <w:rsid w:val="007F6E61"/>
    <w:rsid w:val="008077FA"/>
    <w:rsid w:val="00834E76"/>
    <w:rsid w:val="00837042"/>
    <w:rsid w:val="00837A07"/>
    <w:rsid w:val="008531C7"/>
    <w:rsid w:val="008537EB"/>
    <w:rsid w:val="00857014"/>
    <w:rsid w:val="00881AF7"/>
    <w:rsid w:val="008B3582"/>
    <w:rsid w:val="008D568B"/>
    <w:rsid w:val="008E0CAD"/>
    <w:rsid w:val="0090373D"/>
    <w:rsid w:val="0090649A"/>
    <w:rsid w:val="00907B64"/>
    <w:rsid w:val="00912777"/>
    <w:rsid w:val="0092383B"/>
    <w:rsid w:val="00940976"/>
    <w:rsid w:val="00941FF8"/>
    <w:rsid w:val="0097681D"/>
    <w:rsid w:val="00976A59"/>
    <w:rsid w:val="00977C94"/>
    <w:rsid w:val="00983693"/>
    <w:rsid w:val="00984175"/>
    <w:rsid w:val="00992350"/>
    <w:rsid w:val="009924EB"/>
    <w:rsid w:val="009C1EC5"/>
    <w:rsid w:val="009C33B7"/>
    <w:rsid w:val="009D53FE"/>
    <w:rsid w:val="009E04E8"/>
    <w:rsid w:val="009E76F8"/>
    <w:rsid w:val="009E78F6"/>
    <w:rsid w:val="009F42D1"/>
    <w:rsid w:val="00A030A0"/>
    <w:rsid w:val="00A164B5"/>
    <w:rsid w:val="00A263F0"/>
    <w:rsid w:val="00A30499"/>
    <w:rsid w:val="00A33AEA"/>
    <w:rsid w:val="00A35961"/>
    <w:rsid w:val="00A443CD"/>
    <w:rsid w:val="00A61B3F"/>
    <w:rsid w:val="00A645A3"/>
    <w:rsid w:val="00A64749"/>
    <w:rsid w:val="00A67F3C"/>
    <w:rsid w:val="00A74505"/>
    <w:rsid w:val="00A83649"/>
    <w:rsid w:val="00AB12D3"/>
    <w:rsid w:val="00AB2398"/>
    <w:rsid w:val="00AB6D3F"/>
    <w:rsid w:val="00AE0EA3"/>
    <w:rsid w:val="00AE26A4"/>
    <w:rsid w:val="00AF4278"/>
    <w:rsid w:val="00AF581E"/>
    <w:rsid w:val="00B016D0"/>
    <w:rsid w:val="00B04AF6"/>
    <w:rsid w:val="00B07092"/>
    <w:rsid w:val="00B07DEA"/>
    <w:rsid w:val="00B12562"/>
    <w:rsid w:val="00B141AA"/>
    <w:rsid w:val="00B179AC"/>
    <w:rsid w:val="00B32BCC"/>
    <w:rsid w:val="00B408A1"/>
    <w:rsid w:val="00B41397"/>
    <w:rsid w:val="00B414FA"/>
    <w:rsid w:val="00B417AF"/>
    <w:rsid w:val="00B41B87"/>
    <w:rsid w:val="00B465C7"/>
    <w:rsid w:val="00B53820"/>
    <w:rsid w:val="00B607E2"/>
    <w:rsid w:val="00B62FD2"/>
    <w:rsid w:val="00B85265"/>
    <w:rsid w:val="00B86977"/>
    <w:rsid w:val="00BA2C58"/>
    <w:rsid w:val="00BE45F6"/>
    <w:rsid w:val="00BE4B38"/>
    <w:rsid w:val="00BF277C"/>
    <w:rsid w:val="00BF4B7A"/>
    <w:rsid w:val="00C04AB9"/>
    <w:rsid w:val="00C11AA2"/>
    <w:rsid w:val="00C13F2C"/>
    <w:rsid w:val="00C23A70"/>
    <w:rsid w:val="00C26AA1"/>
    <w:rsid w:val="00C271E6"/>
    <w:rsid w:val="00C37F56"/>
    <w:rsid w:val="00C41789"/>
    <w:rsid w:val="00C41998"/>
    <w:rsid w:val="00C435E8"/>
    <w:rsid w:val="00C45DBB"/>
    <w:rsid w:val="00C465E8"/>
    <w:rsid w:val="00C52A24"/>
    <w:rsid w:val="00C52B7D"/>
    <w:rsid w:val="00C53C63"/>
    <w:rsid w:val="00C64641"/>
    <w:rsid w:val="00C6621E"/>
    <w:rsid w:val="00C66427"/>
    <w:rsid w:val="00C74625"/>
    <w:rsid w:val="00C90837"/>
    <w:rsid w:val="00C91DFD"/>
    <w:rsid w:val="00C96AE2"/>
    <w:rsid w:val="00CA7106"/>
    <w:rsid w:val="00CC5C89"/>
    <w:rsid w:val="00CD28C7"/>
    <w:rsid w:val="00CD6B4A"/>
    <w:rsid w:val="00CE1ABA"/>
    <w:rsid w:val="00CE5935"/>
    <w:rsid w:val="00D0078D"/>
    <w:rsid w:val="00D21973"/>
    <w:rsid w:val="00D30A21"/>
    <w:rsid w:val="00D33969"/>
    <w:rsid w:val="00D34027"/>
    <w:rsid w:val="00D350B3"/>
    <w:rsid w:val="00D36269"/>
    <w:rsid w:val="00D3761D"/>
    <w:rsid w:val="00D71853"/>
    <w:rsid w:val="00D7305B"/>
    <w:rsid w:val="00D739AB"/>
    <w:rsid w:val="00D81259"/>
    <w:rsid w:val="00D847A9"/>
    <w:rsid w:val="00D9054C"/>
    <w:rsid w:val="00DA1C91"/>
    <w:rsid w:val="00DA4E49"/>
    <w:rsid w:val="00DC095E"/>
    <w:rsid w:val="00DC2FF4"/>
    <w:rsid w:val="00DC31D0"/>
    <w:rsid w:val="00DC38EA"/>
    <w:rsid w:val="00DE0383"/>
    <w:rsid w:val="00DF23D2"/>
    <w:rsid w:val="00DF4680"/>
    <w:rsid w:val="00DF4F04"/>
    <w:rsid w:val="00DF5C8C"/>
    <w:rsid w:val="00DF6198"/>
    <w:rsid w:val="00E03FD3"/>
    <w:rsid w:val="00E210A6"/>
    <w:rsid w:val="00E210DC"/>
    <w:rsid w:val="00E21AD5"/>
    <w:rsid w:val="00E24E10"/>
    <w:rsid w:val="00E70072"/>
    <w:rsid w:val="00E86E6C"/>
    <w:rsid w:val="00E906D5"/>
    <w:rsid w:val="00E92474"/>
    <w:rsid w:val="00EA342F"/>
    <w:rsid w:val="00EB2933"/>
    <w:rsid w:val="00EC10FE"/>
    <w:rsid w:val="00EC1758"/>
    <w:rsid w:val="00ED045C"/>
    <w:rsid w:val="00ED0D82"/>
    <w:rsid w:val="00EE3088"/>
    <w:rsid w:val="00EE52F0"/>
    <w:rsid w:val="00F01513"/>
    <w:rsid w:val="00F07410"/>
    <w:rsid w:val="00F312A1"/>
    <w:rsid w:val="00F33EBB"/>
    <w:rsid w:val="00F414E3"/>
    <w:rsid w:val="00F44EF4"/>
    <w:rsid w:val="00F54BA2"/>
    <w:rsid w:val="00F56D21"/>
    <w:rsid w:val="00F646AB"/>
    <w:rsid w:val="00F71B68"/>
    <w:rsid w:val="00F80644"/>
    <w:rsid w:val="00F80FD5"/>
    <w:rsid w:val="00F87FBE"/>
    <w:rsid w:val="00FA5A82"/>
    <w:rsid w:val="00FA65DF"/>
    <w:rsid w:val="00FA7A70"/>
    <w:rsid w:val="00FB1181"/>
    <w:rsid w:val="00FF287A"/>
    <w:rsid w:val="043A7F63"/>
    <w:rsid w:val="2534281E"/>
    <w:rsid w:val="5D3B1B9F"/>
    <w:rsid w:val="62E722D4"/>
    <w:rsid w:val="6C7A43E7"/>
    <w:rsid w:val="752E75A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3D73A"/>
  <w15:docId w15:val="{301BCF6A-C5A9-4E30-AC2A-B1AC6749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Indent 2" w:semiHidden="1" w:unhideWhenUsed="1"/>
    <w:lsdException w:name="Body Text Indent 3" w:semiHidden="1" w:unhideWhenUsed="1"/>
    <w:lsdException w:name="Block Text" w:uiPriority="9" w:unhideWhenUsed="1" w:qFormat="1"/>
    <w:lsdException w:name="Hyperlink"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a5"/>
    <w:qFormat/>
    <w:pPr>
      <w:spacing w:after="120"/>
    </w:pPr>
    <w:rPr>
      <w:i/>
    </w:rPr>
  </w:style>
  <w:style w:type="paragraph" w:styleId="a6">
    <w:name w:val="annotation text"/>
    <w:basedOn w:val="a"/>
    <w:link w:val="a7"/>
    <w:semiHidden/>
    <w:unhideWhenUsed/>
    <w:qFormat/>
  </w:style>
  <w:style w:type="paragraph" w:styleId="a8">
    <w:name w:val="Block Text"/>
    <w:basedOn w:val="a0"/>
    <w:next w:val="a0"/>
    <w:uiPriority w:val="9"/>
    <w:unhideWhenUsed/>
    <w:qFormat/>
    <w:pPr>
      <w:spacing w:before="100" w:after="100"/>
      <w:ind w:left="480" w:right="480"/>
    </w:pPr>
  </w:style>
  <w:style w:type="paragraph" w:styleId="a9">
    <w:name w:val="Date"/>
    <w:next w:val="a0"/>
    <w:qFormat/>
    <w:pPr>
      <w:keepNext/>
      <w:keepLines/>
      <w:spacing w:after="200"/>
      <w:jc w:val="center"/>
    </w:pPr>
    <w:rPr>
      <w:sz w:val="24"/>
      <w:szCs w:val="24"/>
      <w:lang w:eastAsia="en-US"/>
    </w:rPr>
  </w:style>
  <w:style w:type="paragraph" w:styleId="aa">
    <w:name w:val="endnote text"/>
    <w:basedOn w:val="a"/>
    <w:link w:val="ab"/>
    <w:semiHidden/>
    <w:unhideWhenUsed/>
    <w:qFormat/>
    <w:pPr>
      <w:snapToGrid w:val="0"/>
    </w:pPr>
  </w:style>
  <w:style w:type="paragraph" w:styleId="ac">
    <w:name w:val="Balloon Text"/>
    <w:basedOn w:val="a"/>
    <w:link w:val="10"/>
    <w:semiHidden/>
    <w:unhideWhenUsed/>
    <w:qFormat/>
    <w:pPr>
      <w:spacing w:after="0"/>
    </w:pPr>
    <w:rPr>
      <w:rFonts w:ascii="Cambria" w:eastAsia="宋体" w:hAnsi="Cambria" w:cs="Times New Roman"/>
      <w:sz w:val="18"/>
      <w:szCs w:val="18"/>
    </w:rPr>
  </w:style>
  <w:style w:type="paragraph" w:styleId="ad">
    <w:name w:val="footer"/>
    <w:basedOn w:val="a"/>
    <w:link w:val="ae"/>
    <w:unhideWhenUsed/>
    <w:qFormat/>
    <w:pPr>
      <w:tabs>
        <w:tab w:val="center" w:pos="4153"/>
        <w:tab w:val="right" w:pos="8306"/>
      </w:tabs>
      <w:snapToGrid w:val="0"/>
    </w:pPr>
    <w:rPr>
      <w:sz w:val="18"/>
      <w:szCs w:val="18"/>
    </w:rPr>
  </w:style>
  <w:style w:type="paragraph" w:styleId="af">
    <w:name w:val="header"/>
    <w:basedOn w:val="a"/>
    <w:link w:val="af0"/>
    <w:unhideWhenUsed/>
    <w:qFormat/>
    <w:pPr>
      <w:pBdr>
        <w:bottom w:val="single" w:sz="6" w:space="1" w:color="auto"/>
      </w:pBdr>
      <w:tabs>
        <w:tab w:val="center" w:pos="4153"/>
        <w:tab w:val="right" w:pos="8306"/>
      </w:tabs>
      <w:snapToGrid w:val="0"/>
      <w:jc w:val="center"/>
    </w:pPr>
    <w:rPr>
      <w:sz w:val="18"/>
      <w:szCs w:val="18"/>
    </w:rPr>
  </w:style>
  <w:style w:type="paragraph" w:styleId="af1">
    <w:name w:val="Subtitle"/>
    <w:basedOn w:val="af2"/>
    <w:next w:val="a0"/>
    <w:qFormat/>
    <w:pPr>
      <w:spacing w:before="240"/>
    </w:pPr>
    <w:rPr>
      <w:sz w:val="30"/>
      <w:szCs w:val="30"/>
    </w:rPr>
  </w:style>
  <w:style w:type="paragraph" w:styleId="af2">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f3">
    <w:name w:val="footnote text"/>
    <w:basedOn w:val="a"/>
    <w:uiPriority w:val="9"/>
    <w:unhideWhenUsed/>
    <w:qFormat/>
  </w:style>
  <w:style w:type="paragraph" w:styleId="af4">
    <w:name w:val="Normal (Web)"/>
    <w:basedOn w:val="a"/>
    <w:uiPriority w:val="99"/>
    <w:semiHidden/>
    <w:unhideWhenUsed/>
    <w:qFormat/>
    <w:pPr>
      <w:spacing w:before="100" w:beforeAutospacing="1" w:after="100" w:afterAutospacing="1"/>
    </w:pPr>
    <w:rPr>
      <w:rFonts w:ascii="宋体" w:eastAsia="宋体" w:hAnsi="宋体" w:cs="宋体"/>
      <w:lang w:eastAsia="zh-CN"/>
    </w:rPr>
  </w:style>
  <w:style w:type="paragraph" w:styleId="af5">
    <w:name w:val="annotation subject"/>
    <w:basedOn w:val="a6"/>
    <w:next w:val="a6"/>
    <w:link w:val="af6"/>
    <w:semiHidden/>
    <w:unhideWhenUsed/>
    <w:qFormat/>
    <w:rPr>
      <w:b/>
      <w:bCs/>
    </w:rPr>
  </w:style>
  <w:style w:type="table" w:styleId="af7">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endnote reference"/>
    <w:basedOn w:val="a1"/>
    <w:semiHidden/>
    <w:unhideWhenUsed/>
    <w:qFormat/>
    <w:rPr>
      <w:vertAlign w:val="superscript"/>
    </w:rPr>
  </w:style>
  <w:style w:type="character" w:styleId="af9">
    <w:name w:val="Hyperlink"/>
    <w:basedOn w:val="a5"/>
    <w:qFormat/>
    <w:rPr>
      <w:color w:val="4F81BD" w:themeColor="accent1"/>
    </w:rPr>
  </w:style>
  <w:style w:type="character" w:customStyle="1" w:styleId="a5">
    <w:name w:val="题注 字符"/>
    <w:basedOn w:val="a1"/>
    <w:link w:val="a4"/>
    <w:qFormat/>
  </w:style>
  <w:style w:type="character" w:styleId="afa">
    <w:name w:val="annotation reference"/>
    <w:basedOn w:val="a1"/>
    <w:semiHidden/>
    <w:unhideWhenUsed/>
    <w:rPr>
      <w:sz w:val="21"/>
      <w:szCs w:val="21"/>
    </w:rPr>
  </w:style>
  <w:style w:type="character" w:styleId="afb">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character" w:customStyle="1" w:styleId="SectionNumber">
    <w:name w:val="Section Number"/>
    <w:basedOn w:val="a5"/>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f0">
    <w:name w:val="页眉 字符"/>
    <w:basedOn w:val="a1"/>
    <w:link w:val="af"/>
    <w:qFormat/>
    <w:rPr>
      <w:sz w:val="18"/>
      <w:szCs w:val="18"/>
    </w:rPr>
  </w:style>
  <w:style w:type="character" w:customStyle="1" w:styleId="ae">
    <w:name w:val="页脚 字符"/>
    <w:basedOn w:val="a1"/>
    <w:link w:val="ad"/>
    <w:qFormat/>
    <w:rPr>
      <w:sz w:val="18"/>
      <w:szCs w:val="18"/>
    </w:rPr>
  </w:style>
  <w:style w:type="character" w:customStyle="1" w:styleId="ab">
    <w:name w:val="尾注文本 字符"/>
    <w:basedOn w:val="a1"/>
    <w:link w:val="aa"/>
    <w:semiHidden/>
    <w:qFormat/>
  </w:style>
  <w:style w:type="paragraph" w:customStyle="1" w:styleId="12">
    <w:name w:val="正文1"/>
    <w:qFormat/>
    <w:pPr>
      <w:jc w:val="both"/>
    </w:pPr>
    <w:rPr>
      <w:rFonts w:ascii="Cambria" w:eastAsia="宋体" w:hAnsi="Cambria" w:cs="宋体"/>
      <w:kern w:val="2"/>
      <w:sz w:val="21"/>
      <w:szCs w:val="21"/>
    </w:rPr>
  </w:style>
  <w:style w:type="character" w:customStyle="1" w:styleId="a7">
    <w:name w:val="批注文字 字符"/>
    <w:basedOn w:val="a1"/>
    <w:link w:val="a6"/>
    <w:semiHidden/>
    <w:rPr>
      <w:sz w:val="24"/>
      <w:szCs w:val="24"/>
      <w:lang w:eastAsia="en-US"/>
    </w:rPr>
  </w:style>
  <w:style w:type="character" w:customStyle="1" w:styleId="af6">
    <w:name w:val="批注主题 字符"/>
    <w:basedOn w:val="a7"/>
    <w:link w:val="af5"/>
    <w:semiHidden/>
    <w:rPr>
      <w:b/>
      <w:bCs/>
      <w:sz w:val="24"/>
      <w:szCs w:val="24"/>
      <w:lang w:eastAsia="en-US"/>
    </w:rPr>
  </w:style>
  <w:style w:type="character" w:customStyle="1" w:styleId="Char">
    <w:name w:val="批注文字 Char"/>
    <w:basedOn w:val="a1"/>
    <w:semiHidden/>
    <w:rPr>
      <w:sz w:val="24"/>
      <w:szCs w:val="24"/>
      <w:lang w:eastAsia="en-US"/>
    </w:rPr>
  </w:style>
  <w:style w:type="paragraph" w:styleId="afc">
    <w:name w:val="List Paragraph"/>
    <w:basedOn w:val="a"/>
    <w:uiPriority w:val="99"/>
    <w:pPr>
      <w:ind w:firstLineChars="200" w:firstLine="420"/>
    </w:pPr>
  </w:style>
  <w:style w:type="character" w:customStyle="1" w:styleId="afd">
    <w:name w:val="批注框文本 字符"/>
    <w:basedOn w:val="a1"/>
    <w:semiHidden/>
    <w:qFormat/>
    <w:rPr>
      <w:sz w:val="18"/>
      <w:szCs w:val="18"/>
      <w:lang w:eastAsia="en-US"/>
    </w:rPr>
  </w:style>
  <w:style w:type="character" w:customStyle="1" w:styleId="10">
    <w:name w:val="批注框文本 字符1"/>
    <w:basedOn w:val="a1"/>
    <w:link w:val="ac"/>
    <w:semiHidden/>
    <w:rPr>
      <w:rFonts w:ascii="Cambria" w:eastAsia="宋体" w:hAnsi="Cambria" w:cs="Times New Roman"/>
      <w:sz w:val="18"/>
      <w:szCs w:val="18"/>
      <w:lang w:eastAsia="en-US"/>
    </w:rPr>
  </w:style>
  <w:style w:type="paragraph" w:customStyle="1" w:styleId="13">
    <w:name w:val="修订1"/>
    <w:hidden/>
    <w:uiPriority w:val="99"/>
    <w:semiHidden/>
    <w:rPr>
      <w:sz w:val="24"/>
      <w:szCs w:val="24"/>
      <w:lang w:eastAsia="en-US"/>
    </w:rPr>
  </w:style>
  <w:style w:type="paragraph" w:customStyle="1" w:styleId="20">
    <w:name w:val="修订2"/>
    <w:hidden/>
    <w:uiPriority w:val="99"/>
    <w:semiHidden/>
    <w:rPr>
      <w:sz w:val="24"/>
      <w:szCs w:val="24"/>
      <w:lang w:eastAsia="en-US"/>
    </w:rPr>
  </w:style>
  <w:style w:type="paragraph" w:customStyle="1" w:styleId="21">
    <w:name w:val="正文2"/>
    <w:pPr>
      <w:jc w:val="both"/>
    </w:pPr>
    <w:rPr>
      <w:rFonts w:ascii="Cambria" w:eastAsia="宋体" w:hAnsi="Cambria" w:cs="宋体"/>
      <w:kern w:val="2"/>
      <w:sz w:val="21"/>
      <w:szCs w:val="21"/>
    </w:rPr>
  </w:style>
  <w:style w:type="paragraph" w:styleId="afe">
    <w:name w:val="Revision"/>
    <w:hidden/>
    <w:uiPriority w:val="99"/>
    <w:semiHidden/>
    <w:rsid w:val="0097681D"/>
    <w:rPr>
      <w:sz w:val="24"/>
      <w:szCs w:val="24"/>
      <w:lang w:eastAsia="en-US"/>
    </w:rPr>
  </w:style>
  <w:style w:type="character" w:styleId="aff">
    <w:name w:val="Placeholder Text"/>
    <w:basedOn w:val="a1"/>
    <w:uiPriority w:val="99"/>
    <w:semiHidden/>
    <w:rsid w:val="00C52B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chart" Target="charts/chart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Used Memory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&lt;=512MB</c:v>
                </c:pt>
                <c:pt idx="1">
                  <c:v>&lt;=1024MB</c:v>
                </c:pt>
                <c:pt idx="2">
                  <c:v>&gt;1024MB</c:v>
                </c:pt>
              </c:strCache>
            </c:strRef>
          </c:cat>
          <c:val>
            <c:numRef>
              <c:f>Sheet1!$B$2:$B$4</c:f>
              <c:numCache>
                <c:formatCode>General</c:formatCode>
                <c:ptCount val="3"/>
                <c:pt idx="0">
                  <c:v>145</c:v>
                </c:pt>
                <c:pt idx="1">
                  <c:v>10</c:v>
                </c:pt>
                <c:pt idx="2">
                  <c:v>2</c:v>
                </c:pt>
              </c:numCache>
            </c:numRef>
          </c:val>
          <c:extLst>
            <c:ext xmlns:c16="http://schemas.microsoft.com/office/drawing/2014/chart" uri="{C3380CC4-5D6E-409C-BE32-E72D297353CC}">
              <c16:uniqueId val="{00000000-28DA-4A7C-9B9F-F5CC9A458E97}"/>
            </c:ext>
          </c:extLst>
        </c:ser>
        <c:dLbls>
          <c:showLegendKey val="0"/>
          <c:showVal val="0"/>
          <c:showCatName val="0"/>
          <c:showSerName val="0"/>
          <c:showPercent val="0"/>
          <c:showBubbleSize val="0"/>
        </c:dLbls>
        <c:gapWidth val="219"/>
        <c:overlap val="-27"/>
        <c:axId val="705209048"/>
        <c:axId val="705209376"/>
      </c:barChart>
      <c:catAx>
        <c:axId val="705209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5209376"/>
        <c:crosses val="autoZero"/>
        <c:auto val="1"/>
        <c:lblAlgn val="ctr"/>
        <c:lblOffset val="100"/>
        <c:noMultiLvlLbl val="0"/>
      </c:catAx>
      <c:valAx>
        <c:axId val="70520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ltLang="zh-CN"/>
                  <a:t>Number Of Patches</a:t>
                </a:r>
                <a:endParaRPr lang="zh-CN" altLang="en-US"/>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5209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 Average Value</c:v>
                </c:pt>
              </c:strCache>
            </c:strRef>
          </c:tx>
          <c:spPr>
            <a:solidFill>
              <a:schemeClr val="accent1"/>
            </a:solidFill>
            <a:ln>
              <a:noFill/>
            </a:ln>
            <a:effectLst/>
          </c:spPr>
          <c:invertIfNegative val="0"/>
          <c:dLbls>
            <c:dLbl>
              <c:idx val="0"/>
              <c:tx>
                <c:rich>
                  <a:bodyPr/>
                  <a:lstStyle/>
                  <a:p>
                    <a:fld id="{3B742ECF-D4C7-4AE3-A34A-82D8D11C18B3}" type="VALUE">
                      <a:rPr lang="en-US" altLang="zh-CN"/>
                      <a:pPr/>
                      <a:t>[值]</a:t>
                    </a:fld>
                    <a:endParaRPr lang="zh-CN" altLang="en-US"/>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CA8A-4320-A0CA-97C9DA227AC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Chart</c:v>
                </c:pt>
                <c:pt idx="1">
                  <c:v>Closure</c:v>
                </c:pt>
                <c:pt idx="2">
                  <c:v>Lang</c:v>
                </c:pt>
                <c:pt idx="3">
                  <c:v>Math</c:v>
                </c:pt>
                <c:pt idx="4">
                  <c:v>Mockito</c:v>
                </c:pt>
                <c:pt idx="5">
                  <c:v>Time</c:v>
                </c:pt>
              </c:strCache>
            </c:strRef>
          </c:cat>
          <c:val>
            <c:numRef>
              <c:f>Sheet1!$B$2:$B$7</c:f>
              <c:numCache>
                <c:formatCode>General</c:formatCode>
                <c:ptCount val="6"/>
                <c:pt idx="0">
                  <c:v>276</c:v>
                </c:pt>
                <c:pt idx="1">
                  <c:v>349</c:v>
                </c:pt>
                <c:pt idx="2">
                  <c:v>189</c:v>
                </c:pt>
                <c:pt idx="3">
                  <c:v>247</c:v>
                </c:pt>
                <c:pt idx="4">
                  <c:v>50</c:v>
                </c:pt>
                <c:pt idx="5">
                  <c:v>180</c:v>
                </c:pt>
              </c:numCache>
            </c:numRef>
          </c:val>
          <c:extLst>
            <c:ext xmlns:c16="http://schemas.microsoft.com/office/drawing/2014/chart" uri="{C3380CC4-5D6E-409C-BE32-E72D297353CC}">
              <c16:uniqueId val="{00000001-CA8A-4320-A0CA-97C9DA227ACB}"/>
            </c:ext>
          </c:extLst>
        </c:ser>
        <c:dLbls>
          <c:showLegendKey val="0"/>
          <c:showVal val="0"/>
          <c:showCatName val="0"/>
          <c:showSerName val="0"/>
          <c:showPercent val="0"/>
          <c:showBubbleSize val="0"/>
        </c:dLbls>
        <c:gapWidth val="219"/>
        <c:overlap val="-27"/>
        <c:axId val="705225776"/>
        <c:axId val="705231352"/>
      </c:barChart>
      <c:catAx>
        <c:axId val="70522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5231352"/>
        <c:crosses val="autoZero"/>
        <c:auto val="1"/>
        <c:lblAlgn val="ctr"/>
        <c:lblOffset val="100"/>
        <c:noMultiLvlLbl val="0"/>
      </c:catAx>
      <c:valAx>
        <c:axId val="70523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522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Small</c:v>
                </c:pt>
                <c:pt idx="1">
                  <c:v>Medium</c:v>
                </c:pt>
                <c:pt idx="2">
                  <c:v>FalseNegatives</c:v>
                </c:pt>
              </c:strCache>
            </c:strRef>
          </c:cat>
          <c:val>
            <c:numRef>
              <c:f>Sheet1!$B$2:$B$4</c:f>
              <c:numCache>
                <c:formatCode>General</c:formatCode>
                <c:ptCount val="3"/>
                <c:pt idx="0">
                  <c:v>81</c:v>
                </c:pt>
                <c:pt idx="1">
                  <c:v>99</c:v>
                </c:pt>
                <c:pt idx="2">
                  <c:v>62</c:v>
                </c:pt>
              </c:numCache>
            </c:numRef>
          </c:val>
          <c:extLst>
            <c:ext xmlns:c16="http://schemas.microsoft.com/office/drawing/2014/chart" uri="{C3380CC4-5D6E-409C-BE32-E72D297353CC}">
              <c16:uniqueId val="{00000000-0ED5-47DD-A3EE-99B083105886}"/>
            </c:ext>
          </c:extLst>
        </c:ser>
        <c:dLbls>
          <c:showLegendKey val="0"/>
          <c:showVal val="0"/>
          <c:showCatName val="0"/>
          <c:showSerName val="0"/>
          <c:showPercent val="0"/>
          <c:showBubbleSize val="0"/>
        </c:dLbls>
        <c:gapWidth val="219"/>
        <c:overlap val="-27"/>
        <c:axId val="708802560"/>
        <c:axId val="708801904"/>
      </c:barChart>
      <c:catAx>
        <c:axId val="70880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8801904"/>
        <c:crosses val="autoZero"/>
        <c:auto val="1"/>
        <c:lblAlgn val="ctr"/>
        <c:lblOffset val="100"/>
        <c:noMultiLvlLbl val="0"/>
      </c:catAx>
      <c:valAx>
        <c:axId val="70880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8802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列1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0</c:v>
                </c:pt>
                <c:pt idx="1">
                  <c:v>1</c:v>
                </c:pt>
                <c:pt idx="2">
                  <c:v>2</c:v>
                </c:pt>
                <c:pt idx="3">
                  <c:v>3</c:v>
                </c:pt>
                <c:pt idx="4">
                  <c:v>6</c:v>
                </c:pt>
                <c:pt idx="5">
                  <c:v>7</c:v>
                </c:pt>
                <c:pt idx="6">
                  <c:v>8</c:v>
                </c:pt>
              </c:numCache>
            </c:numRef>
          </c:cat>
          <c:val>
            <c:numRef>
              <c:f>Sheet1!$B$2:$B$8</c:f>
              <c:numCache>
                <c:formatCode>General</c:formatCode>
                <c:ptCount val="7"/>
                <c:pt idx="0">
                  <c:v>8</c:v>
                </c:pt>
                <c:pt idx="1">
                  <c:v>47</c:v>
                </c:pt>
                <c:pt idx="2">
                  <c:v>3</c:v>
                </c:pt>
                <c:pt idx="3">
                  <c:v>2</c:v>
                </c:pt>
                <c:pt idx="4">
                  <c:v>1</c:v>
                </c:pt>
                <c:pt idx="5">
                  <c:v>1</c:v>
                </c:pt>
                <c:pt idx="6">
                  <c:v>1</c:v>
                </c:pt>
              </c:numCache>
            </c:numRef>
          </c:val>
          <c:extLst>
            <c:ext xmlns:c16="http://schemas.microsoft.com/office/drawing/2014/chart" uri="{C3380CC4-5D6E-409C-BE32-E72D297353CC}">
              <c16:uniqueId val="{00000000-0B30-4DFF-800E-33B95194B3AA}"/>
            </c:ext>
          </c:extLst>
        </c:ser>
        <c:dLbls>
          <c:showLegendKey val="0"/>
          <c:showVal val="0"/>
          <c:showCatName val="0"/>
          <c:showSerName val="0"/>
          <c:showPercent val="0"/>
          <c:showBubbleSize val="0"/>
        </c:dLbls>
        <c:gapWidth val="219"/>
        <c:overlap val="-27"/>
        <c:axId val="513670840"/>
        <c:axId val="513674120"/>
      </c:barChart>
      <c:catAx>
        <c:axId val="513670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3674120"/>
        <c:crosses val="autoZero"/>
        <c:auto val="1"/>
        <c:lblAlgn val="ctr"/>
        <c:lblOffset val="100"/>
        <c:noMultiLvlLbl val="0"/>
      </c:catAx>
      <c:valAx>
        <c:axId val="513674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3670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36084-30C6-48B4-B73C-B3182F70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31</Pages>
  <Words>5755</Words>
  <Characters>32806</Characters>
  <Application>Microsoft Office Word</Application>
  <DocSecurity>0</DocSecurity>
  <Lines>273</Lines>
  <Paragraphs>76</Paragraphs>
  <ScaleCrop>false</ScaleCrop>
  <Company/>
  <LinksUpToDate>false</LinksUpToDate>
  <CharactersWithSpaces>38485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dc:creator>
  <cp:lastModifiedBy>HDULAB601</cp:lastModifiedBy>
  <cp:revision>78</cp:revision>
  <dcterms:created xsi:type="dcterms:W3CDTF">2022-10-20T06:06:00Z</dcterms:created>
  <dcterms:modified xsi:type="dcterms:W3CDTF">2023-05-15T08:08:00Z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9FEEDF82903D41829ACF1ACBED375F91</vt:lpwstr>
  </property>
</Properties>
</file>