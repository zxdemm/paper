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65" w14:textId="5E7127AE" w:rsidR="003C3593" w:rsidRPr="00E8799B" w:rsidRDefault="00000000">
      <w:pPr>
        <w:pStyle w:val="12"/>
        <w:jc w:val="center"/>
        <w:rPr>
          <w:rFonts w:ascii="Times New Roman" w:hAnsi="Times New Roman" w:cs="Times New Roman"/>
        </w:rPr>
      </w:pPr>
      <w:r w:rsidRPr="00E8799B">
        <w:rPr>
          <w:rFonts w:ascii="Times New Roman" w:hAnsi="Times New Roman" w:cs="Times New Roman"/>
          <w:sz w:val="32"/>
          <w:szCs w:val="32"/>
        </w:rPr>
        <w:t>PatchID: A</w:t>
      </w:r>
      <w:r w:rsidR="00DF64D0" w:rsidRPr="00E8799B">
        <w:rPr>
          <w:rFonts w:ascii="Times New Roman" w:hAnsi="Times New Roman" w:cs="Times New Roman"/>
          <w:sz w:val="32"/>
          <w:szCs w:val="32"/>
        </w:rPr>
        <w:t>n</w:t>
      </w:r>
      <w:r w:rsidRPr="00E8799B">
        <w:rPr>
          <w:rFonts w:ascii="Times New Roman" w:hAnsi="Times New Roman" w:cs="Times New Roman"/>
          <w:sz w:val="32"/>
          <w:szCs w:val="32"/>
        </w:rPr>
        <w:t xml:space="preserve"> Overfitting Patches </w:t>
      </w:r>
      <w:r w:rsidR="00DF64D0" w:rsidRPr="00E8799B">
        <w:rPr>
          <w:rFonts w:ascii="Times New Roman" w:hAnsi="Times New Roman" w:cs="Times New Roman"/>
          <w:sz w:val="32"/>
          <w:szCs w:val="32"/>
        </w:rPr>
        <w:t>Identification</w:t>
      </w:r>
      <w:r w:rsidR="00DF64D0" w:rsidRPr="00E8799B" w:rsidDel="00DF64D0">
        <w:rPr>
          <w:rFonts w:ascii="Times New Roman" w:hAnsi="Times New Roman" w:cs="Times New Roman"/>
          <w:sz w:val="32"/>
          <w:szCs w:val="32"/>
        </w:rPr>
        <w:t xml:space="preserve"> </w:t>
      </w:r>
      <w:r w:rsidRPr="00E8799B">
        <w:rPr>
          <w:rFonts w:ascii="Times New Roman" w:hAnsi="Times New Roman" w:cs="Times New Roman"/>
          <w:sz w:val="32"/>
          <w:szCs w:val="32"/>
        </w:rPr>
        <w:t>Method for Automated Program Repair</w:t>
      </w:r>
    </w:p>
    <w:p w14:paraId="5A4259C8" w14:textId="4AACA386" w:rsidR="009D2D77" w:rsidRPr="0041164B" w:rsidRDefault="00000000">
      <w:pPr>
        <w:pStyle w:val="a0"/>
        <w:rPr>
          <w:rFonts w:ascii="Times New Roman" w:hAnsi="Times New Roman" w:cs="Times New Roman"/>
          <w:lang w:eastAsia="zh-CN"/>
        </w:rPr>
      </w:pPr>
      <w:r w:rsidRPr="0041164B">
        <w:rPr>
          <w:rFonts w:ascii="Times New Roman" w:hAnsi="Times New Roman" w:cs="Times New Roman"/>
          <w:b/>
          <w:bCs/>
          <w:lang w:eastAsia="zh-CN"/>
        </w:rPr>
        <w:t>abstract</w:t>
      </w:r>
      <w:r w:rsidRPr="0041164B">
        <w:rPr>
          <w:rFonts w:ascii="Times New Roman" w:hAnsi="Times New Roman" w:cs="Times New Roman" w:hint="eastAsia"/>
          <w:lang w:eastAsia="zh-CN"/>
        </w:rPr>
        <w:t>：</w:t>
      </w:r>
      <w:r w:rsidR="009F663A" w:rsidRPr="0041164B" w:rsidDel="009F663A">
        <w:rPr>
          <w:rFonts w:ascii="Times New Roman" w:hAnsi="Times New Roman" w:cs="Times New Roman"/>
          <w:lang w:eastAsia="zh-CN"/>
        </w:rPr>
        <w:t xml:space="preserve"> </w:t>
      </w:r>
      <w:r w:rsidR="00CC35C8" w:rsidRPr="0041164B">
        <w:rPr>
          <w:rFonts w:ascii="Times New Roman" w:hAnsi="Times New Roman" w:cs="Times New Roman"/>
          <w:lang w:eastAsia="zh-CN"/>
        </w:rPr>
        <w:t xml:space="preserve">Automated Program Repair (APR) needs to verify the correctness of patches after they are generated. Typically, APR uses a test suite as the standard for patch correctness verification. </w:t>
      </w:r>
      <w:r w:rsidR="00CC35C8" w:rsidRPr="00E8799B">
        <w:rPr>
          <w:rFonts w:ascii="Times New Roman" w:hAnsi="Times New Roman" w:cs="Times New Roman"/>
          <w:shd w:val="clear" w:color="auto" w:fill="FFFFFF"/>
        </w:rPr>
        <w:t>However, the test suite is unable to fully represent the oracle of the program, which causes APR to generat a large number of overfitting patches that not only fail to fix the original error, but also cause new errors.</w:t>
      </w:r>
      <w:r w:rsidR="00CC35C8" w:rsidRPr="0041164B">
        <w:rPr>
          <w:rFonts w:ascii="Times New Roman" w:hAnsi="Times New Roman" w:cs="Times New Roman"/>
          <w:lang w:eastAsia="zh-CN"/>
        </w:rPr>
        <w:t xml:space="preserve"> To help developers identify overfitting patches, this paper proposes an overfitting patch identification method called PatchID. </w:t>
      </w:r>
      <w:bookmarkStart w:id="0" w:name="_Hlk136958289"/>
      <w:r w:rsidR="00CC35C8" w:rsidRPr="00E8799B">
        <w:rPr>
          <w:rFonts w:ascii="Times New Roman" w:hAnsi="Times New Roman" w:cs="Times New Roman"/>
          <w:shd w:val="clear" w:color="auto" w:fill="FFFFFF"/>
        </w:rPr>
        <w:t xml:space="preserve">The core idea of </w:t>
      </w:r>
      <w:r w:rsidR="00CC35C8" w:rsidRPr="00E8799B">
        <w:rPr>
          <w:rFonts w:ascii="Times New Roman" w:hAnsi="Times New Roman" w:cs="Times New Roman"/>
          <w:shd w:val="clear" w:color="auto" w:fill="FFFFFF"/>
          <w:lang w:eastAsia="zh-CN"/>
        </w:rPr>
        <w:t>PatchID</w:t>
      </w:r>
      <w:r w:rsidR="00CC35C8" w:rsidRPr="00E8799B">
        <w:rPr>
          <w:rFonts w:ascii="Times New Roman" w:hAnsi="Times New Roman" w:cs="Times New Roman"/>
          <w:shd w:val="clear" w:color="auto" w:fill="FFFFFF"/>
        </w:rPr>
        <w:t xml:space="preserve"> is that the dynamic behavior of the passing tests </w:t>
      </w:r>
      <w:r w:rsidR="00CC35C8" w:rsidRPr="00E8799B">
        <w:rPr>
          <w:rFonts w:ascii="Times New Roman" w:hAnsi="Times New Roman" w:cs="Times New Roman"/>
          <w:shd w:val="clear" w:color="auto" w:fill="FFFFFF"/>
          <w:lang w:eastAsia="zh-CN"/>
        </w:rPr>
        <w:t>between</w:t>
      </w:r>
      <w:r w:rsidR="00CC35C8" w:rsidRPr="00E8799B">
        <w:rPr>
          <w:rFonts w:ascii="Times New Roman" w:hAnsi="Times New Roman" w:cs="Times New Roman"/>
          <w:shd w:val="clear" w:color="auto" w:fill="FFFFFF"/>
        </w:rPr>
        <w:t xml:space="preserve"> the bug</w:t>
      </w:r>
      <w:r w:rsidR="00CC35C8" w:rsidRPr="00E8799B">
        <w:rPr>
          <w:rFonts w:ascii="Times New Roman" w:hAnsi="Times New Roman" w:cs="Times New Roman"/>
          <w:shd w:val="clear" w:color="auto" w:fill="FFFFFF"/>
          <w:lang w:eastAsia="zh-CN"/>
        </w:rPr>
        <w:t>gy</w:t>
      </w:r>
      <w:r w:rsidR="00CC35C8" w:rsidRPr="00E8799B">
        <w:rPr>
          <w:rFonts w:ascii="Times New Roman" w:hAnsi="Times New Roman" w:cs="Times New Roman"/>
          <w:shd w:val="clear" w:color="auto" w:fill="FFFFFF"/>
        </w:rPr>
        <w:t xml:space="preserve"> program and the correct patch is the same, </w:t>
      </w:r>
      <w:r w:rsidR="00CC35C8" w:rsidRPr="00E8799B">
        <w:rPr>
          <w:rFonts w:ascii="Times New Roman" w:hAnsi="Times New Roman" w:cs="Times New Roman"/>
          <w:shd w:val="clear" w:color="auto" w:fill="FFFFFF"/>
          <w:lang w:eastAsia="zh-CN"/>
        </w:rPr>
        <w:t>however</w:t>
      </w:r>
      <w:r w:rsidR="00CC35C8" w:rsidRPr="00E8799B">
        <w:rPr>
          <w:rFonts w:ascii="Times New Roman" w:hAnsi="Times New Roman" w:cs="Times New Roman"/>
          <w:shd w:val="clear" w:color="auto" w:fill="FFFFFF"/>
        </w:rPr>
        <w:t xml:space="preserve"> the dynamic behavior of the failing tests </w:t>
      </w:r>
      <w:r w:rsidR="00CC35C8" w:rsidRPr="00E8799B">
        <w:rPr>
          <w:rFonts w:ascii="Times New Roman" w:hAnsi="Times New Roman" w:cs="Times New Roman"/>
          <w:shd w:val="clear" w:color="auto" w:fill="FFFFFF"/>
          <w:lang w:eastAsia="zh-CN"/>
        </w:rPr>
        <w:t xml:space="preserve">between them </w:t>
      </w:r>
      <w:r w:rsidR="00CC35C8" w:rsidRPr="00E8799B">
        <w:rPr>
          <w:rFonts w:ascii="Times New Roman" w:hAnsi="Times New Roman" w:cs="Times New Roman"/>
          <w:shd w:val="clear" w:color="auto" w:fill="FFFFFF"/>
        </w:rPr>
        <w:t>is different.</w:t>
      </w:r>
      <w:bookmarkEnd w:id="0"/>
      <w:r w:rsidR="00CC35C8" w:rsidRPr="00E8799B">
        <w:rPr>
          <w:rFonts w:ascii="Times New Roman" w:hAnsi="Times New Roman" w:cs="Times New Roman"/>
          <w:shd w:val="clear" w:color="auto" w:fill="FFFFFF"/>
          <w:lang w:eastAsia="zh-CN"/>
        </w:rPr>
        <w:t xml:space="preserve"> </w:t>
      </w:r>
      <w:r w:rsidR="00CC35C8" w:rsidRPr="00E8799B">
        <w:rPr>
          <w:rFonts w:ascii="Times New Roman" w:hAnsi="Times New Roman" w:cs="Times New Roman"/>
          <w:shd w:val="clear" w:color="auto" w:fill="FFFFFF"/>
        </w:rPr>
        <w:t xml:space="preserve">The algorithm first constructs the dynamic behavior expressions that cause the bug from the program and the test suite, then generates new tests to enhance the original test suite, and finally </w:t>
      </w:r>
      <w:r w:rsidR="00CC35C8" w:rsidRPr="00E8799B">
        <w:rPr>
          <w:rFonts w:ascii="Times New Roman" w:hAnsi="Times New Roman" w:cs="Times New Roman"/>
          <w:shd w:val="clear" w:color="auto" w:fill="FFFFFF"/>
          <w:lang w:eastAsia="zh-CN"/>
        </w:rPr>
        <w:t>get</w:t>
      </w:r>
      <w:r w:rsidR="00CC35C8" w:rsidRPr="00E8799B">
        <w:rPr>
          <w:rFonts w:ascii="Times New Roman" w:hAnsi="Times New Roman" w:cs="Times New Roman"/>
          <w:shd w:val="clear" w:color="auto" w:fill="FFFFFF"/>
        </w:rPr>
        <w:t>s the same dynamic behavior expressions from the patch, and identifies whether the patch is overfitting according to whether the value of the dynamic behavior expression changes with the use of the patch</w:t>
      </w:r>
      <w:r w:rsidR="00CC35C8" w:rsidRPr="0041164B">
        <w:rPr>
          <w:rFonts w:ascii="Times New Roman" w:hAnsi="Times New Roman" w:cs="Times New Roman"/>
          <w:lang w:eastAsia="zh-CN"/>
        </w:rPr>
        <w:t xml:space="preserve">. </w:t>
      </w:r>
      <w:r w:rsidR="00CC35C8" w:rsidRPr="00E8799B">
        <w:rPr>
          <w:rFonts w:ascii="Times New Roman" w:hAnsi="Times New Roman" w:cs="Times New Roman"/>
          <w:shd w:val="clear" w:color="auto" w:fill="FFFFFF"/>
        </w:rPr>
        <w:t>The paper is evaluated on two datasets consisting of 155 Defects4J patches and 365 Java + JML patches</w:t>
      </w:r>
      <w:r w:rsidR="00CC35C8" w:rsidRPr="00E8799B">
        <w:rPr>
          <w:rFonts w:ascii="Times New Roman" w:hAnsi="Times New Roman" w:cs="Times New Roman"/>
          <w:shd w:val="clear" w:color="auto" w:fill="FFFFFF"/>
          <w:lang w:eastAsia="zh-CN"/>
        </w:rPr>
        <w:t>, respectively</w:t>
      </w:r>
      <w:r w:rsidR="00CC35C8" w:rsidRPr="00E8799B">
        <w:rPr>
          <w:rFonts w:ascii="Times New Roman" w:hAnsi="Times New Roman" w:cs="Times New Roman"/>
          <w:shd w:val="clear" w:color="auto" w:fill="FFFFFF"/>
        </w:rPr>
        <w:t xml:space="preserve">. PatchID successfully identifies 93 overfitting patches and 9 correct patches on the first dataset, and 225 </w:t>
      </w:r>
      <w:r w:rsidR="00CC35C8" w:rsidRPr="00E8799B">
        <w:rPr>
          <w:rFonts w:ascii="Times New Roman" w:hAnsi="Times New Roman" w:cs="Times New Roman"/>
          <w:shd w:val="clear" w:color="auto" w:fill="FFFFFF"/>
          <w:lang w:eastAsia="zh-CN"/>
        </w:rPr>
        <w:t xml:space="preserve">overfitting </w:t>
      </w:r>
      <w:r w:rsidR="00CC35C8" w:rsidRPr="00E8799B">
        <w:rPr>
          <w:rFonts w:ascii="Times New Roman" w:hAnsi="Times New Roman" w:cs="Times New Roman"/>
          <w:shd w:val="clear" w:color="auto" w:fill="FFFFFF"/>
        </w:rPr>
        <w:t xml:space="preserve">patches on the second dataset. In addition, PatchID </w:t>
      </w:r>
      <w:r w:rsidR="00CC35C8" w:rsidRPr="00E8799B">
        <w:rPr>
          <w:rFonts w:ascii="Times New Roman" w:hAnsi="Times New Roman" w:cs="Times New Roman"/>
          <w:shd w:val="clear" w:color="auto" w:fill="FFFFFF"/>
          <w:lang w:eastAsia="zh-CN"/>
        </w:rPr>
        <w:t>classifies</w:t>
      </w:r>
      <w:r w:rsidR="00CC35C8" w:rsidRPr="00E8799B">
        <w:rPr>
          <w:rFonts w:ascii="Times New Roman" w:hAnsi="Times New Roman" w:cs="Times New Roman"/>
          <w:shd w:val="clear" w:color="auto" w:fill="FFFFFF"/>
        </w:rPr>
        <w:t xml:space="preserve"> overfitting patches into three types of patches.</w:t>
      </w:r>
      <w:r w:rsidR="00CC35C8" w:rsidRPr="00E8799B">
        <w:rPr>
          <w:rFonts w:ascii="Times New Roman" w:hAnsi="Times New Roman" w:cs="Times New Roman"/>
          <w:shd w:val="clear" w:color="auto" w:fill="FFFFFF"/>
          <w:lang w:eastAsia="zh-CN"/>
        </w:rPr>
        <w:t xml:space="preserve"> </w:t>
      </w:r>
      <w:r w:rsidR="00CC35C8" w:rsidRPr="00E8799B">
        <w:rPr>
          <w:rFonts w:ascii="Times New Roman" w:hAnsi="Times New Roman" w:cs="Times New Roman"/>
          <w:shd w:val="clear" w:color="auto" w:fill="FFFFFF"/>
        </w:rPr>
        <w:t>Experiments show that the method proposed in this paper is superior to the existing similar methods.</w:t>
      </w:r>
    </w:p>
    <w:p w14:paraId="0E695F4F" w14:textId="77777777" w:rsidR="003C3593" w:rsidRDefault="003C3593">
      <w:pPr>
        <w:pStyle w:val="a0"/>
        <w:rPr>
          <w:lang w:eastAsia="zh-CN"/>
        </w:rPr>
      </w:pPr>
    </w:p>
    <w:p w14:paraId="7B7A175D" w14:textId="77777777" w:rsidR="003C3593" w:rsidRDefault="00000000">
      <w:pPr>
        <w:pStyle w:val="3"/>
        <w:rPr>
          <w:sz w:val="44"/>
          <w:szCs w:val="44"/>
          <w:lang w:eastAsia="zh-CN"/>
        </w:rPr>
      </w:pPr>
      <w:bookmarkStart w:id="1" w:name="Xe3d0fc0bea9a42ce7605565d0964033d7f6ee47"/>
      <w:r>
        <w:rPr>
          <w:sz w:val="44"/>
          <w:szCs w:val="44"/>
          <w:lang w:eastAsia="zh-CN"/>
        </w:rPr>
        <w:t>1 INTRODUCTION</w:t>
      </w:r>
    </w:p>
    <w:p w14:paraId="0D075E3D" w14:textId="086B9F74" w:rsidR="009F663A" w:rsidRPr="00AD0E24" w:rsidRDefault="009F663A" w:rsidP="00AD0E24">
      <w:pPr>
        <w:pStyle w:val="a0"/>
        <w:rPr>
          <w:rFonts w:ascii="Times New Roman" w:hAnsi="Times New Roman" w:cs="Times New Roman"/>
          <w:lang w:eastAsia="zh-CN"/>
        </w:rPr>
      </w:pPr>
      <w:r w:rsidRPr="00AD0E24">
        <w:rPr>
          <w:rFonts w:ascii="Times New Roman" w:hAnsi="Times New Roman" w:cs="Times New Roman"/>
          <w:lang w:eastAsia="zh-CN"/>
        </w:rPr>
        <w:t xml:space="preserve">Automated program repair (APR) has been widely studied in the past decade, leading to the emergence of many repair techniques. </w:t>
      </w:r>
      <w:r w:rsidR="00735511" w:rsidRPr="00AD0E24">
        <w:rPr>
          <w:rFonts w:ascii="Times New Roman" w:hAnsi="Times New Roman" w:cs="Times New Roman" w:hint="eastAsia"/>
          <w:color w:val="24292F"/>
          <w:shd w:val="clear" w:color="auto" w:fill="FFFFFF"/>
        </w:rPr>
        <w:t>Among them, test-suite-based repair techniques are the most common</w:t>
      </w:r>
      <w:r w:rsidRPr="00AD0E24">
        <w:rPr>
          <w:rFonts w:ascii="Times New Roman" w:hAnsi="Times New Roman" w:cs="Times New Roman"/>
          <w:lang w:eastAsia="zh-CN"/>
        </w:rPr>
        <w:t xml:space="preserve">, particularly since the proposal of GenProg [1-3]. </w:t>
      </w:r>
      <w:r w:rsidR="00CC35C8" w:rsidRPr="006900E1">
        <w:rPr>
          <w:rFonts w:ascii="Times New Roman" w:hAnsi="Times New Roman" w:cs="Times New Roman"/>
          <w:shd w:val="clear" w:color="auto" w:fill="FFFFFF"/>
        </w:rPr>
        <w:t>The test</w:t>
      </w:r>
      <w:r w:rsidR="00CC35C8">
        <w:rPr>
          <w:rFonts w:ascii="Times New Roman" w:hAnsi="Times New Roman" w:cs="Times New Roman"/>
          <w:shd w:val="clear" w:color="auto" w:fill="FFFFFF"/>
        </w:rPr>
        <w:t>-</w:t>
      </w:r>
      <w:r w:rsidR="00CC35C8" w:rsidRPr="006900E1">
        <w:rPr>
          <w:rFonts w:ascii="Times New Roman" w:hAnsi="Times New Roman" w:cs="Times New Roman"/>
          <w:shd w:val="clear" w:color="auto" w:fill="FFFFFF"/>
        </w:rPr>
        <w:t>suite</w:t>
      </w:r>
      <w:r w:rsidR="00CC35C8">
        <w:rPr>
          <w:rFonts w:ascii="Times New Roman" w:hAnsi="Times New Roman" w:cs="Times New Roman"/>
          <w:shd w:val="clear" w:color="auto" w:fill="FFFFFF"/>
        </w:rPr>
        <w:t>-</w:t>
      </w:r>
      <w:r w:rsidR="00CC35C8" w:rsidRPr="006900E1">
        <w:rPr>
          <w:rFonts w:ascii="Times New Roman" w:hAnsi="Times New Roman" w:cs="Times New Roman"/>
          <w:shd w:val="clear" w:color="auto" w:fill="FFFFFF"/>
        </w:rPr>
        <w:t xml:space="preserve">based </w:t>
      </w:r>
      <w:r w:rsidR="00CC35C8">
        <w:rPr>
          <w:rFonts w:ascii="Times New Roman" w:hAnsi="Times New Roman" w:cs="Times New Roman" w:hint="eastAsia"/>
          <w:shd w:val="clear" w:color="auto" w:fill="FFFFFF"/>
          <w:lang w:eastAsia="zh-CN"/>
        </w:rPr>
        <w:t>APR</w:t>
      </w:r>
      <w:r w:rsidR="00CC35C8" w:rsidRPr="006900E1">
        <w:rPr>
          <w:rFonts w:ascii="Times New Roman" w:hAnsi="Times New Roman" w:cs="Times New Roman"/>
          <w:shd w:val="clear" w:color="auto" w:fill="FFFFFF"/>
        </w:rPr>
        <w:t xml:space="preserve"> takes a given test suite as oracle and generates patches that are considered correct if they passes the test suite</w:t>
      </w:r>
      <w:r w:rsidRPr="00AD0E24">
        <w:rPr>
          <w:rFonts w:ascii="Times New Roman" w:hAnsi="Times New Roman" w:cs="Times New Roman"/>
          <w:lang w:eastAsia="zh-CN"/>
        </w:rPr>
        <w:t xml:space="preserve">. </w:t>
      </w:r>
      <w:r w:rsidR="00CC35C8">
        <w:rPr>
          <w:rFonts w:ascii="Times New Roman" w:hAnsi="Times New Roman" w:cs="Times New Roman" w:hint="eastAsia"/>
          <w:shd w:val="clear" w:color="auto" w:fill="FFFFFF"/>
          <w:lang w:eastAsia="zh-CN"/>
        </w:rPr>
        <w:t>Accurally</w:t>
      </w:r>
      <w:r w:rsidR="00CC35C8" w:rsidRPr="00D14D35">
        <w:rPr>
          <w:rFonts w:ascii="Times New Roman" w:hAnsi="Times New Roman" w:cs="Times New Roman"/>
          <w:shd w:val="clear" w:color="auto" w:fill="FFFFFF"/>
        </w:rPr>
        <w:t xml:space="preserve">, the test suite is weak and can not fully </w:t>
      </w:r>
      <w:r w:rsidR="00CC35C8" w:rsidRPr="00D14D35">
        <w:rPr>
          <w:rFonts w:ascii="Times New Roman" w:hAnsi="Times New Roman" w:cs="Times New Roman" w:hint="eastAsia"/>
          <w:shd w:val="clear" w:color="auto" w:fill="FFFFFF"/>
          <w:lang w:eastAsia="zh-CN"/>
        </w:rPr>
        <w:t>represent</w:t>
      </w:r>
      <w:r w:rsidR="00CC35C8" w:rsidRPr="00D14D35">
        <w:rPr>
          <w:rFonts w:ascii="Times New Roman" w:hAnsi="Times New Roman" w:cs="Times New Roman"/>
          <w:shd w:val="clear" w:color="auto" w:fill="FFFFFF"/>
        </w:rPr>
        <w:t xml:space="preserve"> the oracle of the program, </w:t>
      </w:r>
      <w:r w:rsidR="00CC35C8" w:rsidRPr="00D14D35">
        <w:rPr>
          <w:rFonts w:ascii="Times New Roman" w:hAnsi="Times New Roman" w:cs="Times New Roman" w:hint="eastAsia"/>
          <w:shd w:val="clear" w:color="auto" w:fill="FFFFFF"/>
          <w:lang w:eastAsia="zh-CN"/>
        </w:rPr>
        <w:t>which results</w:t>
      </w:r>
      <w:r w:rsidR="00CC35C8" w:rsidRPr="00D14D35">
        <w:rPr>
          <w:rFonts w:ascii="Times New Roman" w:hAnsi="Times New Roman" w:cs="Times New Roman"/>
          <w:shd w:val="clear" w:color="auto" w:fill="FFFFFF"/>
        </w:rPr>
        <w:t xml:space="preserve"> in the existence of patches that pass all the tests but are still wrong, that is, overfitting</w:t>
      </w:r>
      <w:r w:rsidR="00CC35C8">
        <w:rPr>
          <w:rFonts w:ascii="Times New Roman" w:hAnsi="Times New Roman" w:cs="Times New Roman"/>
          <w:shd w:val="clear" w:color="auto" w:fill="FFFFFF"/>
        </w:rPr>
        <w:t xml:space="preserve"> </w:t>
      </w:r>
      <w:r w:rsidR="00CC35C8" w:rsidRPr="00D14D35">
        <w:rPr>
          <w:rFonts w:ascii="Times New Roman" w:hAnsi="Times New Roman" w:cs="Times New Roman"/>
          <w:shd w:val="clear" w:color="auto" w:fill="FFFFFF"/>
        </w:rPr>
        <w:t>patches</w:t>
      </w:r>
      <w:r w:rsidRPr="00AD0E24">
        <w:rPr>
          <w:rFonts w:ascii="Times New Roman" w:hAnsi="Times New Roman" w:cs="Times New Roman"/>
          <w:lang w:eastAsia="zh-CN"/>
        </w:rPr>
        <w:t xml:space="preserve">. </w:t>
      </w:r>
      <w:r w:rsidR="00CC35C8" w:rsidRPr="006900E1">
        <w:rPr>
          <w:rFonts w:ascii="Times New Roman" w:hAnsi="Times New Roman" w:cs="Times New Roman"/>
          <w:shd w:val="clear" w:color="auto" w:fill="FFFFFF"/>
        </w:rPr>
        <w:t>As a result, APR</w:t>
      </w:r>
      <w:r w:rsidR="00CC35C8">
        <w:rPr>
          <w:rFonts w:ascii="Times New Roman" w:hAnsi="Times New Roman" w:cs="Times New Roman"/>
          <w:shd w:val="clear" w:color="auto" w:fill="FFFFFF"/>
        </w:rPr>
        <w:t xml:space="preserve"> </w:t>
      </w:r>
      <w:r w:rsidR="00CC35C8" w:rsidRPr="006900E1">
        <w:rPr>
          <w:rFonts w:ascii="Times New Roman" w:hAnsi="Times New Roman" w:cs="Times New Roman"/>
          <w:shd w:val="clear" w:color="auto" w:fill="FFFFFF"/>
        </w:rPr>
        <w:t xml:space="preserve">technology produces a large number of invalid patches. Current </w:t>
      </w:r>
      <w:r w:rsidR="00CC35C8">
        <w:rPr>
          <w:rFonts w:ascii="Times New Roman" w:hAnsi="Times New Roman" w:cs="Times New Roman" w:hint="eastAsia"/>
          <w:shd w:val="clear" w:color="auto" w:fill="FFFFFF"/>
          <w:lang w:eastAsia="zh-CN"/>
        </w:rPr>
        <w:t>APR</w:t>
      </w:r>
      <w:r w:rsidR="00CC35C8" w:rsidRPr="006900E1">
        <w:rPr>
          <w:rFonts w:ascii="Times New Roman" w:hAnsi="Times New Roman" w:cs="Times New Roman"/>
          <w:shd w:val="clear" w:color="auto" w:fill="FFFFFF"/>
        </w:rPr>
        <w:t xml:space="preserve"> technologies are far from mature, and most of them will simply accept patches that pass the test suite</w:t>
      </w:r>
      <w:r w:rsidR="00CC35C8" w:rsidRPr="00AD0E24" w:rsidDel="00CC35C8">
        <w:rPr>
          <w:rFonts w:ascii="Times New Roman" w:hAnsi="Times New Roman" w:cs="Times New Roman"/>
          <w:lang w:eastAsia="zh-CN"/>
        </w:rPr>
        <w:t xml:space="preserve"> </w:t>
      </w:r>
      <w:r w:rsidRPr="00AD0E24">
        <w:rPr>
          <w:rFonts w:ascii="Times New Roman" w:hAnsi="Times New Roman" w:cs="Times New Roman"/>
          <w:lang w:eastAsia="zh-CN"/>
        </w:rPr>
        <w:t xml:space="preserve">. Therefore, further research and improvement of repair techniques are needed to improve the quality and accuracy of patches. According to [4], a majority of patches generated by GenProg, AE, and RSRepair are incorrect. Recent research has focused on alternative repair methods, such as using </w:t>
      </w:r>
      <w:r w:rsidR="00735511" w:rsidRPr="006900E1">
        <w:rPr>
          <w:rFonts w:ascii="Times New Roman" w:hAnsi="Times New Roman" w:cs="Times New Roman"/>
        </w:rPr>
        <w:t>human-written patches, repair templates and condition synthesis, bug-fixing instances  and forbidden modifications</w:t>
      </w:r>
      <w:r w:rsidRPr="00AD0E24">
        <w:rPr>
          <w:rFonts w:ascii="Times New Roman" w:hAnsi="Times New Roman" w:cs="Times New Roman"/>
          <w:lang w:eastAsia="zh-CN"/>
        </w:rPr>
        <w:t>. However, these methods still face challenges in terms of low repair performance</w:t>
      </w:r>
      <w:r w:rsidR="00735511">
        <w:rPr>
          <w:rFonts w:ascii="Times New Roman" w:hAnsi="Times New Roman" w:cs="Times New Roman"/>
          <w:lang w:eastAsia="zh-CN"/>
        </w:rPr>
        <w:t>.</w:t>
      </w:r>
    </w:p>
    <w:p w14:paraId="06D1BF35" w14:textId="71973BC0" w:rsidR="0043590A" w:rsidRPr="00AD0E24" w:rsidRDefault="0043590A">
      <w:pPr>
        <w:pStyle w:val="a0"/>
        <w:ind w:firstLineChars="200" w:firstLine="480"/>
        <w:rPr>
          <w:rFonts w:ascii="Times New Roman" w:hAnsi="Times New Roman" w:cs="Times New Roman"/>
          <w:lang w:eastAsia="zh-CN"/>
        </w:rPr>
      </w:pPr>
      <w:r w:rsidRPr="00AD0E24">
        <w:rPr>
          <w:rFonts w:ascii="Times New Roman" w:hAnsi="Times New Roman" w:cs="Times New Roman"/>
          <w:lang w:eastAsia="zh-CN"/>
        </w:rPr>
        <w:t xml:space="preserve">Due to the poor performance of repair techniques, developers have to manually verify a large </w:t>
      </w:r>
      <w:r w:rsidR="00CC35C8">
        <w:rPr>
          <w:rFonts w:ascii="Times New Roman" w:hAnsi="Times New Roman" w:cs="Times New Roman" w:hint="eastAsia"/>
          <w:shd w:val="clear" w:color="auto" w:fill="FFFFFF"/>
          <w:lang w:eastAsia="zh-CN"/>
        </w:rPr>
        <w:t>amount</w:t>
      </w:r>
      <w:r w:rsidR="00CC35C8" w:rsidRPr="003D2F4C">
        <w:rPr>
          <w:rFonts w:ascii="Times New Roman" w:hAnsi="Times New Roman" w:cs="Times New Roman"/>
          <w:shd w:val="clear" w:color="auto" w:fill="FFFFFF"/>
        </w:rPr>
        <w:t xml:space="preserve"> of</w:t>
      </w:r>
      <w:r w:rsidR="00CC35C8" w:rsidRPr="00AD0E24" w:rsidDel="00CC35C8">
        <w:rPr>
          <w:rFonts w:ascii="Times New Roman" w:hAnsi="Times New Roman" w:cs="Times New Roman"/>
          <w:lang w:eastAsia="zh-CN"/>
        </w:rPr>
        <w:t xml:space="preserve"> </w:t>
      </w:r>
      <w:r w:rsidRPr="00AD0E24">
        <w:rPr>
          <w:rFonts w:ascii="Times New Roman" w:hAnsi="Times New Roman" w:cs="Times New Roman"/>
          <w:lang w:eastAsia="zh-CN"/>
        </w:rPr>
        <w:t xml:space="preserve"> overfitting patches, which consumes a lot of resources. </w:t>
      </w:r>
      <w:r w:rsidR="006B3F75" w:rsidRPr="003D2F4C">
        <w:rPr>
          <w:rFonts w:ascii="Times New Roman" w:hAnsi="Times New Roman" w:cs="Times New Roman"/>
          <w:shd w:val="clear" w:color="auto" w:fill="FFFFFF"/>
        </w:rPr>
        <w:t xml:space="preserve">Therefore, </w:t>
      </w:r>
      <w:r w:rsidR="006B3F75">
        <w:rPr>
          <w:rFonts w:ascii="Times New Roman" w:hAnsi="Times New Roman" w:cs="Times New Roman" w:hint="eastAsia"/>
          <w:shd w:val="clear" w:color="auto" w:fill="FFFFFF"/>
          <w:lang w:eastAsia="zh-CN"/>
        </w:rPr>
        <w:t>it</w:t>
      </w:r>
      <w:r w:rsidR="006B3F75" w:rsidRPr="00131240">
        <w:rPr>
          <w:rFonts w:ascii="Times New Roman" w:hAnsi="Times New Roman" w:cs="Times New Roman"/>
          <w:shd w:val="clear" w:color="auto" w:fill="FFFFFF"/>
        </w:rPr>
        <w:t xml:space="preserve"> has become an urgent problem</w:t>
      </w:r>
      <w:r w:rsidR="006B3F75">
        <w:rPr>
          <w:rFonts w:ascii="Times New Roman" w:hAnsi="Times New Roman" w:cs="Times New Roman" w:hint="eastAsia"/>
          <w:shd w:val="clear" w:color="auto" w:fill="FFFFFF"/>
          <w:lang w:eastAsia="zh-CN"/>
        </w:rPr>
        <w:t xml:space="preserve"> to i</w:t>
      </w:r>
      <w:r w:rsidR="006B3F75" w:rsidRPr="00131240">
        <w:rPr>
          <w:rFonts w:ascii="Times New Roman" w:hAnsi="Times New Roman" w:cs="Times New Roman"/>
          <w:shd w:val="clear" w:color="auto" w:fill="FFFFFF"/>
        </w:rPr>
        <w:t>dentify overfitting patches</w:t>
      </w:r>
      <w:r w:rsidR="006B3F75" w:rsidRPr="00AD0E24" w:rsidDel="006B3F75">
        <w:rPr>
          <w:rFonts w:ascii="Times New Roman" w:hAnsi="Times New Roman" w:cs="Times New Roman"/>
          <w:lang w:eastAsia="zh-CN"/>
        </w:rPr>
        <w:t xml:space="preserve"> </w:t>
      </w:r>
      <w:r w:rsidRPr="00AD0E24">
        <w:rPr>
          <w:rFonts w:ascii="Times New Roman" w:hAnsi="Times New Roman" w:cs="Times New Roman"/>
          <w:lang w:eastAsia="zh-CN"/>
        </w:rPr>
        <w:t xml:space="preserve">. Overfitting </w:t>
      </w:r>
      <w:r w:rsidRPr="00AD0E24">
        <w:rPr>
          <w:rFonts w:ascii="Times New Roman" w:hAnsi="Times New Roman" w:cs="Times New Roman"/>
          <w:lang w:eastAsia="zh-CN"/>
        </w:rPr>
        <w:lastRenderedPageBreak/>
        <w:t xml:space="preserve">patch </w:t>
      </w:r>
      <w:r w:rsidR="006B3F75">
        <w:rPr>
          <w:rFonts w:ascii="Times New Roman" w:hAnsi="Times New Roman" w:cs="Times New Roman"/>
          <w:lang w:eastAsia="zh-CN"/>
        </w:rPr>
        <w:t>i</w:t>
      </w:r>
      <w:r w:rsidR="006B3F75" w:rsidRPr="003F2A0D">
        <w:rPr>
          <w:rFonts w:ascii="Times New Roman" w:hAnsi="Times New Roman" w:cs="Times New Roman"/>
          <w:lang w:eastAsia="zh-CN"/>
        </w:rPr>
        <w:t>dentification</w:t>
      </w:r>
      <w:r w:rsidR="006B3F75" w:rsidRPr="00AD0E24" w:rsidDel="006B3F75">
        <w:rPr>
          <w:rFonts w:ascii="Times New Roman" w:hAnsi="Times New Roman" w:cs="Times New Roman"/>
          <w:lang w:eastAsia="zh-CN"/>
        </w:rPr>
        <w:t xml:space="preserve"> </w:t>
      </w:r>
      <w:r w:rsidRPr="00AD0E24">
        <w:rPr>
          <w:rFonts w:ascii="Times New Roman" w:hAnsi="Times New Roman" w:cs="Times New Roman"/>
          <w:lang w:eastAsia="zh-CN"/>
        </w:rPr>
        <w:t xml:space="preserve"> methods typically follow this approach: </w:t>
      </w:r>
      <w:r w:rsidR="006B3F75">
        <w:rPr>
          <w:rFonts w:ascii="Times New Roman" w:hAnsi="Times New Roman" w:cs="Times New Roman"/>
          <w:lang w:eastAsia="zh-CN"/>
        </w:rPr>
        <w:t>a</w:t>
      </w:r>
      <w:r w:rsidR="006B3F75" w:rsidRPr="006B3F75">
        <w:rPr>
          <w:rFonts w:ascii="Times New Roman" w:hAnsi="Times New Roman" w:cs="Times New Roman"/>
          <w:lang w:eastAsia="zh-CN"/>
        </w:rPr>
        <w:t>fter the APR tool generates patches, these patches are identified and overfitting patches are excluded, thus avoiding overfitting problems</w:t>
      </w:r>
      <w:r w:rsidRPr="00AD0E24">
        <w:rPr>
          <w:rFonts w:ascii="Times New Roman" w:hAnsi="Times New Roman" w:cs="Times New Roman"/>
          <w:lang w:eastAsia="zh-CN"/>
        </w:rPr>
        <w:t xml:space="preserve">. However, </w:t>
      </w:r>
      <w:r w:rsidR="006B3F75">
        <w:rPr>
          <w:rFonts w:ascii="Times New Roman" w:hAnsi="Times New Roman" w:cs="Times New Roman"/>
          <w:lang w:eastAsia="zh-CN"/>
        </w:rPr>
        <w:t>those</w:t>
      </w:r>
      <w:r w:rsidRPr="00AD0E24">
        <w:rPr>
          <w:rFonts w:ascii="Times New Roman" w:hAnsi="Times New Roman" w:cs="Times New Roman"/>
          <w:lang w:eastAsia="zh-CN"/>
        </w:rPr>
        <w:t xml:space="preserve"> methods have problems such as low accuracy and limited additional information provided in the results. </w:t>
      </w:r>
      <w:r w:rsidR="00D44477" w:rsidRPr="00D44477">
        <w:rPr>
          <w:rFonts w:ascii="Times New Roman" w:hAnsi="Times New Roman" w:cs="Times New Roman"/>
          <w:lang w:eastAsia="zh-CN"/>
        </w:rPr>
        <w:t>This results in developers still having to manually detect a large number of overfitting patches, so there is no significant improvement in the speed of fixing bugs</w:t>
      </w:r>
      <w:r w:rsidRPr="00AD0E24">
        <w:rPr>
          <w:rFonts w:ascii="Times New Roman" w:hAnsi="Times New Roman" w:cs="Times New Roman"/>
          <w:lang w:eastAsia="zh-CN"/>
        </w:rPr>
        <w:t xml:space="preserve">. To solve these problems, further research and improvement of overfitting patch </w:t>
      </w:r>
      <w:r w:rsidR="00D44477">
        <w:rPr>
          <w:rFonts w:ascii="Times New Roman" w:hAnsi="Times New Roman" w:cs="Times New Roman"/>
          <w:lang w:eastAsia="zh-CN"/>
        </w:rPr>
        <w:t>i</w:t>
      </w:r>
      <w:r w:rsidR="00D44477" w:rsidRPr="00E41889">
        <w:rPr>
          <w:rFonts w:ascii="Times New Roman" w:hAnsi="Times New Roman" w:cs="Times New Roman" w:hint="eastAsia"/>
          <w:lang w:eastAsia="zh-CN"/>
        </w:rPr>
        <w:t>dentification</w:t>
      </w:r>
      <w:r w:rsidRPr="00AD0E24">
        <w:rPr>
          <w:rFonts w:ascii="Times New Roman" w:hAnsi="Times New Roman" w:cs="Times New Roman"/>
          <w:lang w:eastAsia="zh-CN"/>
        </w:rPr>
        <w:t xml:space="preserve"> is needed.</w:t>
      </w:r>
    </w:p>
    <w:p w14:paraId="7D4B1ED1" w14:textId="0F056BF8" w:rsidR="00D405C6" w:rsidRPr="00AD0E24" w:rsidRDefault="00D405C6">
      <w:pPr>
        <w:ind w:firstLineChars="200" w:firstLine="480"/>
        <w:rPr>
          <w:rFonts w:ascii="Times New Roman" w:hAnsi="Times New Roman" w:cs="Times New Roman"/>
          <w:lang w:eastAsia="zh-CN"/>
        </w:rPr>
      </w:pPr>
      <w:r w:rsidRPr="00AD0E24">
        <w:rPr>
          <w:rFonts w:ascii="Times New Roman" w:hAnsi="Times New Roman" w:cs="Times New Roman" w:hint="eastAsia"/>
          <w:color w:val="24292F"/>
          <w:shd w:val="clear" w:color="auto" w:fill="FFFFFF"/>
        </w:rPr>
        <w:t xml:space="preserve">Currently, being able to identify whether a patch is overfitting is already a successful achievement. Fast detection of overfitting patches can speed up the process of developers fixing errors. However, if a technique can classify overfitting patches, it can provide additional information to developers and further improve the speed of fixing </w:t>
      </w:r>
      <w:r>
        <w:rPr>
          <w:rFonts w:ascii="Times New Roman" w:hAnsi="Times New Roman" w:cs="Times New Roman" w:hint="eastAsia"/>
          <w:color w:val="24292F"/>
          <w:shd w:val="clear" w:color="auto" w:fill="FFFFFF"/>
          <w:lang w:eastAsia="zh-CN"/>
        </w:rPr>
        <w:t>the</w:t>
      </w:r>
      <w:r>
        <w:rPr>
          <w:rFonts w:ascii="Times New Roman" w:hAnsi="Times New Roman" w:cs="Times New Roman"/>
          <w:color w:val="24292F"/>
          <w:shd w:val="clear" w:color="auto" w:fill="FFFFFF"/>
          <w:lang w:eastAsia="zh-CN"/>
        </w:rPr>
        <w:t xml:space="preserve"> </w:t>
      </w:r>
      <w:r>
        <w:rPr>
          <w:rFonts w:ascii="Times New Roman" w:hAnsi="Times New Roman" w:cs="Times New Roman" w:hint="eastAsia"/>
          <w:color w:val="24292F"/>
          <w:shd w:val="clear" w:color="auto" w:fill="FFFFFF"/>
          <w:lang w:eastAsia="zh-CN"/>
        </w:rPr>
        <w:t>bug</w:t>
      </w:r>
      <w:r w:rsidRPr="00AD0E24">
        <w:rPr>
          <w:rFonts w:ascii="Times New Roman" w:hAnsi="Times New Roman" w:cs="Times New Roman" w:hint="eastAsia"/>
          <w:color w:val="24292F"/>
          <w:shd w:val="clear" w:color="auto" w:fill="FFFFFF"/>
        </w:rPr>
        <w:t>. According to [5], overfitting patches can be classified into the following three categories</w:t>
      </w:r>
      <w:r w:rsidRPr="00AD0E24">
        <w:rPr>
          <w:rFonts w:ascii="Times New Roman" w:hAnsi="Times New Roman" w:cs="Times New Roman"/>
          <w:lang w:eastAsia="zh-CN"/>
        </w:rPr>
        <w:t>:</w:t>
      </w:r>
    </w:p>
    <w:p w14:paraId="61A48873" w14:textId="7DCE16C7" w:rsidR="003C3593" w:rsidRPr="00BA13AB" w:rsidRDefault="00000000">
      <w:pPr>
        <w:numPr>
          <w:ilvl w:val="0"/>
          <w:numId w:val="1"/>
        </w:numPr>
        <w:rPr>
          <w:rFonts w:ascii="Times New Roman" w:hAnsi="Times New Roman" w:cs="Times New Roman"/>
        </w:rPr>
      </w:pPr>
      <w:bookmarkStart w:id="2" w:name="_Hlk128141476"/>
      <w:r w:rsidRPr="00BA13AB">
        <w:rPr>
          <w:rFonts w:ascii="Times New Roman" w:hAnsi="Times New Roman" w:cs="Times New Roman"/>
        </w:rPr>
        <w:t>A-Overfitting Patch</w:t>
      </w:r>
      <w:r w:rsidRPr="00BA13AB">
        <w:rPr>
          <w:rFonts w:ascii="Times New Roman" w:hAnsi="Times New Roman" w:cs="Times New Roman" w:hint="eastAsia"/>
        </w:rPr>
        <w:t>：</w:t>
      </w:r>
      <w:r w:rsidR="00D405C6" w:rsidRPr="007D556A">
        <w:rPr>
          <w:rFonts w:ascii="Times New Roman" w:hAnsi="Times New Roman" w:cs="Times New Roman"/>
          <w:shd w:val="clear" w:color="auto" w:fill="FFFFFF"/>
        </w:rPr>
        <w:t xml:space="preserve">The patch does not completely fix the incorrect behavior nor does it </w:t>
      </w:r>
      <w:r w:rsidR="00D405C6" w:rsidRPr="007D556A">
        <w:rPr>
          <w:rFonts w:ascii="Times New Roman" w:hAnsi="Times New Roman" w:cs="Times New Roman"/>
          <w:shd w:val="clear" w:color="auto" w:fill="FFFFFF"/>
          <w:lang w:eastAsia="zh-CN"/>
        </w:rPr>
        <w:t>destroy</w:t>
      </w:r>
      <w:r w:rsidR="00D405C6" w:rsidRPr="007D556A">
        <w:rPr>
          <w:rFonts w:ascii="Times New Roman" w:hAnsi="Times New Roman" w:cs="Times New Roman"/>
          <w:shd w:val="clear" w:color="auto" w:fill="FFFFFF"/>
        </w:rPr>
        <w:t xml:space="preserve"> the original correct behavior</w:t>
      </w:r>
      <w:bookmarkEnd w:id="2"/>
      <w:r w:rsidR="00D405C6" w:rsidRPr="00BA13AB">
        <w:rPr>
          <w:rFonts w:ascii="Times New Roman" w:hAnsi="Times New Roman" w:cs="Times New Roman"/>
          <w:lang w:eastAsia="zh-CN"/>
        </w:rPr>
        <w:t>.</w:t>
      </w:r>
    </w:p>
    <w:p w14:paraId="00139A8B" w14:textId="2866923C" w:rsidR="003C3593" w:rsidRPr="00BA13AB" w:rsidRDefault="00000000">
      <w:pPr>
        <w:numPr>
          <w:ilvl w:val="0"/>
          <w:numId w:val="1"/>
        </w:numPr>
        <w:rPr>
          <w:rFonts w:ascii="Times New Roman" w:hAnsi="Times New Roman" w:cs="Times New Roman"/>
        </w:rPr>
      </w:pPr>
      <w:bookmarkStart w:id="3" w:name="_Hlk128141494"/>
      <w:r w:rsidRPr="00BA13AB">
        <w:rPr>
          <w:rFonts w:ascii="Times New Roman" w:hAnsi="Times New Roman" w:cs="Times New Roman"/>
        </w:rPr>
        <w:t>B-Overfitting Patch</w:t>
      </w:r>
      <w:r w:rsidRPr="00BA13AB">
        <w:rPr>
          <w:rFonts w:ascii="Times New Roman" w:hAnsi="Times New Roman" w:cs="Times New Roman" w:hint="eastAsia"/>
        </w:rPr>
        <w:t>：</w:t>
      </w:r>
      <w:r w:rsidR="00D405C6" w:rsidRPr="007D556A">
        <w:rPr>
          <w:rFonts w:ascii="Times New Roman" w:hAnsi="Times New Roman" w:cs="Times New Roman"/>
          <w:shd w:val="clear" w:color="auto" w:fill="FFFFFF"/>
        </w:rPr>
        <w:t>T</w:t>
      </w:r>
      <w:r w:rsidR="00D405C6" w:rsidRPr="007D556A">
        <w:rPr>
          <w:rFonts w:ascii="Times New Roman" w:hAnsi="Times New Roman" w:cs="Times New Roman"/>
          <w:shd w:val="clear" w:color="auto" w:fill="FFFFFF"/>
          <w:lang w:eastAsia="zh-CN"/>
        </w:rPr>
        <w:t>he</w:t>
      </w:r>
      <w:r w:rsidR="00D405C6" w:rsidRPr="007D556A">
        <w:rPr>
          <w:rFonts w:ascii="Times New Roman" w:hAnsi="Times New Roman" w:cs="Times New Roman"/>
          <w:shd w:val="clear" w:color="auto" w:fill="FFFFFF"/>
        </w:rPr>
        <w:t xml:space="preserve"> patch that fixes the original incorrect behavior but </w:t>
      </w:r>
      <w:r w:rsidR="00D405C6" w:rsidRPr="007D556A">
        <w:rPr>
          <w:rFonts w:ascii="Times New Roman" w:hAnsi="Times New Roman" w:cs="Times New Roman"/>
          <w:shd w:val="clear" w:color="auto" w:fill="FFFFFF"/>
          <w:lang w:eastAsia="zh-CN"/>
        </w:rPr>
        <w:t>destroys</w:t>
      </w:r>
      <w:r w:rsidR="00D405C6" w:rsidRPr="007D556A">
        <w:rPr>
          <w:rFonts w:ascii="Times New Roman" w:hAnsi="Times New Roman" w:cs="Times New Roman"/>
          <w:shd w:val="clear" w:color="auto" w:fill="FFFFFF"/>
        </w:rPr>
        <w:t xml:space="preserve"> the original correct behavior</w:t>
      </w:r>
      <w:r w:rsidR="00D405C6" w:rsidRPr="007D556A">
        <w:rPr>
          <w:rFonts w:ascii="Times New Roman" w:hAnsi="Times New Roman" w:cs="Times New Roman"/>
          <w:shd w:val="clear" w:color="auto" w:fill="FFFFFF"/>
          <w:lang w:eastAsia="zh-CN"/>
        </w:rPr>
        <w:t>, which</w:t>
      </w:r>
      <w:r w:rsidR="00D405C6" w:rsidRPr="007D556A">
        <w:rPr>
          <w:rFonts w:ascii="Times New Roman" w:hAnsi="Times New Roman" w:cs="Times New Roman"/>
          <w:shd w:val="clear" w:color="auto" w:fill="FFFFFF"/>
        </w:rPr>
        <w:t xml:space="preserve"> is </w:t>
      </w:r>
      <w:r w:rsidR="00D405C6" w:rsidRPr="007D556A">
        <w:rPr>
          <w:rFonts w:ascii="Times New Roman" w:hAnsi="Times New Roman" w:cs="Times New Roman"/>
          <w:shd w:val="clear" w:color="auto" w:fill="FFFFFF"/>
          <w:lang w:eastAsia="zh-CN"/>
        </w:rPr>
        <w:t xml:space="preserve">also </w:t>
      </w:r>
      <w:r w:rsidR="00D405C6" w:rsidRPr="007D556A">
        <w:rPr>
          <w:rFonts w:ascii="Times New Roman" w:hAnsi="Times New Roman" w:cs="Times New Roman"/>
          <w:shd w:val="clear" w:color="auto" w:fill="FFFFFF"/>
        </w:rPr>
        <w:t>called regression</w:t>
      </w:r>
      <w:bookmarkEnd w:id="3"/>
      <w:r w:rsidR="00D405C6" w:rsidRPr="00BA13AB">
        <w:rPr>
          <w:rFonts w:ascii="Times New Roman" w:hAnsi="Times New Roman" w:cs="Times New Roman"/>
          <w:lang w:eastAsia="zh-CN"/>
        </w:rPr>
        <w:t>.</w:t>
      </w:r>
    </w:p>
    <w:p w14:paraId="0B1C7627" w14:textId="477F7567" w:rsidR="003C3593" w:rsidRPr="00BA13AB" w:rsidRDefault="00000000">
      <w:pPr>
        <w:numPr>
          <w:ilvl w:val="0"/>
          <w:numId w:val="1"/>
        </w:numPr>
        <w:rPr>
          <w:rFonts w:ascii="Times New Roman" w:hAnsi="Times New Roman" w:cs="Times New Roman"/>
        </w:rPr>
      </w:pPr>
      <w:bookmarkStart w:id="4" w:name="_Hlk128141514"/>
      <w:r w:rsidRPr="00BA13AB">
        <w:rPr>
          <w:rFonts w:ascii="Times New Roman" w:hAnsi="Times New Roman" w:cs="Times New Roman"/>
        </w:rPr>
        <w:t>AB-Overfitting Patch</w:t>
      </w:r>
      <w:r w:rsidRPr="00BA13AB">
        <w:rPr>
          <w:rFonts w:ascii="Times New Roman" w:hAnsi="Times New Roman" w:cs="Times New Roman" w:hint="eastAsia"/>
        </w:rPr>
        <w:t>：</w:t>
      </w:r>
      <w:r w:rsidR="00D405C6" w:rsidRPr="007D556A">
        <w:rPr>
          <w:rFonts w:ascii="Times New Roman" w:hAnsi="Times New Roman" w:cs="Times New Roman"/>
        </w:rPr>
        <w:t xml:space="preserve">The patch </w:t>
      </w:r>
      <w:r w:rsidR="00D405C6" w:rsidRPr="007D556A">
        <w:rPr>
          <w:rFonts w:ascii="Times New Roman" w:hAnsi="Times New Roman" w:cs="Times New Roman"/>
          <w:lang w:eastAsia="zh-CN"/>
        </w:rPr>
        <w:t>destroys</w:t>
      </w:r>
      <w:r w:rsidR="00D405C6" w:rsidRPr="007D556A">
        <w:rPr>
          <w:rFonts w:ascii="Times New Roman" w:hAnsi="Times New Roman" w:cs="Times New Roman"/>
        </w:rPr>
        <w:t xml:space="preserve"> the original correct behavior instead of fixing the incorrect behavior</w:t>
      </w:r>
      <w:bookmarkEnd w:id="4"/>
      <w:r w:rsidR="00D405C6" w:rsidRPr="00BA13AB">
        <w:rPr>
          <w:rFonts w:ascii="Times New Roman" w:hAnsi="Times New Roman" w:cs="Times New Roman"/>
          <w:lang w:eastAsia="zh-CN"/>
        </w:rPr>
        <w:t>.</w:t>
      </w:r>
    </w:p>
    <w:p w14:paraId="35800F80" w14:textId="51DC2BA9" w:rsidR="00506958" w:rsidRDefault="00506958">
      <w:pPr>
        <w:pStyle w:val="a0"/>
        <w:ind w:firstLineChars="200" w:firstLine="480"/>
        <w:rPr>
          <w:lang w:eastAsia="zh-CN"/>
        </w:rPr>
      </w:pPr>
      <w:r w:rsidRPr="007F0B1B">
        <w:rPr>
          <w:rFonts w:ascii="Times New Roman" w:hAnsi="Times New Roman" w:cs="Times New Roman"/>
          <w:shd w:val="clear" w:color="auto" w:fill="FFFFFF"/>
        </w:rPr>
        <w:t xml:space="preserve">Because the test suite is not complete, it is far from </w:t>
      </w:r>
      <w:r w:rsidRPr="005E09E7">
        <w:rPr>
          <w:rFonts w:ascii="Times New Roman" w:hAnsi="Times New Roman" w:cs="Times New Roman"/>
          <w:shd w:val="clear" w:color="auto" w:fill="FFFFFF"/>
        </w:rPr>
        <w:t xml:space="preserve">sufficient </w:t>
      </w:r>
      <w:r w:rsidRPr="007F0B1B">
        <w:rPr>
          <w:rFonts w:ascii="Times New Roman" w:hAnsi="Times New Roman" w:cs="Times New Roman"/>
          <w:shd w:val="clear" w:color="auto" w:fill="FFFFFF"/>
        </w:rPr>
        <w:t xml:space="preserve">to </w:t>
      </w:r>
      <w:r w:rsidRPr="005E09E7">
        <w:rPr>
          <w:rFonts w:ascii="Times New Roman" w:hAnsi="Times New Roman" w:cs="Times New Roman"/>
          <w:shd w:val="clear" w:color="auto" w:fill="FFFFFF"/>
        </w:rPr>
        <w:t xml:space="preserve"> use the consistency of the actual output of the program and the test output</w:t>
      </w:r>
      <w:r w:rsidRPr="007F0B1B">
        <w:rPr>
          <w:rFonts w:ascii="Times New Roman" w:hAnsi="Times New Roman" w:cs="Times New Roman"/>
          <w:shd w:val="clear" w:color="auto" w:fill="FFFFFF"/>
        </w:rPr>
        <w:t xml:space="preserve">, that is to say, the current APR </w:t>
      </w:r>
      <w:r w:rsidRPr="00354D30">
        <w:rPr>
          <w:rFonts w:ascii="Times New Roman" w:hAnsi="Times New Roman" w:cs="Times New Roman"/>
          <w:shd w:val="clear" w:color="auto" w:fill="FFFFFF"/>
        </w:rPr>
        <w:t>does not take full advantage of the test suite</w:t>
      </w:r>
      <w:r w:rsidRPr="007F0B1B">
        <w:rPr>
          <w:rFonts w:ascii="Times New Roman" w:hAnsi="Times New Roman" w:cs="Times New Roman"/>
          <w:shd w:val="clear" w:color="auto" w:fill="FFFFFF"/>
        </w:rPr>
        <w:t>, only uses the input and</w:t>
      </w:r>
      <w:r>
        <w:rPr>
          <w:rFonts w:ascii="Times New Roman" w:hAnsi="Times New Roman" w:cs="Times New Roman"/>
          <w:shd w:val="clear" w:color="auto" w:fill="FFFFFF"/>
        </w:rPr>
        <w:t xml:space="preserve"> the</w:t>
      </w:r>
      <w:r w:rsidRPr="007F0B1B">
        <w:rPr>
          <w:rFonts w:ascii="Times New Roman" w:hAnsi="Times New Roman" w:cs="Times New Roman"/>
          <w:shd w:val="clear" w:color="auto" w:fill="FFFFFF"/>
        </w:rPr>
        <w:t xml:space="preserve"> output of the test suite, and does not </w:t>
      </w:r>
      <w:r w:rsidRPr="009D70CC">
        <w:rPr>
          <w:rFonts w:ascii="Times New Roman" w:hAnsi="Times New Roman" w:cs="Times New Roman"/>
          <w:shd w:val="clear" w:color="auto" w:fill="FFFFFF"/>
        </w:rPr>
        <w:t>dig into</w:t>
      </w:r>
      <w:r w:rsidRPr="007F0B1B">
        <w:rPr>
          <w:rFonts w:ascii="Times New Roman" w:hAnsi="Times New Roman" w:cs="Times New Roman"/>
          <w:shd w:val="clear" w:color="auto" w:fill="FFFFFF"/>
        </w:rPr>
        <w:t xml:space="preserve"> the hidden information in the test suite</w:t>
      </w:r>
      <w:r>
        <w:rPr>
          <w:rFonts w:ascii="Times New Roman" w:hAnsi="Times New Roman" w:cs="Times New Roman"/>
          <w:shd w:val="clear" w:color="auto" w:fill="FFFFFF"/>
        </w:rPr>
        <w:t>.</w:t>
      </w:r>
      <w:r w:rsidRPr="00506958">
        <w:rPr>
          <w:rFonts w:ascii="Times New Roman" w:hAnsi="Times New Roman" w:cs="Times New Roman"/>
          <w:shd w:val="clear" w:color="auto" w:fill="FFFFFF"/>
        </w:rPr>
        <w:t xml:space="preserve"> </w:t>
      </w:r>
      <w:r w:rsidRPr="007F0B1B">
        <w:rPr>
          <w:rFonts w:ascii="Times New Roman" w:hAnsi="Times New Roman" w:cs="Times New Roman"/>
          <w:shd w:val="clear" w:color="auto" w:fill="FFFFFF"/>
        </w:rPr>
        <w:t xml:space="preserve">At present, different overfitting </w:t>
      </w:r>
      <w:r>
        <w:rPr>
          <w:rFonts w:ascii="Times New Roman" w:hAnsi="Times New Roman" w:cs="Times New Roman"/>
          <w:shd w:val="clear" w:color="auto" w:fill="FFFFFF"/>
        </w:rPr>
        <w:t>identification</w:t>
      </w:r>
      <w:r w:rsidRPr="007F0B1B">
        <w:rPr>
          <w:rFonts w:ascii="Times New Roman" w:hAnsi="Times New Roman" w:cs="Times New Roman"/>
          <w:shd w:val="clear" w:color="auto" w:fill="FFFFFF"/>
        </w:rPr>
        <w:t xml:space="preserve"> methods have been proposed</w:t>
      </w:r>
      <w:r w:rsidRPr="00AD0E24">
        <w:rPr>
          <w:rFonts w:ascii="Times New Roman" w:hAnsi="Times New Roman" w:cs="Times New Roman"/>
          <w:lang w:eastAsia="zh-CN"/>
        </w:rPr>
        <w:t>. Among them, Xiong et al. [6] proposed a technology to explore the deep behavior of the test suite and program. By using the idea of TEST-SIM and PATCH-SIM, they were able to successfully exclude some overfitting patches, achieving a success rate of 56%. In addition, experiments by Yang et al. [7] showed that patches can change program behavior. They attempted to describe program behavior using program invariants, observing the expected behavior of the program from another perspective. These studies inspired us to propose a new technology for addressing overfitting issues - PatchID.</w:t>
      </w:r>
    </w:p>
    <w:p w14:paraId="39F4A21D" w14:textId="278BD7D7" w:rsidR="004A5D56" w:rsidRDefault="0034181A">
      <w:pPr>
        <w:pStyle w:val="a0"/>
        <w:ind w:firstLineChars="200" w:firstLine="480"/>
        <w:rPr>
          <w:lang w:eastAsia="zh-CN"/>
        </w:rPr>
      </w:pPr>
      <w:r w:rsidRPr="000C77FB">
        <w:rPr>
          <w:rFonts w:ascii="Times New Roman" w:hAnsi="Times New Roman" w:cs="Times New Roman"/>
          <w:shd w:val="clear" w:color="auto" w:fill="FFFFFF"/>
        </w:rPr>
        <w:t xml:space="preserve">The goal of </w:t>
      </w:r>
      <w:r>
        <w:rPr>
          <w:rFonts w:ascii="Times New Roman" w:hAnsi="Times New Roman" w:cs="Times New Roman"/>
          <w:shd w:val="clear" w:color="auto" w:fill="FFFFFF"/>
        </w:rPr>
        <w:t>PatchID</w:t>
      </w:r>
      <w:r w:rsidRPr="000C77FB">
        <w:rPr>
          <w:rFonts w:ascii="Times New Roman" w:hAnsi="Times New Roman" w:cs="Times New Roman"/>
          <w:shd w:val="clear" w:color="auto" w:fill="FFFFFF"/>
        </w:rPr>
        <w:t xml:space="preserve"> is to determine the category of a patch by </w:t>
      </w:r>
      <w:r w:rsidRPr="00217544">
        <w:rPr>
          <w:rFonts w:ascii="Times New Roman" w:hAnsi="Times New Roman" w:cs="Times New Roman"/>
          <w:shd w:val="clear" w:color="auto" w:fill="FFFFFF"/>
        </w:rPr>
        <w:t>digging into</w:t>
      </w:r>
      <w:r w:rsidRPr="000C77FB">
        <w:rPr>
          <w:rFonts w:ascii="Times New Roman" w:hAnsi="Times New Roman" w:cs="Times New Roman"/>
          <w:shd w:val="clear" w:color="auto" w:fill="FFFFFF"/>
        </w:rPr>
        <w:t xml:space="preserve"> the correct behavior of the program based on a given test suite. </w:t>
      </w:r>
      <w:r>
        <w:rPr>
          <w:rFonts w:ascii="Times New Roman" w:hAnsi="Times New Roman" w:cs="Times New Roman" w:hint="eastAsia"/>
          <w:shd w:val="clear" w:color="auto" w:fill="FFFFFF"/>
          <w:lang w:eastAsia="zh-CN"/>
        </w:rPr>
        <w:t>While p</w:t>
      </w:r>
      <w:r w:rsidRPr="000C77FB">
        <w:rPr>
          <w:rFonts w:ascii="Times New Roman" w:hAnsi="Times New Roman" w:cs="Times New Roman"/>
          <w:shd w:val="clear" w:color="auto" w:fill="FFFFFF"/>
        </w:rPr>
        <w:t>atches are able to pass the test suite, the</w:t>
      </w:r>
      <w:r>
        <w:rPr>
          <w:rFonts w:ascii="Times New Roman" w:hAnsi="Times New Roman" w:cs="Times New Roman"/>
          <w:shd w:val="clear" w:color="auto" w:fill="FFFFFF"/>
        </w:rPr>
        <w:t xml:space="preserve"> passing</w:t>
      </w:r>
      <w:r w:rsidRPr="000C77FB">
        <w:rPr>
          <w:rFonts w:ascii="Times New Roman" w:hAnsi="Times New Roman" w:cs="Times New Roman"/>
          <w:shd w:val="clear" w:color="auto" w:fill="FFFFFF"/>
        </w:rPr>
        <w:t xml:space="preserve"> test</w:t>
      </w:r>
      <w:r>
        <w:rPr>
          <w:rFonts w:ascii="Times New Roman" w:hAnsi="Times New Roman" w:cs="Times New Roman"/>
          <w:shd w:val="clear" w:color="auto" w:fill="FFFFFF"/>
        </w:rPr>
        <w:t>s</w:t>
      </w:r>
      <w:r w:rsidRPr="000C77FB">
        <w:rPr>
          <w:rFonts w:ascii="Times New Roman" w:hAnsi="Times New Roman" w:cs="Times New Roman"/>
          <w:shd w:val="clear" w:color="auto" w:fill="FFFFFF"/>
        </w:rPr>
        <w:t xml:space="preserve"> reflect the correct behavior of the program, and the </w:t>
      </w:r>
      <w:r>
        <w:rPr>
          <w:rFonts w:ascii="Times New Roman" w:hAnsi="Times New Roman" w:cs="Times New Roman" w:hint="eastAsia"/>
          <w:shd w:val="clear" w:color="auto" w:fill="FFFFFF"/>
          <w:lang w:eastAsia="zh-CN"/>
        </w:rPr>
        <w:t xml:space="preserve">failing </w:t>
      </w:r>
      <w:r w:rsidRPr="000C77FB">
        <w:rPr>
          <w:rFonts w:ascii="Times New Roman" w:hAnsi="Times New Roman" w:cs="Times New Roman"/>
          <w:shd w:val="clear" w:color="auto" w:fill="FFFFFF"/>
        </w:rPr>
        <w:t>test reflect the wrong behavior of the program. From this point of view, patches should maintain the correct behavior of the program and modify the wrong behavior of the program.</w:t>
      </w:r>
      <w:r>
        <w:rPr>
          <w:rFonts w:ascii="Times New Roman" w:hAnsi="Times New Roman" w:cs="Times New Roman" w:hint="eastAsia"/>
          <w:shd w:val="clear" w:color="auto" w:fill="FFFFFF"/>
          <w:lang w:eastAsia="zh-CN"/>
        </w:rPr>
        <w:t xml:space="preserve"> </w:t>
      </w:r>
      <w:r w:rsidRPr="000C77FB">
        <w:rPr>
          <w:rFonts w:ascii="Times New Roman" w:hAnsi="Times New Roman" w:cs="Times New Roman"/>
          <w:shd w:val="clear" w:color="auto" w:fill="FFFFFF"/>
        </w:rPr>
        <w:t xml:space="preserve">We believe that there are specific relationships between variables in a correct program, which are reflected by their values at runtime, and these relationships are a manifestation of the correct behavior of the program. So </w:t>
      </w:r>
      <w:r>
        <w:rPr>
          <w:rFonts w:ascii="Times New Roman" w:hAnsi="Times New Roman" w:cs="Times New Roman"/>
          <w:shd w:val="clear" w:color="auto" w:fill="FFFFFF"/>
        </w:rPr>
        <w:t>PatchID</w:t>
      </w:r>
      <w:r w:rsidRPr="000C77FB">
        <w:rPr>
          <w:rFonts w:ascii="Times New Roman" w:hAnsi="Times New Roman" w:cs="Times New Roman"/>
          <w:shd w:val="clear" w:color="auto" w:fill="FFFFFF"/>
        </w:rPr>
        <w:t xml:space="preserve"> </w:t>
      </w:r>
      <w:r>
        <w:rPr>
          <w:rFonts w:ascii="Times New Roman" w:hAnsi="Times New Roman" w:cs="Times New Roman"/>
          <w:shd w:val="clear" w:color="auto" w:fill="FFFFFF"/>
        </w:rPr>
        <w:t>identifies</w:t>
      </w:r>
      <w:r w:rsidRPr="000C77FB">
        <w:rPr>
          <w:rFonts w:ascii="Times New Roman" w:hAnsi="Times New Roman" w:cs="Times New Roman"/>
          <w:shd w:val="clear" w:color="auto" w:fill="FFFFFF"/>
        </w:rPr>
        <w:t xml:space="preserve"> a patch based on the following two important observations, which are from the perspective of program runtime variables</w:t>
      </w:r>
      <w:r w:rsidR="004A5D56">
        <w:rPr>
          <w:rFonts w:hint="eastAsia"/>
          <w:lang w:eastAsia="zh-CN"/>
        </w:rPr>
        <w:t>：</w:t>
      </w:r>
    </w:p>
    <w:p w14:paraId="5B190B88" w14:textId="1320D01A" w:rsidR="003C3593" w:rsidRPr="00AD0E24" w:rsidRDefault="00000000">
      <w:pPr>
        <w:numPr>
          <w:ilvl w:val="0"/>
          <w:numId w:val="2"/>
        </w:numPr>
        <w:rPr>
          <w:rFonts w:ascii="Times New Roman" w:hAnsi="Times New Roman" w:cs="Times New Roman"/>
          <w:lang w:eastAsia="zh-CN"/>
        </w:rPr>
      </w:pPr>
      <w:r w:rsidRPr="00AD0E24">
        <w:rPr>
          <w:rFonts w:ascii="Times New Roman" w:hAnsi="Times New Roman" w:cs="Times New Roman"/>
          <w:lang w:eastAsia="zh-CN"/>
        </w:rPr>
        <w:lastRenderedPageBreak/>
        <w:t>PATCH-SIM</w:t>
      </w:r>
      <w:r w:rsidRPr="00AD0E24">
        <w:rPr>
          <w:rFonts w:ascii="Times New Roman" w:hAnsi="Times New Roman" w:cs="Times New Roman" w:hint="eastAsia"/>
          <w:lang w:eastAsia="zh-CN"/>
        </w:rPr>
        <w:t>：</w:t>
      </w:r>
      <w:bookmarkStart w:id="5" w:name="_Hlk128160891"/>
      <w:r w:rsidR="0034181A" w:rsidRPr="0034181A">
        <w:rPr>
          <w:rFonts w:ascii="Times New Roman" w:hAnsi="Times New Roman" w:cs="Times New Roman"/>
          <w:shd w:val="clear" w:color="auto" w:fill="FFFFFF"/>
        </w:rPr>
        <w:t>After using the patch, the dynamic behavior of the program of the passing test (the specific relationship between variables, which is represented by a 5-tuple in this paper) is similar to that before, while the dynamic behavior of the program of the failing test is different.</w:t>
      </w:r>
      <w:bookmarkEnd w:id="5"/>
    </w:p>
    <w:p w14:paraId="6ADC54EB" w14:textId="54FDF8B3" w:rsidR="003C3593" w:rsidRPr="00AD0E24" w:rsidRDefault="00000000">
      <w:pPr>
        <w:numPr>
          <w:ilvl w:val="0"/>
          <w:numId w:val="2"/>
        </w:numPr>
        <w:rPr>
          <w:rFonts w:ascii="Times New Roman" w:hAnsi="Times New Roman" w:cs="Times New Roman"/>
          <w:lang w:eastAsia="zh-CN"/>
        </w:rPr>
      </w:pPr>
      <w:r w:rsidRPr="00AD0E24">
        <w:rPr>
          <w:rFonts w:ascii="Times New Roman" w:hAnsi="Times New Roman" w:cs="Times New Roman"/>
          <w:lang w:eastAsia="zh-CN"/>
        </w:rPr>
        <w:t>TEST-SIM</w:t>
      </w:r>
      <w:r w:rsidRPr="00AD0E24">
        <w:rPr>
          <w:rFonts w:ascii="Times New Roman" w:hAnsi="Times New Roman" w:cs="Times New Roman" w:hint="eastAsia"/>
          <w:lang w:eastAsia="zh-CN"/>
        </w:rPr>
        <w:t>：</w:t>
      </w:r>
      <w:r w:rsidR="0034181A" w:rsidRPr="0034181A">
        <w:rPr>
          <w:rFonts w:ascii="Times New Roman" w:hAnsi="Times New Roman" w:cs="Times New Roman"/>
          <w:shd w:val="clear" w:color="auto" w:fill="FFFFFF"/>
        </w:rPr>
        <w:t>W</w:t>
      </w:r>
      <w:r w:rsidR="0034181A" w:rsidRPr="00AD0E24">
        <w:rPr>
          <w:rFonts w:ascii="Times New Roman" w:hAnsi="Times New Roman" w:cs="Times New Roman" w:hint="eastAsia"/>
          <w:shd w:val="clear" w:color="auto" w:fill="FFFFFF"/>
        </w:rPr>
        <w:t>hen two tests have the same dynamic behavior, the two tests belong to the same category, that is, they belong to either the pass</w:t>
      </w:r>
      <w:r w:rsidR="0034181A" w:rsidRPr="00AD0E24">
        <w:rPr>
          <w:rFonts w:ascii="Times New Roman" w:hAnsi="Times New Roman" w:cs="Times New Roman" w:hint="eastAsia"/>
          <w:shd w:val="clear" w:color="auto" w:fill="FFFFFF"/>
          <w:lang w:eastAsia="zh-CN"/>
        </w:rPr>
        <w:t>ing</w:t>
      </w:r>
      <w:r w:rsidR="0034181A" w:rsidRPr="00AD0E24">
        <w:rPr>
          <w:rFonts w:ascii="Times New Roman" w:hAnsi="Times New Roman" w:cs="Times New Roman" w:hint="eastAsia"/>
          <w:shd w:val="clear" w:color="auto" w:fill="FFFFFF"/>
        </w:rPr>
        <w:t xml:space="preserve"> test or the failing test.</w:t>
      </w:r>
    </w:p>
    <w:p w14:paraId="565BDA1F" w14:textId="1C0FD370" w:rsidR="00AC5E18" w:rsidRPr="00AD0E24" w:rsidRDefault="00AC5E18" w:rsidP="00AD0E24">
      <w:pPr>
        <w:pStyle w:val="a0"/>
        <w:rPr>
          <w:rFonts w:ascii="Times New Roman" w:hAnsi="Times New Roman" w:cs="Times New Roman"/>
          <w:lang w:eastAsia="zh-CN"/>
        </w:rPr>
      </w:pPr>
      <w:r w:rsidRPr="00AC5E18">
        <w:rPr>
          <w:rFonts w:ascii="Times New Roman" w:hAnsi="Times New Roman" w:cs="Times New Roman"/>
          <w:shd w:val="clear" w:color="auto" w:fill="FFFFFF"/>
        </w:rPr>
        <w:t>Based on the above two points,</w:t>
      </w:r>
      <w:r w:rsidRPr="00AD0E24">
        <w:rPr>
          <w:rFonts w:ascii="Times New Roman" w:hAnsi="Times New Roman" w:cs="Times New Roman"/>
          <w:lang w:eastAsia="zh-CN"/>
        </w:rPr>
        <w:t xml:space="preserve"> </w:t>
      </w:r>
      <w:r w:rsidRPr="009961DC">
        <w:rPr>
          <w:rFonts w:ascii="Times New Roman" w:hAnsi="Times New Roman" w:cs="Times New Roman"/>
          <w:shd w:val="clear" w:color="auto" w:fill="FFFFFF"/>
        </w:rPr>
        <w:t>this paper designs and implements</w:t>
      </w:r>
      <w:r>
        <w:rPr>
          <w:rFonts w:ascii="Times New Roman" w:hAnsi="Times New Roman" w:cs="Times New Roman"/>
          <w:shd w:val="clear" w:color="auto" w:fill="FFFFFF"/>
        </w:rPr>
        <w:t xml:space="preserve"> PatchID</w:t>
      </w:r>
      <w:r w:rsidRPr="009961DC">
        <w:rPr>
          <w:rFonts w:ascii="Times New Roman" w:hAnsi="Times New Roman" w:cs="Times New Roman"/>
          <w:shd w:val="clear" w:color="auto" w:fill="FFFFFF"/>
        </w:rPr>
        <w:t xml:space="preserve">, and verifies the method on a </w:t>
      </w:r>
      <w:r>
        <w:rPr>
          <w:rFonts w:ascii="Times New Roman" w:hAnsi="Times New Roman" w:cs="Times New Roman"/>
          <w:shd w:val="clear" w:color="auto" w:fill="FFFFFF"/>
        </w:rPr>
        <w:t>dataset</w:t>
      </w:r>
      <w:r w:rsidRPr="009961DC">
        <w:rPr>
          <w:rFonts w:ascii="Times New Roman" w:hAnsi="Times New Roman" w:cs="Times New Roman"/>
          <w:shd w:val="clear" w:color="auto" w:fill="FFFFFF"/>
        </w:rPr>
        <w:t xml:space="preserve"> consisting of 15</w:t>
      </w:r>
      <w:r>
        <w:rPr>
          <w:rFonts w:ascii="Times New Roman" w:hAnsi="Times New Roman" w:cs="Times New Roman"/>
          <w:shd w:val="clear" w:color="auto" w:fill="FFFFFF"/>
        </w:rPr>
        <w:t xml:space="preserve">5 </w:t>
      </w:r>
      <w:r w:rsidRPr="009961DC">
        <w:rPr>
          <w:rFonts w:ascii="Times New Roman" w:hAnsi="Times New Roman" w:cs="Times New Roman"/>
          <w:shd w:val="clear" w:color="auto" w:fill="FFFFFF"/>
        </w:rPr>
        <w:t>patches.</w:t>
      </w:r>
      <w:r w:rsidRPr="00AD0E24">
        <w:rPr>
          <w:rFonts w:ascii="Times New Roman" w:hAnsi="Times New Roman" w:cs="Times New Roman"/>
          <w:lang w:eastAsia="zh-CN"/>
        </w:rPr>
        <w:t>These patches were generated by APR technology based on Defects4J, including HDRepair [17], jGenprog [8], ACS [9], jKail [10], and Nopol [11]. Our method successfully identified 93 overfitting patches and 9 correct patches out of these 155 patches. In addition, PatchID further classified the 93 overfitting patches into three categories, which is currently not available in other technologies. We also validated our method on a dataset of 365 Java + JML patches</w:t>
      </w:r>
      <w:r w:rsidR="00AD0E24">
        <w:rPr>
          <w:rFonts w:ascii="Times New Roman" w:hAnsi="Times New Roman" w:cs="Times New Roman"/>
          <w:lang w:eastAsia="zh-CN"/>
        </w:rPr>
        <w:t>[54]</w:t>
      </w:r>
      <w:r w:rsidRPr="00AD0E24">
        <w:rPr>
          <w:rFonts w:ascii="Times New Roman" w:hAnsi="Times New Roman" w:cs="Times New Roman"/>
          <w:lang w:eastAsia="zh-CN"/>
        </w:rPr>
        <w:t xml:space="preserve">, </w:t>
      </w:r>
      <w:r>
        <w:rPr>
          <w:rFonts w:ascii="Times New Roman" w:hAnsi="Times New Roman" w:cs="Times New Roman" w:hint="eastAsia"/>
          <w:lang w:eastAsia="zh-CN"/>
        </w:rPr>
        <w:t>and</w:t>
      </w:r>
      <w:r>
        <w:rPr>
          <w:rFonts w:ascii="Times New Roman" w:hAnsi="Times New Roman" w:cs="Times New Roman"/>
          <w:lang w:eastAsia="zh-CN"/>
        </w:rPr>
        <w:t xml:space="preserve"> </w:t>
      </w:r>
      <w:r w:rsidRPr="00AD0E24">
        <w:rPr>
          <w:rFonts w:ascii="Times New Roman" w:hAnsi="Times New Roman" w:cs="Times New Roman"/>
          <w:lang w:eastAsia="zh-CN"/>
        </w:rPr>
        <w:t>successfully identif</w:t>
      </w:r>
      <w:r>
        <w:rPr>
          <w:rFonts w:ascii="Times New Roman" w:hAnsi="Times New Roman" w:cs="Times New Roman" w:hint="eastAsia"/>
          <w:lang w:eastAsia="zh-CN"/>
        </w:rPr>
        <w:t>ied</w:t>
      </w:r>
      <w:r w:rsidRPr="00AD0E24">
        <w:rPr>
          <w:rFonts w:ascii="Times New Roman" w:hAnsi="Times New Roman" w:cs="Times New Roman"/>
          <w:lang w:eastAsia="zh-CN"/>
        </w:rPr>
        <w:t xml:space="preserve"> 225 patches.</w:t>
      </w:r>
    </w:p>
    <w:p w14:paraId="5DAB0C90" w14:textId="3BA48A6D" w:rsidR="003C3593" w:rsidRPr="00AD0E24" w:rsidRDefault="00000000">
      <w:pPr>
        <w:pStyle w:val="a0"/>
        <w:rPr>
          <w:rFonts w:ascii="Times New Roman" w:hAnsi="Times New Roman" w:cs="Times New Roman"/>
          <w:lang w:eastAsia="zh-CN"/>
        </w:rPr>
      </w:pPr>
      <w:r w:rsidRPr="00AD0E24">
        <w:rPr>
          <w:rFonts w:ascii="Times New Roman" w:hAnsi="Times New Roman" w:cs="Times New Roman"/>
          <w:lang w:eastAsia="zh-CN"/>
        </w:rPr>
        <w:t xml:space="preserve"> </w:t>
      </w:r>
      <w:r w:rsidR="00512FB7" w:rsidRPr="00AD0E24">
        <w:rPr>
          <w:rFonts w:ascii="Times New Roman" w:hAnsi="Times New Roman" w:cs="Times New Roman" w:hint="eastAsia"/>
          <w:lang w:eastAsia="zh-CN"/>
        </w:rPr>
        <w:t>In summary, the paper makes the following main contributions</w:t>
      </w:r>
      <w:r w:rsidR="00512FB7" w:rsidRPr="00AD0E24" w:rsidDel="00512FB7">
        <w:rPr>
          <w:rFonts w:ascii="Times New Roman" w:hAnsi="Times New Roman" w:cs="Times New Roman"/>
          <w:lang w:eastAsia="zh-CN"/>
        </w:rPr>
        <w:t xml:space="preserve"> </w:t>
      </w:r>
      <w:r w:rsidR="00512FB7">
        <w:rPr>
          <w:rFonts w:ascii="Times New Roman" w:hAnsi="Times New Roman" w:cs="Times New Roman" w:hint="eastAsia"/>
          <w:lang w:eastAsia="zh-CN"/>
        </w:rPr>
        <w:t>:</w:t>
      </w:r>
    </w:p>
    <w:p w14:paraId="6E9AC887" w14:textId="325F45C0" w:rsidR="00AC5E18" w:rsidRPr="00AD0E24" w:rsidRDefault="00AC5E18">
      <w:pPr>
        <w:numPr>
          <w:ilvl w:val="0"/>
          <w:numId w:val="3"/>
        </w:numPr>
        <w:rPr>
          <w:rFonts w:ascii="Times New Roman" w:hAnsi="Times New Roman" w:cs="Times New Roman"/>
          <w:lang w:eastAsia="zh-CN"/>
        </w:rPr>
      </w:pPr>
      <w:r w:rsidRPr="00AD0E24">
        <w:rPr>
          <w:rFonts w:ascii="Times New Roman" w:hAnsi="Times New Roman" w:cs="Times New Roman" w:hint="eastAsia"/>
          <w:color w:val="24292F"/>
          <w:shd w:val="clear" w:color="auto" w:fill="FFFFFF"/>
        </w:rPr>
        <w:t>Proposed a program state abstraction representation for calculating program execution similarity</w:t>
      </w:r>
      <w:r>
        <w:rPr>
          <w:rFonts w:ascii="Times New Roman" w:hAnsi="Times New Roman" w:cs="Times New Roman"/>
          <w:color w:val="24292F"/>
          <w:shd w:val="clear" w:color="auto" w:fill="FFFFFF"/>
        </w:rPr>
        <w:t>.</w:t>
      </w:r>
    </w:p>
    <w:p w14:paraId="5D278846" w14:textId="75E69D92" w:rsidR="003C3593" w:rsidRPr="00AD0E24" w:rsidRDefault="00512FB7">
      <w:pPr>
        <w:numPr>
          <w:ilvl w:val="0"/>
          <w:numId w:val="3"/>
        </w:numPr>
        <w:rPr>
          <w:rFonts w:ascii="Times New Roman" w:hAnsi="Times New Roman" w:cs="Times New Roman"/>
          <w:lang w:eastAsia="zh-CN"/>
        </w:rPr>
      </w:pPr>
      <w:bookmarkStart w:id="6" w:name="_Hlk128146380"/>
      <w:r w:rsidRPr="00AD0E24">
        <w:rPr>
          <w:rFonts w:ascii="Times New Roman" w:hAnsi="Times New Roman" w:cs="Times New Roman"/>
          <w:lang w:eastAsia="zh-CN"/>
        </w:rPr>
        <w:t>Designed an overfitting patch identification and categorization algorithm</w:t>
      </w:r>
      <w:bookmarkEnd w:id="6"/>
      <w:r w:rsidRPr="00AD0E24">
        <w:rPr>
          <w:rFonts w:ascii="Times New Roman" w:hAnsi="Times New Roman" w:cs="Times New Roman"/>
          <w:lang w:eastAsia="zh-CN"/>
        </w:rPr>
        <w:t>.</w:t>
      </w:r>
    </w:p>
    <w:p w14:paraId="50A3D06D" w14:textId="083934C0" w:rsidR="003C3593" w:rsidRDefault="007D556A">
      <w:pPr>
        <w:numPr>
          <w:ilvl w:val="0"/>
          <w:numId w:val="3"/>
        </w:numPr>
        <w:rPr>
          <w:lang w:eastAsia="zh-CN"/>
        </w:rPr>
      </w:pPr>
      <w:r w:rsidRPr="007D556A">
        <w:rPr>
          <w:rFonts w:ascii="Times New Roman" w:hAnsi="Times New Roman" w:cs="Times New Roman"/>
          <w:shd w:val="clear" w:color="auto" w:fill="FFFFFF"/>
        </w:rPr>
        <w:t>A framework for overfitting patch identification was implemented and evaluated</w:t>
      </w:r>
      <w:r w:rsidRPr="007D556A" w:rsidDel="007D556A">
        <w:rPr>
          <w:rFonts w:ascii="Times New Roman" w:hAnsi="Times New Roman" w:cs="Times New Roman"/>
          <w:shd w:val="clear" w:color="auto" w:fill="FFFFFF"/>
        </w:rPr>
        <w:t xml:space="preserve"> </w:t>
      </w:r>
      <w:r w:rsidR="00512FB7" w:rsidRPr="00F84BE2">
        <w:rPr>
          <w:rFonts w:ascii="Times New Roman" w:hAnsi="Times New Roman" w:cs="Times New Roman"/>
          <w:shd w:val="clear" w:color="auto" w:fill="FFFFFF"/>
        </w:rPr>
        <w:t xml:space="preserve">. The results show that the </w:t>
      </w:r>
      <w:r w:rsidRPr="007D556A">
        <w:rPr>
          <w:rFonts w:ascii="Times New Roman" w:hAnsi="Times New Roman" w:cs="Times New Roman"/>
          <w:shd w:val="clear" w:color="auto" w:fill="FFFFFF"/>
        </w:rPr>
        <w:t>framework</w:t>
      </w:r>
      <w:r w:rsidR="00512FB7" w:rsidRPr="00F84BE2">
        <w:rPr>
          <w:rFonts w:ascii="Times New Roman" w:hAnsi="Times New Roman" w:cs="Times New Roman"/>
          <w:shd w:val="clear" w:color="auto" w:fill="FFFFFF"/>
        </w:rPr>
        <w:t xml:space="preserve"> is effective</w:t>
      </w:r>
      <w:r w:rsidR="00512FB7">
        <w:rPr>
          <w:rFonts w:hint="eastAsia"/>
          <w:lang w:eastAsia="zh-CN"/>
        </w:rPr>
        <w:t>.</w:t>
      </w:r>
    </w:p>
    <w:p w14:paraId="5E4480BA" w14:textId="7FB3D46B" w:rsidR="00512FB7" w:rsidRPr="00AD0E24" w:rsidRDefault="00512FB7">
      <w:pPr>
        <w:ind w:left="240" w:firstLineChars="200" w:firstLine="480"/>
        <w:rPr>
          <w:rFonts w:ascii="Times New Roman" w:hAnsi="Times New Roman" w:cs="Times New Roman"/>
          <w:shd w:val="clear" w:color="auto" w:fill="FFFFFF"/>
        </w:rPr>
      </w:pPr>
      <w:bookmarkStart w:id="7" w:name="Xe831035363742a0c7957cffd683edc86db2e5da"/>
      <w:bookmarkEnd w:id="1"/>
      <w:r w:rsidRPr="00AD0E24">
        <w:rPr>
          <w:rFonts w:ascii="Times New Roman" w:hAnsi="Times New Roman" w:cs="Times New Roman"/>
          <w:shd w:val="clear" w:color="auto" w:fill="FFFFFF"/>
        </w:rPr>
        <w:t>The rest of the paper is organized as follows. Section 2 first discusses related work.</w:t>
      </w:r>
      <w:r w:rsidRPr="00AD0E24">
        <w:rPr>
          <w:rFonts w:ascii="Times New Roman" w:hAnsi="Times New Roman" w:cs="Times New Roman" w:hint="eastAsia"/>
          <w:shd w:val="clear" w:color="auto" w:fill="FFFFFF"/>
        </w:rPr>
        <w:t xml:space="preserve"> Section 3 describes some necessary concepts involved in our method</w:t>
      </w:r>
      <w:r w:rsidRPr="002F0DDD">
        <w:rPr>
          <w:rFonts w:ascii="Times New Roman" w:hAnsi="Times New Roman" w:cs="Times New Roman"/>
          <w:shd w:val="clear" w:color="auto" w:fill="FFFFFF"/>
        </w:rPr>
        <w:t>.</w:t>
      </w:r>
      <w:r w:rsidRPr="00AD0E24">
        <w:rPr>
          <w:rFonts w:ascii="Times New Roman" w:hAnsi="Times New Roman" w:cs="Times New Roman"/>
        </w:rPr>
        <w:t xml:space="preserve"> Section 4 introduces our approach in details. Section 5 describes our evaluation on two datasets. Section </w:t>
      </w:r>
      <w:r w:rsidRPr="002F0DDD">
        <w:rPr>
          <w:rFonts w:ascii="Times New Roman" w:hAnsi="Times New Roman" w:cs="Times New Roman"/>
        </w:rPr>
        <w:t>6</w:t>
      </w:r>
      <w:r w:rsidRPr="00AD0E24">
        <w:rPr>
          <w:rFonts w:ascii="Times New Roman" w:hAnsi="Times New Roman" w:cs="Times New Roman"/>
        </w:rPr>
        <w:t xml:space="preserve"> discusses the threats to validity. Finally, Section 7 concludes the paper.</w:t>
      </w:r>
    </w:p>
    <w:p w14:paraId="3D136403" w14:textId="77777777" w:rsidR="003C3593" w:rsidRDefault="00000000">
      <w:pPr>
        <w:pStyle w:val="3"/>
        <w:rPr>
          <w:sz w:val="44"/>
          <w:szCs w:val="44"/>
          <w:lang w:eastAsia="zh-CN"/>
        </w:rPr>
      </w:pPr>
      <w:r>
        <w:rPr>
          <w:sz w:val="44"/>
          <w:szCs w:val="44"/>
          <w:lang w:eastAsia="zh-CN"/>
        </w:rPr>
        <w:t>2 RELATED WORK</w:t>
      </w:r>
    </w:p>
    <w:p w14:paraId="2BF09E62" w14:textId="58D2354D" w:rsidR="003C3593" w:rsidRDefault="00000000">
      <w:pPr>
        <w:pStyle w:val="FirstParagraph"/>
        <w:rPr>
          <w:lang w:eastAsia="zh-CN"/>
        </w:rPr>
      </w:pPr>
      <w:r>
        <w:rPr>
          <w:b/>
          <w:bCs/>
          <w:lang w:eastAsia="zh-CN"/>
        </w:rPr>
        <w:t>Automatic Program Repair.</w:t>
      </w:r>
      <w:r>
        <w:rPr>
          <w:lang w:eastAsia="zh-CN"/>
        </w:rPr>
        <w:t xml:space="preserve"> </w:t>
      </w:r>
      <w:r w:rsidR="002F0DDD" w:rsidRPr="00C92A38">
        <w:rPr>
          <w:rFonts w:ascii="Times New Roman" w:hAnsi="Times New Roman" w:cs="Times New Roman"/>
          <w:shd w:val="clear" w:color="auto" w:fill="FFFFFF"/>
        </w:rPr>
        <w:t>Generally, automatic program repair includes three steps: fault location, patch generation and patch verification. They will first generate some candidate patches, then use the existing test suite to verify these candidate patches, a</w:t>
      </w:r>
      <w:r w:rsidR="002F0DDD" w:rsidRPr="00F84BE2">
        <w:rPr>
          <w:rFonts w:ascii="Times New Roman" w:hAnsi="Times New Roman" w:cs="Times New Roman"/>
          <w:shd w:val="clear" w:color="auto" w:fill="FFFFFF"/>
        </w:rPr>
        <w:t>nd the candidate patches that pass the test suite will be regarded as the correct patches. At present, the existing methods can be roughly divided into the following three categories</w:t>
      </w:r>
      <w:r>
        <w:rPr>
          <w:rFonts w:ascii="Times New Roman" w:hint="eastAsia"/>
          <w:lang w:eastAsia="zh-CN"/>
        </w:rPr>
        <w:t>：</w:t>
      </w:r>
    </w:p>
    <w:p w14:paraId="02B48DE7" w14:textId="1DBA86BB" w:rsidR="002F0DDD" w:rsidRPr="00F84BE2" w:rsidRDefault="002F0DDD" w:rsidP="002F0DDD">
      <w:pPr>
        <w:numPr>
          <w:ilvl w:val="0"/>
          <w:numId w:val="3"/>
        </w:numPr>
        <w:jc w:val="both"/>
        <w:rPr>
          <w:rFonts w:ascii="Times New Roman" w:hAnsi="Times New Roman" w:cs="Times New Roman"/>
          <w:lang w:eastAsia="zh-CN"/>
        </w:rPr>
      </w:pPr>
      <w:r w:rsidRPr="00F84BE2">
        <w:rPr>
          <w:rFonts w:ascii="Times New Roman" w:hAnsi="Times New Roman" w:cs="Times New Roman"/>
          <w:shd w:val="clear" w:color="auto" w:fill="FFFFFF"/>
        </w:rPr>
        <w:t xml:space="preserve">Heuristic </w:t>
      </w:r>
      <w:r>
        <w:rPr>
          <w:rFonts w:ascii="Times New Roman" w:hAnsi="Times New Roman" w:cs="Times New Roman"/>
          <w:shd w:val="clear" w:color="auto" w:fill="FFFFFF"/>
        </w:rPr>
        <w:t>S</w:t>
      </w:r>
      <w:r w:rsidRPr="00F84BE2">
        <w:rPr>
          <w:rFonts w:ascii="Times New Roman" w:hAnsi="Times New Roman" w:cs="Times New Roman"/>
          <w:shd w:val="clear" w:color="auto" w:fill="FFFFFF"/>
        </w:rPr>
        <w:t>earch-</w:t>
      </w:r>
      <w:r>
        <w:rPr>
          <w:rFonts w:ascii="Times New Roman" w:hAnsi="Times New Roman" w:cs="Times New Roman"/>
          <w:shd w:val="clear" w:color="auto" w:fill="FFFFFF"/>
        </w:rPr>
        <w:t>B</w:t>
      </w:r>
      <w:r w:rsidRPr="00F84BE2">
        <w:rPr>
          <w:rFonts w:ascii="Times New Roman" w:hAnsi="Times New Roman" w:cs="Times New Roman"/>
          <w:shd w:val="clear" w:color="auto" w:fill="FFFFFF"/>
        </w:rPr>
        <w:t xml:space="preserve">ased APR: Heuristic search-based automatic repair technology </w:t>
      </w:r>
      <w:r>
        <w:rPr>
          <w:rFonts w:ascii="Times New Roman" w:hAnsi="Times New Roman" w:cs="Times New Roman" w:hint="eastAsia"/>
          <w:shd w:val="clear" w:color="auto" w:fill="FFFFFF"/>
          <w:lang w:eastAsia="zh-CN"/>
        </w:rPr>
        <w:t>generates</w:t>
      </w:r>
      <w:r w:rsidRPr="00F84BE2">
        <w:rPr>
          <w:rFonts w:ascii="Times New Roman" w:hAnsi="Times New Roman" w:cs="Times New Roman"/>
          <w:shd w:val="clear" w:color="auto" w:fill="FFFFFF"/>
        </w:rPr>
        <w:t xml:space="preserve"> the repair patch by </w:t>
      </w:r>
      <w:r>
        <w:rPr>
          <w:rFonts w:ascii="Times New Roman" w:hAnsi="Times New Roman" w:cs="Times New Roman" w:hint="eastAsia"/>
          <w:shd w:val="clear" w:color="auto" w:fill="FFFFFF"/>
          <w:lang w:eastAsia="zh-CN"/>
        </w:rPr>
        <w:t>artificially</w:t>
      </w:r>
      <w:r w:rsidRPr="00F84BE2">
        <w:rPr>
          <w:rFonts w:ascii="Times New Roman" w:hAnsi="Times New Roman" w:cs="Times New Roman"/>
          <w:shd w:val="clear" w:color="auto" w:fill="FFFFFF"/>
        </w:rPr>
        <w:t xml:space="preserve"> defin</w:t>
      </w:r>
      <w:r>
        <w:rPr>
          <w:rFonts w:ascii="Times New Roman" w:hAnsi="Times New Roman" w:cs="Times New Roman" w:hint="eastAsia"/>
          <w:shd w:val="clear" w:color="auto" w:fill="FFFFFF"/>
          <w:lang w:eastAsia="zh-CN"/>
        </w:rPr>
        <w:t>ed</w:t>
      </w:r>
      <w:r w:rsidRPr="00F84BE2">
        <w:rPr>
          <w:rFonts w:ascii="Times New Roman" w:hAnsi="Times New Roman" w:cs="Times New Roman"/>
          <w:shd w:val="clear" w:color="auto" w:fill="FFFFFF"/>
        </w:rPr>
        <w:t xml:space="preserve"> heuristic rules. </w:t>
      </w:r>
      <w:r>
        <w:rPr>
          <w:rFonts w:ascii="Times New Roman" w:hAnsi="Times New Roman" w:cs="Times New Roman" w:hint="eastAsia"/>
          <w:shd w:val="clear" w:color="auto" w:fill="FFFFFF"/>
          <w:lang w:eastAsia="zh-CN"/>
        </w:rPr>
        <w:t>T</w:t>
      </w:r>
      <w:r w:rsidRPr="00F84BE2">
        <w:rPr>
          <w:rFonts w:ascii="Times New Roman" w:hAnsi="Times New Roman" w:cs="Times New Roman"/>
          <w:shd w:val="clear" w:color="auto" w:fill="FFFFFF"/>
        </w:rPr>
        <w:t>his kind of algorithms</w:t>
      </w:r>
      <w:r>
        <w:rPr>
          <w:rFonts w:ascii="Times New Roman" w:hAnsi="Times New Roman" w:cs="Times New Roman" w:hint="eastAsia"/>
          <w:shd w:val="clear" w:color="auto" w:fill="FFFFFF"/>
          <w:lang w:eastAsia="zh-CN"/>
        </w:rPr>
        <w:t xml:space="preserve"> inlcude</w:t>
      </w:r>
      <w:r>
        <w:rPr>
          <w:rFonts w:ascii="Times New Roman" w:hAnsi="Times New Roman" w:cs="Times New Roman"/>
          <w:shd w:val="clear" w:color="auto" w:fill="FFFFFF"/>
          <w:lang w:eastAsia="zh-CN"/>
        </w:rPr>
        <w:t xml:space="preserve"> </w:t>
      </w:r>
      <w:r w:rsidRPr="00F84BE2">
        <w:rPr>
          <w:rFonts w:ascii="Times New Roman" w:hAnsi="Times New Roman" w:cs="Times New Roman"/>
          <w:shd w:val="clear" w:color="auto" w:fill="FFFFFF"/>
        </w:rPr>
        <w:t xml:space="preserve">GenProg, ARJA-e </w:t>
      </w:r>
      <w:r w:rsidRPr="0006230F">
        <w:rPr>
          <w:rFonts w:ascii="Times New Roman" w:hAnsi="Times New Roman" w:cs="Times New Roman"/>
          <w:shd w:val="clear" w:color="auto" w:fill="FFFFFF"/>
          <w:vertAlign w:val="superscript"/>
        </w:rPr>
        <w:t>[1</w:t>
      </w:r>
      <w:r>
        <w:rPr>
          <w:rFonts w:ascii="Times New Roman" w:hAnsi="Times New Roman" w:cs="Times New Roman"/>
          <w:shd w:val="clear" w:color="auto" w:fill="FFFFFF"/>
          <w:vertAlign w:val="superscript"/>
        </w:rPr>
        <w:t>2</w:t>
      </w:r>
      <w:r w:rsidRPr="0006230F">
        <w:rPr>
          <w:rFonts w:ascii="Times New Roman" w:hAnsi="Times New Roman" w:cs="Times New Roman"/>
          <w:shd w:val="clear" w:color="auto" w:fill="FFFFFF"/>
          <w:vertAlign w:val="superscript"/>
        </w:rPr>
        <w:t>-1</w:t>
      </w:r>
      <w:r>
        <w:rPr>
          <w:rFonts w:ascii="Times New Roman" w:hAnsi="Times New Roman" w:cs="Times New Roman"/>
          <w:shd w:val="clear" w:color="auto" w:fill="FFFFFF"/>
          <w:vertAlign w:val="superscript"/>
        </w:rPr>
        <w:t>5</w:t>
      </w:r>
      <w:r w:rsidRPr="0006230F">
        <w:rPr>
          <w:rFonts w:ascii="Times New Roman" w:hAnsi="Times New Roman" w:cs="Times New Roman"/>
          <w:shd w:val="clear" w:color="auto" w:fill="FFFFFF"/>
          <w:vertAlign w:val="superscript"/>
        </w:rPr>
        <w:t>]</w:t>
      </w:r>
      <w:r w:rsidRPr="00F84BE2">
        <w:rPr>
          <w:rFonts w:ascii="Times New Roman" w:hAnsi="Times New Roman" w:cs="Times New Roman"/>
          <w:shd w:val="clear" w:color="auto" w:fill="FFFFFF"/>
        </w:rPr>
        <w:t xml:space="preserve">, PraPR </w:t>
      </w:r>
      <w:r w:rsidRPr="0006230F">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16</w:t>
      </w:r>
      <w:r w:rsidRPr="0006230F">
        <w:rPr>
          <w:rFonts w:ascii="Times New Roman" w:hAnsi="Times New Roman" w:cs="Times New Roman"/>
          <w:shd w:val="clear" w:color="auto" w:fill="FFFFFF"/>
          <w:vertAlign w:val="superscript"/>
        </w:rPr>
        <w:t>]</w:t>
      </w:r>
      <w:r w:rsidRPr="00F84BE2">
        <w:rPr>
          <w:rFonts w:ascii="Times New Roman" w:hAnsi="Times New Roman" w:cs="Times New Roman"/>
          <w:shd w:val="clear" w:color="auto" w:fill="FFFFFF"/>
        </w:rPr>
        <w:t>, etc</w:t>
      </w:r>
      <w:r>
        <w:rPr>
          <w:rFonts w:ascii="Times New Roman" w:hAnsi="Times New Roman" w:cs="Times New Roman"/>
          <w:shd w:val="clear" w:color="auto" w:fill="FFFFFF"/>
        </w:rPr>
        <w:t>,</w:t>
      </w:r>
      <w:r w:rsidRPr="005A05D1">
        <w:rPr>
          <w:rFonts w:ascii="Times New Roman" w:hAnsi="Times New Roman" w:cs="Times New Roman"/>
          <w:shd w:val="clear" w:color="auto" w:fill="FFFFFF"/>
        </w:rPr>
        <w:t xml:space="preserve"> </w:t>
      </w:r>
      <w:r w:rsidRPr="00F84BE2">
        <w:rPr>
          <w:rFonts w:ascii="Times New Roman" w:hAnsi="Times New Roman" w:cs="Times New Roman"/>
          <w:shd w:val="clear" w:color="auto" w:fill="FFFFFF"/>
        </w:rPr>
        <w:t xml:space="preserve">which use genetic algorithm to </w:t>
      </w:r>
      <w:r>
        <w:rPr>
          <w:rFonts w:ascii="Times New Roman" w:hAnsi="Times New Roman" w:cs="Times New Roman" w:hint="eastAsia"/>
          <w:shd w:val="clear" w:color="auto" w:fill="FFFFFF"/>
          <w:lang w:eastAsia="zh-CN"/>
        </w:rPr>
        <w:t>generate</w:t>
      </w:r>
      <w:r w:rsidRPr="00F84BE2">
        <w:rPr>
          <w:rFonts w:ascii="Times New Roman" w:hAnsi="Times New Roman" w:cs="Times New Roman"/>
          <w:shd w:val="clear" w:color="auto" w:fill="FFFFFF"/>
        </w:rPr>
        <w:t xml:space="preserve"> patches with the original program as search space. </w:t>
      </w:r>
      <w:r w:rsidRPr="00217544">
        <w:rPr>
          <w:rFonts w:ascii="Times New Roman" w:hAnsi="Times New Roman" w:cs="Times New Roman"/>
          <w:shd w:val="clear" w:color="auto" w:fill="FFFFFF"/>
        </w:rPr>
        <w:t xml:space="preserve">In addition, there are </w:t>
      </w:r>
      <w:r w:rsidRPr="00217544">
        <w:rPr>
          <w:rFonts w:ascii="Times New Roman" w:hAnsi="Times New Roman" w:cs="Times New Roman" w:hint="eastAsia"/>
          <w:shd w:val="clear" w:color="auto" w:fill="FFFFFF"/>
          <w:lang w:eastAsia="zh-CN"/>
        </w:rPr>
        <w:t xml:space="preserve">approaches, such as </w:t>
      </w:r>
      <w:r w:rsidRPr="00217544">
        <w:rPr>
          <w:rFonts w:ascii="Times New Roman" w:hAnsi="Times New Roman" w:cs="Times New Roman"/>
          <w:shd w:val="clear" w:color="auto" w:fill="FFFFFF"/>
        </w:rPr>
        <w:t xml:space="preserve">HistoricalFix </w:t>
      </w:r>
      <w:r w:rsidRPr="00217544">
        <w:rPr>
          <w:rFonts w:ascii="Times New Roman" w:hAnsi="Times New Roman" w:cs="Times New Roman"/>
          <w:shd w:val="clear" w:color="auto" w:fill="FFFFFF"/>
          <w:vertAlign w:val="superscript"/>
        </w:rPr>
        <w:t>[1</w:t>
      </w:r>
      <w:r>
        <w:rPr>
          <w:rFonts w:ascii="Times New Roman" w:hAnsi="Times New Roman" w:cs="Times New Roman"/>
          <w:shd w:val="clear" w:color="auto" w:fill="FFFFFF"/>
          <w:vertAlign w:val="superscript"/>
        </w:rPr>
        <w:t>7</w:t>
      </w:r>
      <w:r w:rsidRPr="00217544">
        <w:rPr>
          <w:rFonts w:ascii="Times New Roman" w:hAnsi="Times New Roman" w:cs="Times New Roman"/>
          <w:shd w:val="clear" w:color="auto" w:fill="FFFFFF"/>
          <w:vertAlign w:val="superscript"/>
        </w:rPr>
        <w:t>]</w:t>
      </w:r>
      <w:r w:rsidRPr="00217544">
        <w:rPr>
          <w:rFonts w:ascii="Times New Roman" w:hAnsi="Times New Roman" w:cs="Times New Roman"/>
          <w:shd w:val="clear" w:color="auto" w:fill="FFFFFF"/>
        </w:rPr>
        <w:t xml:space="preserve">, CapGen </w:t>
      </w:r>
      <w:r w:rsidRPr="00217544">
        <w:rPr>
          <w:rFonts w:ascii="Times New Roman" w:hAnsi="Times New Roman" w:cs="Times New Roman"/>
          <w:shd w:val="clear" w:color="auto" w:fill="FFFFFF"/>
          <w:vertAlign w:val="superscript"/>
        </w:rPr>
        <w:t>[1</w:t>
      </w:r>
      <w:r>
        <w:rPr>
          <w:rFonts w:ascii="Times New Roman" w:hAnsi="Times New Roman" w:cs="Times New Roman"/>
          <w:shd w:val="clear" w:color="auto" w:fill="FFFFFF"/>
          <w:vertAlign w:val="superscript"/>
        </w:rPr>
        <w:t>8</w:t>
      </w:r>
      <w:r w:rsidRPr="00217544">
        <w:rPr>
          <w:rFonts w:ascii="Times New Roman" w:hAnsi="Times New Roman" w:cs="Times New Roman"/>
          <w:shd w:val="clear" w:color="auto" w:fill="FFFFFF"/>
          <w:vertAlign w:val="superscript"/>
        </w:rPr>
        <w:t>]</w:t>
      </w:r>
      <w:r w:rsidRPr="00217544">
        <w:rPr>
          <w:rFonts w:ascii="Times New Roman" w:hAnsi="Times New Roman" w:cs="Times New Roman"/>
          <w:shd w:val="clear" w:color="auto" w:fill="FFFFFF"/>
        </w:rPr>
        <w:t xml:space="preserve">, ConFix </w:t>
      </w:r>
      <w:r w:rsidRPr="00217544">
        <w:rPr>
          <w:rFonts w:ascii="Times New Roman" w:hAnsi="Times New Roman" w:cs="Times New Roman"/>
          <w:shd w:val="clear" w:color="auto" w:fill="FFFFFF"/>
          <w:vertAlign w:val="superscript"/>
        </w:rPr>
        <w:t>[1</w:t>
      </w:r>
      <w:r>
        <w:rPr>
          <w:rFonts w:ascii="Times New Roman" w:hAnsi="Times New Roman" w:cs="Times New Roman"/>
          <w:shd w:val="clear" w:color="auto" w:fill="FFFFFF"/>
          <w:vertAlign w:val="superscript"/>
        </w:rPr>
        <w:t>9</w:t>
      </w:r>
      <w:r w:rsidRPr="00217544">
        <w:rPr>
          <w:rFonts w:ascii="Times New Roman" w:hAnsi="Times New Roman" w:cs="Times New Roman"/>
          <w:shd w:val="clear" w:color="auto" w:fill="FFFFFF"/>
          <w:vertAlign w:val="superscript"/>
        </w:rPr>
        <w:t>]</w:t>
      </w:r>
      <w:r w:rsidRPr="00217544">
        <w:rPr>
          <w:rFonts w:ascii="Times New Roman" w:hAnsi="Times New Roman" w:cs="Times New Roman"/>
          <w:shd w:val="clear" w:color="auto" w:fill="FFFFFF"/>
        </w:rPr>
        <w:t xml:space="preserve"> to </w:t>
      </w:r>
      <w:r w:rsidRPr="00217544">
        <w:rPr>
          <w:rFonts w:ascii="Times New Roman" w:hAnsi="Times New Roman" w:cs="Times New Roman" w:hint="eastAsia"/>
          <w:shd w:val="clear" w:color="auto" w:fill="FFFFFF"/>
          <w:lang w:eastAsia="zh-CN"/>
        </w:rPr>
        <w:t>generate</w:t>
      </w:r>
      <w:r w:rsidRPr="00217544">
        <w:rPr>
          <w:rFonts w:ascii="Times New Roman" w:hAnsi="Times New Roman" w:cs="Times New Roman"/>
          <w:shd w:val="clear" w:color="auto" w:fill="FFFFFF"/>
        </w:rPr>
        <w:t xml:space="preserve"> patches from historical repair patches</w:t>
      </w:r>
      <w:r w:rsidRPr="00217544">
        <w:rPr>
          <w:rFonts w:ascii="Times New Roman" w:hAnsi="Times New Roman" w:cs="Times New Roman" w:hint="eastAsia"/>
          <w:shd w:val="clear" w:color="auto" w:fill="FFFFFF"/>
          <w:lang w:eastAsia="zh-CN"/>
        </w:rPr>
        <w:t xml:space="preserve"> </w:t>
      </w:r>
      <w:r w:rsidRPr="00217544">
        <w:rPr>
          <w:rFonts w:ascii="Times New Roman" w:hAnsi="Times New Roman" w:cs="Times New Roman" w:hint="eastAsia"/>
          <w:lang w:eastAsia="zh-CN"/>
        </w:rPr>
        <w:t>and those</w:t>
      </w:r>
      <w:r w:rsidRPr="00217544">
        <w:rPr>
          <w:rFonts w:ascii="Times New Roman" w:hAnsi="Times New Roman" w:cs="Times New Roman"/>
          <w:shd w:val="clear" w:color="auto" w:fill="FFFFFF"/>
        </w:rPr>
        <w:t xml:space="preserve"> as SCRepair </w:t>
      </w:r>
      <w:r w:rsidRPr="00217544">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20</w:t>
      </w:r>
      <w:r w:rsidRPr="00217544">
        <w:rPr>
          <w:rFonts w:ascii="Times New Roman" w:hAnsi="Times New Roman" w:cs="Times New Roman"/>
          <w:shd w:val="clear" w:color="auto" w:fill="FFFFFF"/>
          <w:vertAlign w:val="superscript"/>
        </w:rPr>
        <w:t>]</w:t>
      </w:r>
      <w:r w:rsidRPr="00217544">
        <w:rPr>
          <w:rFonts w:ascii="Times New Roman" w:hAnsi="Times New Roman" w:cs="Times New Roman"/>
          <w:shd w:val="clear" w:color="auto" w:fill="FFFFFF"/>
        </w:rPr>
        <w:t xml:space="preserve">, </w:t>
      </w:r>
      <w:r w:rsidRPr="00217544">
        <w:rPr>
          <w:rFonts w:ascii="Times New Roman" w:hAnsi="Times New Roman" w:cs="Times New Roman"/>
          <w:shd w:val="clear" w:color="auto" w:fill="FFFFFF"/>
        </w:rPr>
        <w:lastRenderedPageBreak/>
        <w:t xml:space="preserve">CRSearcher </w:t>
      </w:r>
      <w:r w:rsidRPr="00217544">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21</w:t>
      </w:r>
      <w:r w:rsidRPr="00217544">
        <w:rPr>
          <w:rFonts w:ascii="Times New Roman" w:hAnsi="Times New Roman" w:cs="Times New Roman"/>
          <w:shd w:val="clear" w:color="auto" w:fill="FFFFFF"/>
          <w:vertAlign w:val="superscript"/>
        </w:rPr>
        <w:t>]</w:t>
      </w:r>
      <w:r w:rsidRPr="00217544">
        <w:rPr>
          <w:rFonts w:ascii="Times New Roman" w:hAnsi="Times New Roman" w:cs="Times New Roman"/>
          <w:shd w:val="clear" w:color="auto" w:fill="FFFFFF"/>
        </w:rPr>
        <w:t xml:space="preserve">, SSFix </w:t>
      </w:r>
      <w:r w:rsidRPr="00217544">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22</w:t>
      </w:r>
      <w:r w:rsidRPr="00217544">
        <w:rPr>
          <w:rFonts w:ascii="Times New Roman" w:hAnsi="Times New Roman" w:cs="Times New Roman"/>
          <w:shd w:val="clear" w:color="auto" w:fill="FFFFFF"/>
          <w:vertAlign w:val="superscript"/>
        </w:rPr>
        <w:t>]</w:t>
      </w:r>
      <w:r w:rsidRPr="00217544">
        <w:rPr>
          <w:rFonts w:ascii="Times New Roman" w:hAnsi="Times New Roman" w:cs="Times New Roman"/>
          <w:shd w:val="clear" w:color="auto" w:fill="FFFFFF"/>
        </w:rPr>
        <w:t>, SimFix</w:t>
      </w:r>
      <w:r w:rsidRPr="00217544">
        <w:rPr>
          <w:rFonts w:ascii="Times New Roman" w:hAnsi="Times New Roman" w:cs="Times New Roman"/>
          <w:shd w:val="clear" w:color="auto" w:fill="FFFFFF"/>
          <w:vertAlign w:val="superscript"/>
        </w:rPr>
        <w:t xml:space="preserve"> [2</w:t>
      </w:r>
      <w:r>
        <w:rPr>
          <w:rFonts w:ascii="Times New Roman" w:hAnsi="Times New Roman" w:cs="Times New Roman"/>
          <w:shd w:val="clear" w:color="auto" w:fill="FFFFFF"/>
          <w:vertAlign w:val="superscript"/>
        </w:rPr>
        <w:t>3</w:t>
      </w:r>
      <w:r w:rsidRPr="00217544">
        <w:rPr>
          <w:rFonts w:ascii="Times New Roman" w:hAnsi="Times New Roman" w:cs="Times New Roman"/>
          <w:shd w:val="clear" w:color="auto" w:fill="FFFFFF"/>
          <w:vertAlign w:val="superscript"/>
        </w:rPr>
        <w:t>]</w:t>
      </w:r>
      <w:r w:rsidRPr="00217544">
        <w:rPr>
          <w:rFonts w:ascii="Times New Roman" w:hAnsi="Times New Roman" w:cs="Times New Roman"/>
          <w:shd w:val="clear" w:color="auto" w:fill="FFFFFF"/>
        </w:rPr>
        <w:t xml:space="preserve">, Refactory </w:t>
      </w:r>
      <w:r w:rsidRPr="00217544">
        <w:rPr>
          <w:rFonts w:ascii="Times New Roman" w:hAnsi="Times New Roman" w:cs="Times New Roman"/>
          <w:shd w:val="clear" w:color="auto" w:fill="FFFFFF"/>
          <w:vertAlign w:val="superscript"/>
        </w:rPr>
        <w:t>[2</w:t>
      </w:r>
      <w:r>
        <w:rPr>
          <w:rFonts w:ascii="Times New Roman" w:hAnsi="Times New Roman" w:cs="Times New Roman"/>
          <w:shd w:val="clear" w:color="auto" w:fill="FFFFFF"/>
          <w:vertAlign w:val="superscript"/>
        </w:rPr>
        <w:t>4</w:t>
      </w:r>
      <w:r w:rsidRPr="00217544">
        <w:rPr>
          <w:rFonts w:ascii="Times New Roman" w:hAnsi="Times New Roman" w:cs="Times New Roman"/>
          <w:shd w:val="clear" w:color="auto" w:fill="FFFFFF"/>
          <w:vertAlign w:val="superscript"/>
        </w:rPr>
        <w:t>]</w:t>
      </w:r>
      <w:r w:rsidRPr="00217544">
        <w:rPr>
          <w:rFonts w:ascii="Times New Roman" w:hAnsi="Times New Roman" w:cs="Times New Roman"/>
          <w:shd w:val="clear" w:color="auto" w:fill="FFFFFF"/>
        </w:rPr>
        <w:t xml:space="preserve"> </w:t>
      </w:r>
      <w:r w:rsidRPr="00217544">
        <w:rPr>
          <w:rFonts w:ascii="Times New Roman" w:hAnsi="Times New Roman" w:cs="Times New Roman" w:hint="eastAsia"/>
          <w:shd w:val="clear" w:color="auto" w:fill="FFFFFF"/>
          <w:lang w:eastAsia="zh-CN"/>
        </w:rPr>
        <w:t>to generate patches by</w:t>
      </w:r>
      <w:r w:rsidRPr="00217544">
        <w:rPr>
          <w:rFonts w:ascii="Times New Roman" w:hAnsi="Times New Roman" w:cs="Times New Roman"/>
          <w:shd w:val="clear" w:color="auto" w:fill="FFFFFF"/>
        </w:rPr>
        <w:t>code similarity.</w:t>
      </w:r>
    </w:p>
    <w:p w14:paraId="63B4970E" w14:textId="359AEB93" w:rsidR="002F0DDD" w:rsidRPr="00CE570A" w:rsidRDefault="002F0DDD" w:rsidP="002F0DDD">
      <w:pPr>
        <w:numPr>
          <w:ilvl w:val="0"/>
          <w:numId w:val="3"/>
        </w:numPr>
        <w:jc w:val="both"/>
        <w:rPr>
          <w:rFonts w:ascii="Times New Roman" w:hAnsi="Times New Roman" w:cs="Times New Roman"/>
          <w:lang w:eastAsia="zh-CN"/>
        </w:rPr>
      </w:pPr>
      <w:r w:rsidRPr="00CE570A">
        <w:rPr>
          <w:rFonts w:ascii="Times New Roman" w:hAnsi="Times New Roman" w:cs="Times New Roman"/>
          <w:lang w:eastAsia="zh-CN"/>
        </w:rPr>
        <w:t>Template-Based APR</w:t>
      </w:r>
      <w:r w:rsidRPr="00CE570A">
        <w:rPr>
          <w:rFonts w:ascii="Times New Roman" w:hAnsi="Times New Roman" w:cs="Times New Roman"/>
          <w:lang w:eastAsia="zh-CN"/>
        </w:rPr>
        <w:t>：</w:t>
      </w:r>
      <w:r>
        <w:rPr>
          <w:rFonts w:ascii="Times New Roman" w:hAnsi="Times New Roman" w:cs="Times New Roman" w:hint="eastAsia"/>
          <w:lang w:eastAsia="zh-CN"/>
        </w:rPr>
        <w:t xml:space="preserve">It generates </w:t>
      </w:r>
      <w:r w:rsidRPr="00CE570A">
        <w:rPr>
          <w:rFonts w:ascii="Times New Roman" w:hAnsi="Times New Roman" w:cs="Times New Roman"/>
          <w:shd w:val="clear" w:color="auto" w:fill="FFFFFF"/>
        </w:rPr>
        <w:t>patch</w:t>
      </w:r>
      <w:r>
        <w:rPr>
          <w:rFonts w:ascii="Times New Roman" w:hAnsi="Times New Roman" w:cs="Times New Roman" w:hint="eastAsia"/>
          <w:shd w:val="clear" w:color="auto" w:fill="FFFFFF"/>
          <w:lang w:eastAsia="zh-CN"/>
        </w:rPr>
        <w:t>es</w:t>
      </w:r>
      <w:r w:rsidRPr="00CE570A">
        <w:rPr>
          <w:rFonts w:ascii="Times New Roman" w:hAnsi="Times New Roman" w:cs="Times New Roman"/>
          <w:shd w:val="clear" w:color="auto" w:fill="FFFFFF"/>
        </w:rPr>
        <w:t xml:space="preserve"> based on manual template.  According to the experience of developers or researchers, some patch templates or patch generation strategies are predefined to guide the repair process. PAR</w:t>
      </w:r>
      <w:r w:rsidRPr="0006230F">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25</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iFixR</w:t>
      </w:r>
      <w:r w:rsidRPr="0006230F">
        <w:rPr>
          <w:rFonts w:ascii="Times New Roman" w:hAnsi="Times New Roman" w:cs="Times New Roman"/>
          <w:shd w:val="clear" w:color="auto" w:fill="FFFFFF"/>
          <w:vertAlign w:val="superscript"/>
        </w:rPr>
        <w:t>[2</w:t>
      </w:r>
      <w:r>
        <w:rPr>
          <w:rFonts w:ascii="Times New Roman" w:hAnsi="Times New Roman" w:cs="Times New Roman"/>
          <w:shd w:val="clear" w:color="auto" w:fill="FFFFFF"/>
          <w:vertAlign w:val="superscript"/>
        </w:rPr>
        <w:t>6</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SapFix</w:t>
      </w:r>
      <w:r w:rsidRPr="0006230F">
        <w:rPr>
          <w:rFonts w:ascii="Times New Roman" w:hAnsi="Times New Roman" w:cs="Times New Roman"/>
          <w:shd w:val="clear" w:color="auto" w:fill="FFFFFF"/>
          <w:vertAlign w:val="superscript"/>
        </w:rPr>
        <w:t>[2</w:t>
      </w:r>
      <w:r>
        <w:rPr>
          <w:rFonts w:ascii="Times New Roman" w:hAnsi="Times New Roman" w:cs="Times New Roman"/>
          <w:shd w:val="clear" w:color="auto" w:fill="FFFFFF"/>
          <w:vertAlign w:val="superscript"/>
        </w:rPr>
        <w:t>7</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ErrDoc</w:t>
      </w:r>
      <w:r w:rsidRPr="0006230F">
        <w:rPr>
          <w:rFonts w:ascii="Times New Roman" w:hAnsi="Times New Roman" w:cs="Times New Roman"/>
          <w:shd w:val="clear" w:color="auto" w:fill="FFFFFF"/>
          <w:vertAlign w:val="superscript"/>
        </w:rPr>
        <w:t>[2</w:t>
      </w:r>
      <w:r>
        <w:rPr>
          <w:rFonts w:ascii="Times New Roman" w:hAnsi="Times New Roman" w:cs="Times New Roman"/>
          <w:shd w:val="clear" w:color="auto" w:fill="FFFFFF"/>
          <w:vertAlign w:val="superscript"/>
        </w:rPr>
        <w:t>8</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BovInspector</w:t>
      </w:r>
      <w:r w:rsidRPr="0006230F">
        <w:rPr>
          <w:rFonts w:ascii="Times New Roman" w:hAnsi="Times New Roman" w:cs="Times New Roman"/>
          <w:shd w:val="clear" w:color="auto" w:fill="FFFFFF"/>
          <w:vertAlign w:val="superscript"/>
        </w:rPr>
        <w:t>[2</w:t>
      </w:r>
      <w:r>
        <w:rPr>
          <w:rFonts w:ascii="Times New Roman" w:hAnsi="Times New Roman" w:cs="Times New Roman"/>
          <w:shd w:val="clear" w:color="auto" w:fill="FFFFFF"/>
          <w:vertAlign w:val="superscript"/>
        </w:rPr>
        <w:t>9</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LeakFix</w:t>
      </w:r>
      <w:r w:rsidRPr="0006230F">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30</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AutoFix</w:t>
      </w:r>
      <w:r w:rsidRPr="0006230F">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31</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GumTree</w:t>
      </w:r>
      <w:r w:rsidRPr="0006230F">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32</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SketchFix</w:t>
      </w:r>
      <w:r w:rsidRPr="0006230F">
        <w:rPr>
          <w:rFonts w:ascii="Times New Roman" w:hAnsi="Times New Roman" w:cs="Times New Roman"/>
          <w:shd w:val="clear" w:color="auto" w:fill="FFFFFF"/>
          <w:vertAlign w:val="superscript"/>
        </w:rPr>
        <w:t>[3</w:t>
      </w:r>
      <w:r>
        <w:rPr>
          <w:rFonts w:ascii="Times New Roman" w:hAnsi="Times New Roman" w:cs="Times New Roman"/>
          <w:shd w:val="clear" w:color="auto" w:fill="FFFFFF"/>
          <w:vertAlign w:val="superscript"/>
        </w:rPr>
        <w:t>3</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NPEfix</w:t>
      </w:r>
      <w:r w:rsidRPr="0006230F">
        <w:rPr>
          <w:rFonts w:ascii="Times New Roman" w:hAnsi="Times New Roman" w:cs="Times New Roman"/>
          <w:shd w:val="clear" w:color="auto" w:fill="FFFFFF"/>
          <w:vertAlign w:val="superscript"/>
        </w:rPr>
        <w:t>[3</w:t>
      </w:r>
      <w:r>
        <w:rPr>
          <w:rFonts w:ascii="Times New Roman" w:hAnsi="Times New Roman" w:cs="Times New Roman"/>
          <w:shd w:val="clear" w:color="auto" w:fill="FFFFFF"/>
          <w:vertAlign w:val="superscript"/>
        </w:rPr>
        <w:t>4</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 xml:space="preserve"> F1X </w:t>
      </w:r>
      <w:r w:rsidRPr="0006230F">
        <w:rPr>
          <w:rFonts w:ascii="Times New Roman" w:hAnsi="Times New Roman" w:cs="Times New Roman"/>
          <w:shd w:val="clear" w:color="auto" w:fill="FFFFFF"/>
          <w:vertAlign w:val="superscript"/>
        </w:rPr>
        <w:t>[3</w:t>
      </w:r>
      <w:r>
        <w:rPr>
          <w:rFonts w:ascii="Times New Roman" w:hAnsi="Times New Roman" w:cs="Times New Roman"/>
          <w:shd w:val="clear" w:color="auto" w:fill="FFFFFF"/>
          <w:vertAlign w:val="superscript"/>
        </w:rPr>
        <w:t>5</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 xml:space="preserve">, HERCULES </w:t>
      </w:r>
      <w:r w:rsidRPr="0006230F">
        <w:rPr>
          <w:rFonts w:ascii="Times New Roman" w:hAnsi="Times New Roman" w:cs="Times New Roman"/>
          <w:shd w:val="clear" w:color="auto" w:fill="FFFFFF"/>
          <w:vertAlign w:val="superscript"/>
        </w:rPr>
        <w:t>[3</w:t>
      </w:r>
      <w:r>
        <w:rPr>
          <w:rFonts w:ascii="Times New Roman" w:hAnsi="Times New Roman" w:cs="Times New Roman"/>
          <w:shd w:val="clear" w:color="auto" w:fill="FFFFFF"/>
          <w:vertAlign w:val="superscript"/>
        </w:rPr>
        <w:t>6</w:t>
      </w:r>
      <w:r w:rsidRPr="0006230F">
        <w:rPr>
          <w:rFonts w:ascii="Times New Roman" w:hAnsi="Times New Roman" w:cs="Times New Roman"/>
          <w:shd w:val="clear" w:color="auto" w:fill="FFFFFF"/>
          <w:vertAlign w:val="superscript"/>
        </w:rPr>
        <w:t>]</w:t>
      </w:r>
      <w:r w:rsidRPr="00CE570A">
        <w:rPr>
          <w:rFonts w:ascii="Times New Roman" w:hAnsi="Times New Roman" w:cs="Times New Roman"/>
          <w:shd w:val="clear" w:color="auto" w:fill="FFFFFF"/>
        </w:rPr>
        <w:t>, and the anti-pattern method proposed by Tan</w:t>
      </w:r>
      <w:r w:rsidRPr="0006230F">
        <w:rPr>
          <w:rFonts w:ascii="Times New Roman" w:hAnsi="Times New Roman" w:cs="Times New Roman"/>
          <w:shd w:val="clear" w:color="auto" w:fill="FFFFFF"/>
          <w:vertAlign w:val="superscript"/>
        </w:rPr>
        <w:t>[3</w:t>
      </w:r>
      <w:r>
        <w:rPr>
          <w:rFonts w:ascii="Times New Roman" w:hAnsi="Times New Roman" w:cs="Times New Roman"/>
          <w:shd w:val="clear" w:color="auto" w:fill="FFFFFF"/>
          <w:vertAlign w:val="superscript"/>
        </w:rPr>
        <w:t>7</w:t>
      </w:r>
      <w:r w:rsidRPr="0006230F">
        <w:rPr>
          <w:rFonts w:ascii="Times New Roman" w:hAnsi="Times New Roman" w:cs="Times New Roman"/>
          <w:shd w:val="clear" w:color="auto" w:fill="FFFFFF"/>
          <w:vertAlign w:val="superscript"/>
        </w:rPr>
        <w:t xml:space="preserve">] </w:t>
      </w:r>
      <w:r>
        <w:rPr>
          <w:rFonts w:ascii="Times New Roman" w:hAnsi="Times New Roman" w:cs="Times New Roman" w:hint="eastAsia"/>
          <w:shd w:val="clear" w:color="auto" w:fill="FFFFFF"/>
          <w:lang w:eastAsia="zh-CN"/>
        </w:rPr>
        <w:t>fall into</w:t>
      </w:r>
      <w:r w:rsidRPr="00CE570A">
        <w:rPr>
          <w:rFonts w:ascii="Times New Roman" w:hAnsi="Times New Roman" w:cs="Times New Roman"/>
          <w:shd w:val="clear" w:color="auto" w:fill="FFFFFF"/>
        </w:rPr>
        <w:t xml:space="preserve"> this </w:t>
      </w:r>
      <w:r>
        <w:rPr>
          <w:rFonts w:ascii="Times New Roman" w:hAnsi="Times New Roman" w:cs="Times New Roman" w:hint="eastAsia"/>
          <w:shd w:val="clear" w:color="auto" w:fill="FFFFFF"/>
          <w:lang w:eastAsia="zh-CN"/>
        </w:rPr>
        <w:t>category</w:t>
      </w:r>
      <w:r w:rsidRPr="00CE570A">
        <w:rPr>
          <w:rFonts w:ascii="Times New Roman" w:hAnsi="Times New Roman" w:cs="Times New Roman"/>
          <w:shd w:val="clear" w:color="auto" w:fill="FFFFFF"/>
        </w:rPr>
        <w:t xml:space="preserve"> of algorithms.</w:t>
      </w:r>
    </w:p>
    <w:p w14:paraId="66B257A3" w14:textId="6519D90D" w:rsidR="002F0DDD" w:rsidRDefault="002F0DDD" w:rsidP="002F0DDD">
      <w:pPr>
        <w:numPr>
          <w:ilvl w:val="0"/>
          <w:numId w:val="3"/>
        </w:numPr>
        <w:rPr>
          <w:lang w:eastAsia="zh-CN"/>
        </w:rPr>
      </w:pPr>
      <w:r w:rsidRPr="00721883">
        <w:rPr>
          <w:rFonts w:ascii="Times New Roman" w:hAnsi="Times New Roman" w:cs="Times New Roman"/>
          <w:shd w:val="clear" w:color="auto" w:fill="FFFFFF"/>
        </w:rPr>
        <w:t>Semantic Constraint-Based APR: Semantic Constraint-Based APR infers the correct specification of the program by some means as a constraint to guide the patch generation or to verify the correctness of the patch. SemFix</w:t>
      </w:r>
      <w:r w:rsidRPr="0006230F">
        <w:rPr>
          <w:rFonts w:ascii="Times New Roman" w:hAnsi="Times New Roman" w:cs="Times New Roman"/>
          <w:shd w:val="clear" w:color="auto" w:fill="FFFFFF"/>
          <w:vertAlign w:val="superscript"/>
        </w:rPr>
        <w:t>[3</w:t>
      </w:r>
      <w:r w:rsidR="001E3E47">
        <w:rPr>
          <w:rFonts w:ascii="Times New Roman" w:hAnsi="Times New Roman" w:cs="Times New Roman"/>
          <w:shd w:val="clear" w:color="auto" w:fill="FFFFFF"/>
          <w:vertAlign w:val="superscript"/>
        </w:rPr>
        <w:t>8</w:t>
      </w:r>
      <w:r w:rsidRPr="0006230F">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DirectFix</w:t>
      </w:r>
      <w:r w:rsidRPr="0006230F">
        <w:rPr>
          <w:rFonts w:ascii="Times New Roman" w:hAnsi="Times New Roman" w:cs="Times New Roman"/>
          <w:shd w:val="clear" w:color="auto" w:fill="FFFFFF"/>
          <w:vertAlign w:val="superscript"/>
        </w:rPr>
        <w:t>[3</w:t>
      </w:r>
      <w:r w:rsidR="001E3E47">
        <w:rPr>
          <w:rFonts w:ascii="Times New Roman" w:hAnsi="Times New Roman" w:cs="Times New Roman"/>
          <w:shd w:val="clear" w:color="auto" w:fill="FFFFFF"/>
          <w:vertAlign w:val="superscript"/>
        </w:rPr>
        <w:t>9</w:t>
      </w:r>
      <w:r w:rsidRPr="0006230F">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Angelix</w:t>
      </w:r>
      <w:r w:rsidRPr="0006230F">
        <w:rPr>
          <w:rFonts w:ascii="Times New Roman" w:hAnsi="Times New Roman" w:cs="Times New Roman"/>
          <w:shd w:val="clear" w:color="auto" w:fill="FFFFFF"/>
          <w:vertAlign w:val="superscript"/>
        </w:rPr>
        <w:t>[</w:t>
      </w:r>
      <w:r w:rsidR="001E3E47">
        <w:rPr>
          <w:rFonts w:ascii="Times New Roman" w:hAnsi="Times New Roman" w:cs="Times New Roman"/>
          <w:shd w:val="clear" w:color="auto" w:fill="FFFFFF"/>
          <w:vertAlign w:val="superscript"/>
        </w:rPr>
        <w:t>40</w:t>
      </w:r>
      <w:r w:rsidRPr="0006230F">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AllRepair</w:t>
      </w:r>
      <w:r w:rsidRPr="0006230F">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4</w:t>
      </w:r>
      <w:r w:rsidR="001E3E47">
        <w:rPr>
          <w:rFonts w:ascii="Times New Roman" w:hAnsi="Times New Roman" w:cs="Times New Roman"/>
          <w:shd w:val="clear" w:color="auto" w:fill="FFFFFF"/>
          <w:vertAlign w:val="superscript"/>
        </w:rPr>
        <w:t>1</w:t>
      </w:r>
      <w:r w:rsidRPr="0006230F">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Nopol</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S3</w:t>
      </w:r>
      <w:r w:rsidRPr="0006230F">
        <w:rPr>
          <w:rFonts w:ascii="Times New Roman" w:hAnsi="Times New Roman" w:cs="Times New Roman"/>
          <w:shd w:val="clear" w:color="auto" w:fill="FFFFFF"/>
          <w:vertAlign w:val="superscript"/>
        </w:rPr>
        <w:t>[</w:t>
      </w:r>
      <w:r>
        <w:rPr>
          <w:rFonts w:ascii="Times New Roman" w:hAnsi="Times New Roman" w:cs="Times New Roman"/>
          <w:shd w:val="clear" w:color="auto" w:fill="FFFFFF"/>
          <w:vertAlign w:val="superscript"/>
        </w:rPr>
        <w:t>4</w:t>
      </w:r>
      <w:r w:rsidR="001E3E47">
        <w:rPr>
          <w:rFonts w:ascii="Times New Roman" w:hAnsi="Times New Roman" w:cs="Times New Roman"/>
          <w:shd w:val="clear" w:color="auto" w:fill="FFFFFF"/>
          <w:vertAlign w:val="superscript"/>
        </w:rPr>
        <w:t>2</w:t>
      </w:r>
      <w:r w:rsidRPr="0006230F">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SemGraft</w:t>
      </w:r>
      <w:r w:rsidRPr="0006230F">
        <w:rPr>
          <w:rFonts w:ascii="Times New Roman" w:hAnsi="Times New Roman" w:cs="Times New Roman"/>
          <w:shd w:val="clear" w:color="auto" w:fill="FFFFFF"/>
          <w:vertAlign w:val="superscript"/>
        </w:rPr>
        <w:t>[4</w:t>
      </w:r>
      <w:r w:rsidR="001E3E47">
        <w:rPr>
          <w:rFonts w:ascii="Times New Roman" w:hAnsi="Times New Roman" w:cs="Times New Roman"/>
          <w:shd w:val="clear" w:color="auto" w:fill="FFFFFF"/>
          <w:vertAlign w:val="superscript"/>
        </w:rPr>
        <w:t>3</w:t>
      </w:r>
      <w:r w:rsidRPr="0006230F">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MemFix</w:t>
      </w:r>
      <w:r w:rsidRPr="0006230F">
        <w:rPr>
          <w:rFonts w:ascii="Times New Roman" w:hAnsi="Times New Roman" w:cs="Times New Roman"/>
          <w:shd w:val="clear" w:color="auto" w:fill="FFFFFF"/>
          <w:vertAlign w:val="superscript"/>
        </w:rPr>
        <w:t>[4</w:t>
      </w:r>
      <w:r w:rsidR="001E3E47">
        <w:rPr>
          <w:rFonts w:ascii="Times New Roman" w:hAnsi="Times New Roman" w:cs="Times New Roman"/>
          <w:shd w:val="clear" w:color="auto" w:fill="FFFFFF"/>
          <w:vertAlign w:val="superscript"/>
        </w:rPr>
        <w:t>4</w:t>
      </w:r>
      <w:r w:rsidRPr="0006230F">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FootPatch</w:t>
      </w:r>
      <w:r w:rsidRPr="0006230F">
        <w:rPr>
          <w:rFonts w:ascii="Times New Roman" w:hAnsi="Times New Roman" w:cs="Times New Roman"/>
          <w:shd w:val="clear" w:color="auto" w:fill="FFFFFF"/>
          <w:vertAlign w:val="superscript"/>
        </w:rPr>
        <w:t>[4</w:t>
      </w:r>
      <w:r w:rsidR="001E3E47">
        <w:rPr>
          <w:rFonts w:ascii="Times New Roman" w:hAnsi="Times New Roman" w:cs="Times New Roman"/>
          <w:shd w:val="clear" w:color="auto" w:fill="FFFFFF"/>
          <w:vertAlign w:val="superscript"/>
        </w:rPr>
        <w:t>5</w:t>
      </w:r>
      <w:r w:rsidRPr="0006230F">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SearchRepair</w:t>
      </w:r>
      <w:r w:rsidRPr="0006230F">
        <w:rPr>
          <w:rFonts w:ascii="Times New Roman" w:hAnsi="Times New Roman" w:cs="Times New Roman"/>
          <w:shd w:val="clear" w:color="auto" w:fill="FFFFFF"/>
          <w:vertAlign w:val="superscript"/>
        </w:rPr>
        <w:t>[4</w:t>
      </w:r>
      <w:r w:rsidR="001E3E47">
        <w:rPr>
          <w:rFonts w:ascii="Times New Roman" w:hAnsi="Times New Roman" w:cs="Times New Roman"/>
          <w:shd w:val="clear" w:color="auto" w:fill="FFFFFF"/>
          <w:vertAlign w:val="superscript"/>
        </w:rPr>
        <w:t>6</w:t>
      </w:r>
      <w:r w:rsidRPr="0006230F">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 xml:space="preserve"> SOSRepair</w:t>
      </w:r>
      <w:r w:rsidRPr="0006230F">
        <w:rPr>
          <w:rFonts w:ascii="Times New Roman" w:hAnsi="Times New Roman" w:cs="Times New Roman"/>
          <w:shd w:val="clear" w:color="auto" w:fill="FFFFFF"/>
          <w:vertAlign w:val="superscript"/>
        </w:rPr>
        <w:t>[4</w:t>
      </w:r>
      <w:r w:rsidR="001E3E47">
        <w:rPr>
          <w:rFonts w:ascii="Times New Roman" w:hAnsi="Times New Roman" w:cs="Times New Roman"/>
          <w:shd w:val="clear" w:color="auto" w:fill="FFFFFF"/>
          <w:vertAlign w:val="superscript"/>
        </w:rPr>
        <w:t>7</w:t>
      </w:r>
      <w:r w:rsidRPr="0006230F">
        <w:rPr>
          <w:rFonts w:ascii="Times New Roman" w:hAnsi="Times New Roman" w:cs="Times New Roman"/>
          <w:shd w:val="clear" w:color="auto" w:fill="FFFFFF"/>
          <w:vertAlign w:val="superscript"/>
        </w:rPr>
        <w:t xml:space="preserve">] </w:t>
      </w:r>
      <w:r w:rsidRPr="00721883">
        <w:rPr>
          <w:rFonts w:ascii="Times New Roman" w:hAnsi="Times New Roman" w:cs="Times New Roman"/>
          <w:shd w:val="clear" w:color="auto" w:fill="FFFFFF"/>
        </w:rPr>
        <w:t>belong to this</w:t>
      </w:r>
      <w:r>
        <w:rPr>
          <w:rFonts w:ascii="Times New Roman" w:hAnsi="Times New Roman" w:cs="Times New Roman" w:hint="eastAsia"/>
          <w:shd w:val="clear" w:color="auto" w:fill="FFFFFF"/>
          <w:lang w:eastAsia="zh-CN"/>
        </w:rPr>
        <w:t xml:space="preserve"> kind</w:t>
      </w:r>
      <w:r w:rsidRPr="00721883">
        <w:rPr>
          <w:rFonts w:ascii="Times New Roman" w:hAnsi="Times New Roman" w:cs="Times New Roman"/>
          <w:shd w:val="clear" w:color="auto" w:fill="FFFFFF"/>
        </w:rPr>
        <w:t xml:space="preserve"> of algorithms</w:t>
      </w:r>
      <w:r>
        <w:rPr>
          <w:rFonts w:ascii="Times New Roman" w:hAnsi="Times New Roman" w:cs="Times New Roman" w:hint="eastAsia"/>
          <w:lang w:eastAsia="zh-CN"/>
        </w:rPr>
        <w:t>.</w:t>
      </w:r>
    </w:p>
    <w:p w14:paraId="53EAD875" w14:textId="0CFB62EF" w:rsidR="003C3593" w:rsidRDefault="001E3E47">
      <w:pPr>
        <w:pStyle w:val="FirstParagraph"/>
        <w:ind w:firstLineChars="200" w:firstLine="480"/>
        <w:rPr>
          <w:lang w:eastAsia="zh-CN"/>
        </w:rPr>
      </w:pPr>
      <w:r>
        <w:rPr>
          <w:rFonts w:ascii="Times New Roman" w:hAnsi="Times New Roman" w:cs="Times New Roman" w:hint="eastAsia"/>
          <w:shd w:val="clear" w:color="auto" w:fill="FFFFFF"/>
          <w:lang w:eastAsia="zh-CN"/>
        </w:rPr>
        <w:t>All t</w:t>
      </w:r>
      <w:r w:rsidRPr="00CE570A">
        <w:rPr>
          <w:rFonts w:ascii="Times New Roman" w:hAnsi="Times New Roman" w:cs="Times New Roman"/>
          <w:shd w:val="clear" w:color="auto" w:fill="FFFFFF"/>
        </w:rPr>
        <w:t xml:space="preserve">hese repair techniques use G&amp;V method to produce patches. For these technologies, if a patch passes the test suite, it is the correct patch. However, a program cannot be fully tested, and the test suites given by existing </w:t>
      </w:r>
      <w:r>
        <w:rPr>
          <w:rFonts w:ascii="Times New Roman" w:hAnsi="Times New Roman" w:cs="Times New Roman"/>
          <w:shd w:val="clear" w:color="auto" w:fill="FFFFFF"/>
        </w:rPr>
        <w:t>dataset</w:t>
      </w:r>
      <w:r w:rsidRPr="00CE570A">
        <w:rPr>
          <w:rFonts w:ascii="Times New Roman" w:hAnsi="Times New Roman" w:cs="Times New Roman"/>
          <w:shd w:val="clear" w:color="auto" w:fill="FFFFFF"/>
        </w:rPr>
        <w:t>s are all weak</w:t>
      </w:r>
      <w:r>
        <w:fldChar w:fldCharType="begin"/>
      </w:r>
      <w:r>
        <w:instrText xml:space="preserve"> REF _Ref120786203 \r \h  \* MERGEFORMAT </w:instrText>
      </w:r>
      <w:r>
        <w:fldChar w:fldCharType="separate"/>
      </w:r>
      <w:r w:rsidRPr="00A42F52">
        <w:rPr>
          <w:rFonts w:ascii="Times New Roman" w:hAnsi="Times New Roman" w:cs="Times New Roman"/>
          <w:shd w:val="clear" w:color="auto" w:fill="FFFFFF"/>
          <w:vertAlign w:val="superscript"/>
        </w:rPr>
        <w:t>[10]</w:t>
      </w:r>
      <w:r>
        <w:fldChar w:fldCharType="end"/>
      </w:r>
      <w:r w:rsidRPr="00CE570A">
        <w:rPr>
          <w:rFonts w:ascii="Times New Roman" w:hAnsi="Times New Roman" w:cs="Times New Roman"/>
          <w:shd w:val="clear" w:color="auto" w:fill="FFFFFF"/>
        </w:rPr>
        <w:t xml:space="preserve">, so repair techniques will always produce a large number of overfitting patches on these </w:t>
      </w:r>
      <w:r>
        <w:rPr>
          <w:rFonts w:ascii="Times New Roman" w:hAnsi="Times New Roman" w:cs="Times New Roman"/>
          <w:shd w:val="clear" w:color="auto" w:fill="FFFFFF"/>
        </w:rPr>
        <w:t>dataset</w:t>
      </w:r>
      <w:r w:rsidRPr="00CE570A">
        <w:rPr>
          <w:rFonts w:ascii="Times New Roman" w:hAnsi="Times New Roman" w:cs="Times New Roman"/>
          <w:shd w:val="clear" w:color="auto" w:fill="FFFFFF"/>
        </w:rPr>
        <w:t xml:space="preserve">s. </w:t>
      </w:r>
      <w:r>
        <w:rPr>
          <w:rFonts w:ascii="Times New Roman" w:hAnsi="Times New Roman" w:cs="Times New Roman" w:hint="eastAsia"/>
          <w:shd w:val="clear" w:color="auto" w:fill="FFFFFF"/>
          <w:lang w:eastAsia="zh-CN"/>
        </w:rPr>
        <w:t>N</w:t>
      </w:r>
      <w:r w:rsidRPr="00CE570A">
        <w:rPr>
          <w:rFonts w:ascii="Times New Roman" w:hAnsi="Times New Roman" w:cs="Times New Roman"/>
          <w:shd w:val="clear" w:color="auto" w:fill="FFFFFF"/>
        </w:rPr>
        <w:t>ew techniques</w:t>
      </w:r>
      <w:r>
        <w:rPr>
          <w:rFonts w:ascii="Times New Roman" w:hAnsi="Times New Roman" w:cs="Times New Roman" w:hint="eastAsia"/>
          <w:shd w:val="clear" w:color="auto" w:fill="FFFFFF"/>
          <w:lang w:eastAsia="zh-CN"/>
        </w:rPr>
        <w:t xml:space="preserve"> are needed </w:t>
      </w:r>
      <w:r w:rsidRPr="00CE570A">
        <w:rPr>
          <w:rFonts w:ascii="Times New Roman" w:hAnsi="Times New Roman" w:cs="Times New Roman"/>
          <w:shd w:val="clear" w:color="auto" w:fill="FFFFFF"/>
        </w:rPr>
        <w:t>to find to identify</w:t>
      </w:r>
      <w:r>
        <w:rPr>
          <w:rFonts w:ascii="Times New Roman" w:hAnsi="Times New Roman" w:cs="Times New Roman" w:hint="eastAsia"/>
          <w:shd w:val="clear" w:color="auto" w:fill="FFFFFF"/>
          <w:lang w:eastAsia="zh-CN"/>
        </w:rPr>
        <w:t xml:space="preserve"> these overfitting patches</w:t>
      </w:r>
      <w:r>
        <w:rPr>
          <w:rFonts w:hint="eastAsia"/>
          <w:lang w:eastAsia="zh-CN"/>
        </w:rPr>
        <w:t>.</w:t>
      </w:r>
    </w:p>
    <w:p w14:paraId="63F89A3C" w14:textId="5547DA74" w:rsidR="003C3593" w:rsidRPr="00AD0E24" w:rsidRDefault="001E3E47">
      <w:pPr>
        <w:pStyle w:val="a0"/>
        <w:rPr>
          <w:rFonts w:ascii="Times New Roman" w:hAnsi="Times New Roman" w:cs="Times New Roman"/>
          <w:lang w:eastAsia="zh-CN"/>
        </w:rPr>
      </w:pPr>
      <w:r w:rsidRPr="00AD0E24">
        <w:rPr>
          <w:rFonts w:ascii="Times New Roman" w:hAnsi="Times New Roman" w:cs="Times New Roman"/>
          <w:b/>
          <w:bCs/>
          <w:lang w:eastAsia="zh-CN"/>
        </w:rPr>
        <w:t xml:space="preserve">Detection </w:t>
      </w:r>
      <w:r w:rsidR="003F2A0D">
        <w:rPr>
          <w:rFonts w:ascii="Times New Roman" w:hAnsi="Times New Roman" w:cs="Times New Roman"/>
          <w:b/>
          <w:bCs/>
          <w:lang w:eastAsia="zh-CN"/>
        </w:rPr>
        <w:t>O</w:t>
      </w:r>
      <w:r w:rsidRPr="00AD0E24">
        <w:rPr>
          <w:rFonts w:ascii="Times New Roman" w:hAnsi="Times New Roman" w:cs="Times New Roman"/>
          <w:b/>
          <w:bCs/>
          <w:lang w:eastAsia="zh-CN"/>
        </w:rPr>
        <w:t>f Overfitting Patches.</w:t>
      </w:r>
      <w:r w:rsidRPr="00AD0E24">
        <w:rPr>
          <w:rFonts w:ascii="Times New Roman" w:hAnsi="Times New Roman" w:cs="Times New Roman"/>
          <w:lang w:eastAsia="zh-CN"/>
        </w:rPr>
        <w:t xml:space="preserve"> </w:t>
      </w:r>
      <w:r w:rsidRPr="00AD0E24">
        <w:rPr>
          <w:rFonts w:ascii="Times New Roman" w:hAnsi="Times New Roman" w:cs="Times New Roman" w:hint="eastAsia"/>
          <w:color w:val="24292F"/>
          <w:shd w:val="clear" w:color="auto" w:fill="FFFFFF"/>
        </w:rPr>
        <w:t>Currently, there are numerous techniques proposed and implemented for detecting overfitting patches, which can be classified into the following two categories</w:t>
      </w:r>
      <w:r>
        <w:rPr>
          <w:rFonts w:ascii="Times New Roman" w:hAnsi="Times New Roman" w:cs="Times New Roman" w:hint="eastAsia"/>
          <w:lang w:eastAsia="zh-CN"/>
        </w:rPr>
        <w:t>:</w:t>
      </w:r>
    </w:p>
    <w:p w14:paraId="6E0E8399" w14:textId="15F5B719" w:rsidR="001E3E47" w:rsidRPr="00AD0E24" w:rsidRDefault="001E3E47" w:rsidP="00FF637C">
      <w:pPr>
        <w:pStyle w:val="a0"/>
        <w:rPr>
          <w:rFonts w:ascii="Times New Roman" w:hAnsi="Times New Roman" w:cs="Times New Roman"/>
          <w:lang w:eastAsia="zh-CN"/>
        </w:rPr>
      </w:pPr>
      <w:r w:rsidRPr="00AD0E24">
        <w:rPr>
          <w:rFonts w:ascii="Times New Roman" w:hAnsi="Times New Roman" w:cs="Times New Roman"/>
          <w:lang w:eastAsia="zh-CN"/>
        </w:rPr>
        <w:t>1. Oracle-based completion method</w:t>
      </w:r>
    </w:p>
    <w:p w14:paraId="643B3B4B" w14:textId="3AF0DAFE" w:rsidR="00C2024F" w:rsidRPr="00AD0E24" w:rsidRDefault="00C2024F" w:rsidP="00AD0E24">
      <w:pPr>
        <w:pStyle w:val="a0"/>
        <w:rPr>
          <w:rFonts w:ascii="Times New Roman" w:hAnsi="Times New Roman" w:cs="Times New Roman"/>
          <w:lang w:eastAsia="zh-CN"/>
        </w:rPr>
      </w:pPr>
      <w:r w:rsidRPr="00AD0E24">
        <w:rPr>
          <w:rFonts w:ascii="Times New Roman" w:hAnsi="Times New Roman" w:cs="Times New Roman"/>
          <w:lang w:eastAsia="zh-CN"/>
        </w:rPr>
        <w:t>As the test suite is unable to fully express the program’s oracle, two methods are available to complete the oracle in order to identify overfitting patches.</w:t>
      </w:r>
    </w:p>
    <w:p w14:paraId="653B335C" w14:textId="65EE6266" w:rsidR="00F37A79" w:rsidRPr="00AD0E24" w:rsidRDefault="00F37A79">
      <w:pPr>
        <w:pStyle w:val="a0"/>
        <w:numPr>
          <w:ilvl w:val="255"/>
          <w:numId w:val="0"/>
        </w:numPr>
        <w:rPr>
          <w:rFonts w:ascii="Times New Roman" w:hAnsi="Times New Roman" w:cs="Times New Roman"/>
          <w:lang w:eastAsia="zh-CN"/>
        </w:rPr>
      </w:pPr>
      <w:r w:rsidRPr="00AD0E24">
        <w:rPr>
          <w:rFonts w:ascii="Times New Roman" w:hAnsi="Times New Roman" w:cs="Times New Roman"/>
          <w:lang w:eastAsia="zh-CN"/>
        </w:rPr>
        <w:t>Xin et al. proposed DiffTGen [49], which attempts to address overfitting in APR by generating new test cases and using semantic differential checking between the buggy program and patch. The generated test cases are then added to the existing test suite to enhance it. In 2018, Mechtaev et al. proposed SemGraft [50] to tackle the overfitting problem. They introduced a reference program as an oracle, which has the same functionality as the buggy program but is implemented differently. This method transforms the detection of overfitting patches into a semantic difference problem, using the semantic symbol abstract of the reference program as an oracle, to identify overfitting patches.</w:t>
      </w:r>
    </w:p>
    <w:p w14:paraId="47F97A9D" w14:textId="1BD0095A" w:rsidR="003C3593" w:rsidRPr="0041164B" w:rsidRDefault="00AD0E24" w:rsidP="0041164B">
      <w:pPr>
        <w:pStyle w:val="a0"/>
        <w:numPr>
          <w:ilvl w:val="0"/>
          <w:numId w:val="8"/>
        </w:numPr>
        <w:rPr>
          <w:rFonts w:ascii="Times New Roman" w:hAnsi="Times New Roman" w:cs="Times New Roman"/>
          <w:lang w:eastAsia="zh-CN"/>
        </w:rPr>
      </w:pPr>
      <w:r w:rsidRPr="0041164B">
        <w:rPr>
          <w:rFonts w:ascii="Times New Roman" w:hAnsi="Times New Roman" w:cs="Times New Roman"/>
          <w:lang w:eastAsia="zh-CN"/>
        </w:rPr>
        <w:t>Patch Filtering</w:t>
      </w:r>
    </w:p>
    <w:p w14:paraId="3A5F3F11" w14:textId="540C9CE8" w:rsidR="00CB065A" w:rsidRPr="0041164B" w:rsidRDefault="00CB065A">
      <w:pPr>
        <w:pStyle w:val="a0"/>
        <w:rPr>
          <w:rFonts w:ascii="Times New Roman" w:hAnsi="Times New Roman" w:cs="Times New Roman"/>
          <w:lang w:eastAsia="zh-CN"/>
        </w:rPr>
      </w:pPr>
      <w:r w:rsidRPr="0041164B">
        <w:rPr>
          <w:rFonts w:ascii="Times New Roman" w:hAnsi="Times New Roman" w:cs="Times New Roman"/>
          <w:lang w:eastAsia="zh-CN"/>
        </w:rPr>
        <w:t>Patch Ranking.</w:t>
      </w:r>
      <w:r w:rsidRPr="0041164B">
        <w:rPr>
          <w:rFonts w:ascii="Times New Roman" w:hAnsi="Times New Roman" w:cs="Times New Roman" w:hint="eastAsia"/>
          <w:color w:val="24292F"/>
          <w:sz w:val="21"/>
          <w:szCs w:val="21"/>
          <w:shd w:val="clear" w:color="auto" w:fill="FFFFFF"/>
        </w:rPr>
        <w:t xml:space="preserve"> </w:t>
      </w:r>
      <w:r w:rsidRPr="0041164B">
        <w:rPr>
          <w:rFonts w:ascii="Times New Roman" w:hAnsi="Times New Roman" w:cs="Times New Roman" w:hint="eastAsia"/>
          <w:color w:val="24292F"/>
          <w:shd w:val="clear" w:color="auto" w:fill="FFFFFF"/>
        </w:rPr>
        <w:t>Usually</w:t>
      </w:r>
      <w:r w:rsidRPr="0041164B">
        <w:rPr>
          <w:rFonts w:ascii="Times New Roman" w:hAnsi="Times New Roman" w:cs="Times New Roman"/>
          <w:lang w:eastAsia="zh-CN"/>
        </w:rPr>
        <w:t xml:space="preserve">, APR can generate multiple candidate patches for a single bug. This method can rank these candidate patches, with higher-ranked patches being considered correct and lower-ranked ones being considered overfitting. Fan et al. [51] </w:t>
      </w:r>
      <w:r w:rsidRPr="0041164B">
        <w:rPr>
          <w:rFonts w:ascii="Times New Roman" w:hAnsi="Times New Roman" w:cs="Times New Roman"/>
          <w:lang w:eastAsia="zh-CN"/>
        </w:rPr>
        <w:lastRenderedPageBreak/>
        <w:t>learned a patch identification model through studying manually repaired patches, using this model to rank candidate patches and exclude those with lower rankings.</w:t>
      </w:r>
    </w:p>
    <w:p w14:paraId="377750E2" w14:textId="4AB20D9A" w:rsidR="00CB065A" w:rsidRPr="0041164B" w:rsidRDefault="00CB065A">
      <w:pPr>
        <w:pStyle w:val="a0"/>
        <w:rPr>
          <w:rFonts w:ascii="Times New Roman" w:hAnsi="Times New Roman" w:cs="Times New Roman"/>
          <w:lang w:eastAsia="zh-CN"/>
        </w:rPr>
      </w:pPr>
      <w:r w:rsidRPr="0041164B">
        <w:rPr>
          <w:rFonts w:ascii="Times New Roman" w:hAnsi="Times New Roman" w:cs="Times New Roman"/>
          <w:lang w:eastAsia="zh-CN"/>
        </w:rPr>
        <w:t>Patch Identification. This method directly provides the type of a candidate patch and does not use a ranking method to filter patches. Tan et al. [52] extracted anti-patterns from APR patches to exclude those containing illegal repairs. Cashin et al. [53] proposed PATCHPART, which tries to find program invariants in the buggy program to validate whether the patch violates program invariants and exclude overfitting patches. Nilizadeh [54] validated the effectiveness of APR techniques using JML as an oracle on small programs, but JML is ineffective for large projects such as Defects4J. Xiong et al.</w:t>
      </w:r>
      <w:r w:rsidR="00556CE3" w:rsidRPr="0041164B">
        <w:rPr>
          <w:rFonts w:ascii="Times New Roman" w:hAnsi="Times New Roman" w:cs="Times New Roman"/>
          <w:lang w:eastAsia="zh-CN"/>
        </w:rPr>
        <w:t>[6]</w:t>
      </w:r>
      <w:r w:rsidRPr="0041164B">
        <w:rPr>
          <w:rFonts w:ascii="Times New Roman" w:hAnsi="Times New Roman" w:cs="Times New Roman"/>
          <w:lang w:eastAsia="zh-CN"/>
        </w:rPr>
        <w:t xml:space="preserve"> introduced PATCH-SIM and TEST-SIM, which do not require an oracle and heuristically classify new generated test cases (input data) based on similarity of program execution paths to detect patches. This method is stringent in detecting overfitting patches based on path similarity, but does not further classify them. Ghanbari et al. [55] proposed ObjSim, which compares system states before and after using a patch at the exit point of the patch method, and uses a similar idea to PATCH-SIM to identify overfitting patches. Ye et al. [56] introduced ODS, a deep learning-based overfitting identification tool that extracts 202 code features for each patch, encodes them, and then uses a decision tree-based ensemble learning model to determine whether a patch is overfitting.</w:t>
      </w:r>
    </w:p>
    <w:p w14:paraId="7A4E8B69" w14:textId="77777777" w:rsidR="003C3593" w:rsidRDefault="00000000">
      <w:pPr>
        <w:pStyle w:val="3"/>
        <w:rPr>
          <w:sz w:val="44"/>
          <w:szCs w:val="44"/>
          <w:lang w:eastAsia="zh-CN"/>
        </w:rPr>
      </w:pPr>
      <w:bookmarkStart w:id="8" w:name="Xea2dea75eef93d593d91199b8424318f6657327"/>
      <w:bookmarkEnd w:id="7"/>
      <w:r>
        <w:rPr>
          <w:sz w:val="44"/>
          <w:szCs w:val="44"/>
          <w:lang w:eastAsia="zh-CN"/>
        </w:rPr>
        <w:t>3 PRELIMINARIES</w:t>
      </w:r>
    </w:p>
    <w:p w14:paraId="3247435E" w14:textId="58DEC994" w:rsidR="003C3593" w:rsidRDefault="00556CE3">
      <w:pPr>
        <w:pStyle w:val="FirstParagraph"/>
        <w:rPr>
          <w:lang w:eastAsia="zh-CN"/>
        </w:rPr>
      </w:pPr>
      <w:r w:rsidRPr="00461CB2">
        <w:rPr>
          <w:rFonts w:ascii="Times New Roman" w:hAnsi="Times New Roman" w:cs="Times New Roman"/>
          <w:shd w:val="clear" w:color="auto" w:fill="FFFFFF"/>
        </w:rPr>
        <w:t xml:space="preserve">To identify whether a patch is overfitting, </w:t>
      </w:r>
      <w:r>
        <w:rPr>
          <w:rFonts w:ascii="Times New Roman" w:hAnsi="Times New Roman" w:cs="Times New Roman"/>
          <w:shd w:val="clear" w:color="auto" w:fill="FFFFFF"/>
        </w:rPr>
        <w:t>PatchID</w:t>
      </w:r>
      <w:r w:rsidRPr="00461CB2">
        <w:rPr>
          <w:rFonts w:ascii="Times New Roman" w:hAnsi="Times New Roman" w:cs="Times New Roman"/>
          <w:shd w:val="clear" w:color="auto" w:fill="FFFFFF"/>
        </w:rPr>
        <w:t xml:space="preserve"> relies on the following basic concepts</w:t>
      </w:r>
      <w:r>
        <w:rPr>
          <w:rFonts w:hint="eastAsia"/>
          <w:lang w:eastAsia="zh-CN"/>
        </w:rPr>
        <w:t>.</w:t>
      </w:r>
    </w:p>
    <w:p w14:paraId="72F02950" w14:textId="77777777" w:rsidR="003C3593" w:rsidRDefault="00000000">
      <w:pPr>
        <w:pStyle w:val="4"/>
        <w:rPr>
          <w:i w:val="0"/>
          <w:iCs/>
        </w:rPr>
      </w:pPr>
      <w:bookmarkStart w:id="9" w:name="a-program-state-abstraction"/>
      <w:r>
        <w:rPr>
          <w:i w:val="0"/>
          <w:iCs/>
        </w:rPr>
        <w:t>A. Program State Abstraction</w:t>
      </w:r>
    </w:p>
    <w:p w14:paraId="5B525429" w14:textId="4094819C" w:rsidR="00556CE3" w:rsidRPr="00556CE3" w:rsidRDefault="00556CE3" w:rsidP="0041164B">
      <w:pPr>
        <w:pStyle w:val="a0"/>
        <w:ind w:firstLineChars="100" w:firstLine="240"/>
        <w:jc w:val="both"/>
        <w:rPr>
          <w:lang w:eastAsia="zh-CN"/>
        </w:rPr>
      </w:pPr>
      <w:r w:rsidRPr="00461CB2">
        <w:rPr>
          <w:rFonts w:ascii="Times New Roman" w:hAnsi="Times New Roman" w:cs="Times New Roman"/>
          <w:shd w:val="clear" w:color="auto" w:fill="FFFFFF"/>
        </w:rPr>
        <w:t>In order to describe the dynamic behavior of a program at runtime, this paper introduces the concept of program state abstraction</w:t>
      </w:r>
      <w:r w:rsidRPr="00A42F52">
        <w:rPr>
          <w:rFonts w:ascii="Times New Roman" w:hAnsi="Times New Roman" w:cs="Times New Roman"/>
          <w:shd w:val="clear" w:color="auto" w:fill="FFFFFF"/>
          <w:vertAlign w:val="superscript"/>
        </w:rPr>
        <w:t xml:space="preserve"> [</w:t>
      </w:r>
      <w:r>
        <w:rPr>
          <w:rFonts w:ascii="Times New Roman" w:hAnsi="Times New Roman" w:cs="Times New Roman"/>
          <w:shd w:val="clear" w:color="auto" w:fill="FFFFFF"/>
          <w:vertAlign w:val="superscript"/>
        </w:rPr>
        <w:t>5</w:t>
      </w:r>
      <w:r w:rsidRPr="00A42F52">
        <w:rPr>
          <w:rFonts w:ascii="Times New Roman" w:hAnsi="Times New Roman" w:cs="Times New Roman"/>
          <w:shd w:val="clear" w:color="auto" w:fill="FFFFFF"/>
          <w:vertAlign w:val="superscript"/>
        </w:rPr>
        <w:t>7]</w:t>
      </w:r>
      <w:r w:rsidRPr="00461CB2">
        <w:rPr>
          <w:rFonts w:ascii="Times New Roman" w:hAnsi="Times New Roman" w:cs="Times New Roman"/>
          <w:shd w:val="clear" w:color="auto" w:fill="FFFFFF"/>
        </w:rPr>
        <w:t xml:space="preserve">. Program state abstraction is composed of program variables, basic expressions, extended expressions, and </w:t>
      </w:r>
      <w:r>
        <w:rPr>
          <w:rFonts w:ascii="Times New Roman" w:hAnsi="Times New Roman" w:cs="Times New Roman"/>
          <w:shd w:val="clear" w:color="auto" w:fill="FFFFFF"/>
        </w:rPr>
        <w:t>boolean</w:t>
      </w:r>
      <w:r w:rsidRPr="00461CB2">
        <w:rPr>
          <w:rFonts w:ascii="Times New Roman" w:hAnsi="Times New Roman" w:cs="Times New Roman"/>
          <w:shd w:val="clear" w:color="auto" w:fill="FFFFFF"/>
        </w:rPr>
        <w:t xml:space="preserve"> expressions.</w:t>
      </w:r>
      <w:r w:rsidR="001B1E8B" w:rsidRPr="009F4E41">
        <w:rPr>
          <w:rFonts w:ascii="Times New Roman" w:hAnsi="Times New Roman" w:cs="Times New Roman"/>
          <w:shd w:val="clear" w:color="auto" w:fill="FFFFFF"/>
        </w:rPr>
        <w:t xml:space="preserve"> These expressions are collectively referred to as dynamic behavior expressions.</w:t>
      </w:r>
    </w:p>
    <w:p w14:paraId="7E8B883E" w14:textId="77777777" w:rsidR="001B1E8B" w:rsidRPr="00B32BCC" w:rsidRDefault="001B1E8B" w:rsidP="001B1E8B">
      <w:pPr>
        <w:pStyle w:val="a0"/>
        <w:jc w:val="both"/>
        <w:rPr>
          <w:lang w:eastAsia="zh-CN"/>
        </w:rPr>
      </w:pPr>
      <w:r w:rsidRPr="00461CB2">
        <w:rPr>
          <w:rFonts w:ascii="Times New Roman" w:hAnsi="Times New Roman" w:cs="Times New Roman"/>
          <w:b/>
          <w:bCs/>
          <w:lang w:eastAsia="zh-CN"/>
        </w:rPr>
        <w:t>Variable</w:t>
      </w:r>
      <w:r>
        <w:rPr>
          <w:rFonts w:ascii="Times New Roman" w:hAnsi="Times New Roman" w:cs="Times New Roman"/>
          <w:b/>
          <w:bCs/>
          <w:lang w:eastAsia="zh-CN"/>
        </w:rPr>
        <w:t>s</w:t>
      </w:r>
      <w:r w:rsidRPr="00461CB2">
        <w:rPr>
          <w:rFonts w:ascii="Times New Roman" w:hAnsi="Times New Roman" w:cs="Times New Roman"/>
          <w:b/>
          <w:bCs/>
          <w:lang w:eastAsia="zh-CN"/>
        </w:rPr>
        <w:t>.</w:t>
      </w:r>
      <w:r w:rsidRPr="00461CB2">
        <w:rPr>
          <w:rFonts w:ascii="Times New Roman" w:hAnsi="Times New Roman" w:cs="Times New Roman"/>
          <w:shd w:val="clear" w:color="auto" w:fill="FFFFFF"/>
          <w:lang w:eastAsia="zh-CN"/>
        </w:rPr>
        <w:t xml:space="preserve"> During the execution of each test, the values of these program variables are </w:t>
      </w:r>
      <w:r>
        <w:rPr>
          <w:rFonts w:ascii="Times New Roman" w:hAnsi="Times New Roman" w:cs="Times New Roman"/>
          <w:shd w:val="clear" w:color="auto" w:fill="FFFFFF"/>
          <w:lang w:eastAsia="zh-CN"/>
        </w:rPr>
        <w:t>added</w:t>
      </w:r>
      <w:r w:rsidRPr="00461CB2">
        <w:rPr>
          <w:rFonts w:ascii="Times New Roman" w:hAnsi="Times New Roman" w:cs="Times New Roman"/>
          <w:shd w:val="clear" w:color="auto" w:fill="FFFFFF"/>
          <w:lang w:eastAsia="zh-CN"/>
        </w:rPr>
        <w:t xml:space="preserve"> into the set </w:t>
      </w:r>
      <m:oMath>
        <m:sSub>
          <m:sSubPr>
            <m:ctrlPr>
              <w:rPr>
                <w:rFonts w:ascii="Cambria Math" w:hAnsi="Cambria Math" w:cs="Times New Roman"/>
              </w:rPr>
            </m:ctrlPr>
          </m:sSubPr>
          <m:e>
            <m:r>
              <w:rPr>
                <w:rFonts w:ascii="Cambria Math" w:hAnsi="Cambria Math" w:cs="Times New Roman"/>
                <w:lang w:eastAsia="zh-CN"/>
              </w:rPr>
              <m:t>M</m:t>
            </m:r>
          </m:e>
          <m:sub>
            <m:r>
              <m:rPr>
                <m:scr m:val="script"/>
                <m:sty m:val="p"/>
              </m:rPr>
              <w:rPr>
                <w:rFonts w:ascii="Cambria Math" w:hAnsi="Cambria Math" w:cs="Times New Roman"/>
                <w:lang w:eastAsia="zh-CN"/>
              </w:rPr>
              <m:t>l</m:t>
            </m:r>
          </m:sub>
        </m:sSub>
      </m:oMath>
      <w:r w:rsidRPr="00461CB2">
        <w:rPr>
          <w:rFonts w:ascii="Times New Roman" w:hAnsi="Times New Roman" w:cs="Times New Roman"/>
          <w:shd w:val="clear" w:color="auto" w:fill="FFFFFF"/>
          <w:lang w:eastAsia="zh-CN"/>
        </w:rPr>
        <w:t>. These program variables are derived from two types of data</w:t>
      </w:r>
      <w:r>
        <w:rPr>
          <w:rFonts w:hint="eastAsia"/>
          <w:lang w:eastAsia="zh-CN"/>
        </w:rPr>
        <w:t>.</w:t>
      </w:r>
    </w:p>
    <w:p w14:paraId="49F6A9CF" w14:textId="77777777" w:rsidR="001B1E8B" w:rsidRPr="006F68C2" w:rsidRDefault="001B1E8B" w:rsidP="001B1E8B">
      <w:pPr>
        <w:numPr>
          <w:ilvl w:val="0"/>
          <w:numId w:val="3"/>
        </w:numPr>
        <w:jc w:val="both"/>
        <w:rPr>
          <w:rFonts w:ascii="Times New Roman" w:hAnsi="Times New Roman" w:cs="Times New Roman"/>
          <w:lang w:eastAsia="zh-CN"/>
        </w:rPr>
      </w:pPr>
      <w:r w:rsidRPr="006F68C2">
        <w:rPr>
          <w:rFonts w:ascii="Times New Roman" w:hAnsi="Times New Roman" w:cs="Times New Roman"/>
          <w:shd w:val="clear" w:color="auto" w:fill="FFFFFF"/>
        </w:rPr>
        <w:t xml:space="preserve">Exact values of numeric and </w:t>
      </w:r>
      <w:r>
        <w:rPr>
          <w:rFonts w:ascii="Times New Roman" w:hAnsi="Times New Roman" w:cs="Times New Roman"/>
          <w:shd w:val="clear" w:color="auto" w:fill="FFFFFF"/>
        </w:rPr>
        <w:t xml:space="preserve">boolean </w:t>
      </w:r>
      <w:r w:rsidRPr="006F68C2">
        <w:rPr>
          <w:rFonts w:ascii="Times New Roman" w:hAnsi="Times New Roman" w:cs="Times New Roman"/>
          <w:shd w:val="clear" w:color="auto" w:fill="FFFFFF"/>
        </w:rPr>
        <w:t>types</w:t>
      </w:r>
    </w:p>
    <w:p w14:paraId="16DD4AA3" w14:textId="77777777" w:rsidR="001B1E8B" w:rsidRDefault="001B1E8B" w:rsidP="001B1E8B">
      <w:pPr>
        <w:numPr>
          <w:ilvl w:val="0"/>
          <w:numId w:val="3"/>
        </w:numPr>
        <w:jc w:val="both"/>
        <w:rPr>
          <w:lang w:eastAsia="zh-CN"/>
        </w:rPr>
      </w:pPr>
      <w:r>
        <w:rPr>
          <w:rFonts w:ascii="Times New Roman" w:hAnsi="Times New Roman"/>
          <w:lang w:eastAsia="zh-CN"/>
        </w:rPr>
        <w:t>Object</w:t>
      </w:r>
      <w:r>
        <w:rPr>
          <w:lang w:eastAsia="zh-CN"/>
        </w:rPr>
        <w:t xml:space="preserve"> </w:t>
      </w:r>
      <w:r>
        <w:rPr>
          <w:rFonts w:ascii="Times New Roman" w:hAnsi="Times New Roman"/>
          <w:lang w:eastAsia="zh-CN"/>
        </w:rPr>
        <w:t>identifier</w:t>
      </w:r>
      <w:r>
        <w:rPr>
          <w:lang w:eastAsia="zh-CN"/>
        </w:rPr>
        <w:t xml:space="preserve"> </w:t>
      </w:r>
      <w:r>
        <w:rPr>
          <w:rFonts w:ascii="Times New Roman" w:hAnsi="Times New Roman"/>
          <w:lang w:eastAsia="zh-CN"/>
        </w:rPr>
        <w:t>for</w:t>
      </w:r>
      <w:r>
        <w:rPr>
          <w:lang w:eastAsia="zh-CN"/>
        </w:rPr>
        <w:t xml:space="preserve"> </w:t>
      </w:r>
      <w:r>
        <w:rPr>
          <w:rFonts w:ascii="Times New Roman" w:hAnsi="Times New Roman"/>
          <w:lang w:eastAsia="zh-CN"/>
        </w:rPr>
        <w:t>a</w:t>
      </w:r>
      <w:r>
        <w:rPr>
          <w:lang w:eastAsia="zh-CN"/>
        </w:rPr>
        <w:t xml:space="preserve"> </w:t>
      </w:r>
      <w:r>
        <w:rPr>
          <w:rFonts w:ascii="Times New Roman" w:hAnsi="Times New Roman"/>
          <w:lang w:eastAsia="zh-CN"/>
        </w:rPr>
        <w:t>reference</w:t>
      </w:r>
      <w:r>
        <w:rPr>
          <w:lang w:eastAsia="zh-CN"/>
        </w:rPr>
        <w:t xml:space="preserve"> </w:t>
      </w:r>
      <w:r>
        <w:rPr>
          <w:rFonts w:ascii="Times New Roman" w:hAnsi="Times New Roman"/>
          <w:lang w:eastAsia="zh-CN"/>
        </w:rPr>
        <w:t>type</w:t>
      </w:r>
      <w:r>
        <w:rPr>
          <w:lang w:eastAsia="zh-CN"/>
        </w:rPr>
        <w:t xml:space="preserve"> </w:t>
      </w:r>
      <w:r>
        <w:rPr>
          <w:rFonts w:ascii="Times New Roman" w:hAnsi="Times New Roman"/>
          <w:lang w:eastAsia="zh-CN"/>
        </w:rPr>
        <w:t>expression</w:t>
      </w:r>
    </w:p>
    <w:p w14:paraId="3BBE1B7E" w14:textId="1C3D25F9" w:rsidR="003C3593" w:rsidRDefault="00000000">
      <w:pPr>
        <w:pStyle w:val="FirstParagraph"/>
        <w:rPr>
          <w:lang w:eastAsia="zh-CN"/>
        </w:rPr>
      </w:pPr>
      <w:r>
        <w:rPr>
          <w:lang w:eastAsia="zh-CN"/>
        </w:rPr>
        <w:t xml:space="preserve"> </w:t>
      </w:r>
      <w:r w:rsidRPr="0041164B">
        <w:rPr>
          <w:rFonts w:ascii="Times New Roman" w:hAnsi="Times New Roman" w:cs="Times New Roman"/>
          <w:b/>
          <w:bCs/>
          <w:lang w:eastAsia="zh-CN"/>
        </w:rPr>
        <w:t>Expressions</w:t>
      </w:r>
      <w:r w:rsidRPr="0041164B">
        <w:rPr>
          <w:rFonts w:ascii="Times New Roman" w:hAnsi="Times New Roman" w:cs="Times New Roman"/>
          <w:lang w:eastAsia="zh-CN"/>
        </w:rPr>
        <w:t>.</w:t>
      </w:r>
      <w:r w:rsidR="001B1E8B" w:rsidRPr="00151656">
        <w:rPr>
          <w:rFonts w:ascii="Times New Roman" w:hAnsi="Times New Roman" w:cs="Times New Roman"/>
          <w:shd w:val="clear" w:color="auto" w:fill="FFFFFF"/>
          <w:lang w:eastAsia="zh-CN"/>
        </w:rPr>
        <w:t xml:space="preserve"> In a program, reference types or numeric types can be monitored. </w:t>
      </w:r>
      <w:r w:rsidR="001B1E8B" w:rsidRPr="00151656">
        <w:rPr>
          <w:rFonts w:ascii="Times New Roman" w:hAnsi="Times New Roman" w:cs="Times New Roman"/>
          <w:shd w:val="clear" w:color="auto" w:fill="FFFFFF"/>
        </w:rPr>
        <w:t>These type</w:t>
      </w:r>
      <w:r w:rsidR="001B1E8B" w:rsidRPr="00151656">
        <w:rPr>
          <w:rFonts w:ascii="Times New Roman" w:hAnsi="Times New Roman" w:cs="Times New Roman"/>
          <w:shd w:val="clear" w:color="auto" w:fill="FFFFFF"/>
          <w:lang w:eastAsia="zh-CN"/>
        </w:rPr>
        <w:t xml:space="preserve"> of variables</w:t>
      </w:r>
      <w:r w:rsidR="001B1E8B" w:rsidRPr="00151656">
        <w:rPr>
          <w:rFonts w:ascii="Times New Roman" w:hAnsi="Times New Roman" w:cs="Times New Roman"/>
          <w:shd w:val="clear" w:color="auto" w:fill="FFFFFF"/>
        </w:rPr>
        <w:t xml:space="preserve"> make up the basic expressions, which include 1) </w:t>
      </w:r>
      <w:r w:rsidR="001B1E8B" w:rsidRPr="00151656">
        <w:rPr>
          <w:rFonts w:ascii="Times New Roman" w:hAnsi="Times New Roman" w:cs="Times New Roman"/>
          <w:lang w:eastAsia="zh-CN"/>
        </w:rPr>
        <w:t xml:space="preserve">local variables (including parameters of </w:t>
      </w:r>
      <m:oMath>
        <m:sSub>
          <m:sSubPr>
            <m:ctrlPr>
              <w:rPr>
                <w:rFonts w:ascii="Cambria Math" w:hAnsi="Cambria Math" w:cs="Times New Roman"/>
                <w:i/>
                <w:iCs/>
                <w:lang w:eastAsia="zh-CN"/>
              </w:rPr>
            </m:ctrlPr>
          </m:sSubPr>
          <m:e>
            <m:r>
              <w:rPr>
                <w:rFonts w:ascii="Cambria Math" w:hAnsi="Cambria Math" w:cs="Times New Roman"/>
                <w:lang w:eastAsia="zh-CN"/>
              </w:rPr>
              <m:t>M</m:t>
            </m:r>
          </m:e>
          <m:sub>
            <m:r>
              <w:rPr>
                <w:rFonts w:ascii="Cambria Math" w:hAnsi="Cambria Math" w:cs="Times New Roman"/>
                <w:lang w:eastAsia="zh-CN"/>
              </w:rPr>
              <m:t>bug</m:t>
            </m:r>
          </m:sub>
        </m:sSub>
      </m:oMath>
      <w:r w:rsidR="001B1E8B" w:rsidRPr="00151656">
        <w:rPr>
          <w:rFonts w:ascii="Times New Roman" w:hAnsi="Times New Roman" w:cs="Times New Roman"/>
          <w:lang w:eastAsia="zh-CN"/>
        </w:rPr>
        <w:t xml:space="preserve">) declared inside </w:t>
      </w:r>
      <m:oMath>
        <m:sSub>
          <m:sSubPr>
            <m:ctrlPr>
              <w:rPr>
                <w:rFonts w:ascii="Cambria Math" w:hAnsi="Cambria Math" w:cs="Times New Roman"/>
                <w:i/>
                <w:iCs/>
                <w:lang w:eastAsia="zh-CN"/>
              </w:rPr>
            </m:ctrlPr>
          </m:sSubPr>
          <m:e>
            <m:r>
              <w:rPr>
                <w:rFonts w:ascii="Cambria Math" w:hAnsi="Cambria Math" w:cs="Times New Roman"/>
                <w:lang w:eastAsia="zh-CN"/>
              </w:rPr>
              <m:t>M</m:t>
            </m:r>
          </m:e>
          <m:sub>
            <m:r>
              <w:rPr>
                <w:rFonts w:ascii="Cambria Math" w:hAnsi="Cambria Math" w:cs="Times New Roman"/>
                <w:lang w:eastAsia="zh-CN"/>
              </w:rPr>
              <m:t>bug</m:t>
            </m:r>
          </m:sub>
        </m:sSub>
      </m:oMath>
      <w:r w:rsidR="001B1E8B" w:rsidRPr="00151656">
        <w:rPr>
          <w:rFonts w:ascii="Times New Roman" w:hAnsi="Times New Roman" w:cs="Times New Roman"/>
          <w:lang w:eastAsia="zh-CN"/>
        </w:rPr>
        <w:t xml:space="preserve"> (the method where the bug occurs), and these variables are visible </w:t>
      </w:r>
      <w:r w:rsidR="001B1E8B" w:rsidRPr="0041164B">
        <w:rPr>
          <w:rFonts w:ascii="Times New Roman" w:hAnsi="Times New Roman" w:cs="Times New Roman"/>
          <w:lang w:eastAsia="zh-CN"/>
        </w:rPr>
        <w:t xml:space="preserve">at </w:t>
      </w:r>
      <m:oMath>
        <m:r>
          <m:rPr>
            <m:scr m:val="script"/>
            <m:sty m:val="p"/>
          </m:rPr>
          <w:rPr>
            <w:rFonts w:ascii="Cambria Math" w:hAnsi="Cambria Math" w:cs="Times New Roman"/>
            <w:lang w:eastAsia="zh-CN"/>
          </w:rPr>
          <m:t>l</m:t>
        </m:r>
      </m:oMath>
      <w:r w:rsidR="001B1E8B" w:rsidRPr="0041164B">
        <w:rPr>
          <w:rFonts w:ascii="Times New Roman" w:hAnsi="Times New Roman" w:cs="Times New Roman"/>
          <w:lang w:eastAsia="zh-CN"/>
        </w:rPr>
        <w:t>;</w:t>
      </w:r>
      <w:r w:rsidR="001B1E8B" w:rsidRPr="00151656">
        <w:rPr>
          <w:rFonts w:ascii="Times New Roman" w:hAnsi="Times New Roman" w:cs="Times New Roman"/>
          <w:shd w:val="clear" w:color="auto" w:fill="FFFFFF"/>
        </w:rPr>
        <w:t xml:space="preserve"> 2) attributes of the class to which the </w:t>
      </w:r>
      <m:oMath>
        <m:sSub>
          <m:sSubPr>
            <m:ctrlPr>
              <w:rPr>
                <w:rFonts w:ascii="Cambria Math" w:hAnsi="Cambria Math" w:cs="Times New Roman"/>
                <w:i/>
                <w:iCs/>
                <w:lang w:eastAsia="zh-CN"/>
              </w:rPr>
            </m:ctrlPr>
          </m:sSubPr>
          <m:e>
            <m:r>
              <w:rPr>
                <w:rFonts w:ascii="Cambria Math" w:hAnsi="Cambria Math" w:cs="Times New Roman"/>
                <w:lang w:eastAsia="zh-CN"/>
              </w:rPr>
              <m:t>M</m:t>
            </m:r>
          </m:e>
          <m:sub>
            <m:r>
              <w:rPr>
                <w:rFonts w:ascii="Cambria Math" w:hAnsi="Cambria Math" w:cs="Times New Roman"/>
                <w:lang w:eastAsia="zh-CN"/>
              </w:rPr>
              <m:t>bug</m:t>
            </m:r>
          </m:sub>
        </m:sSub>
      </m:oMath>
      <w:r w:rsidR="001B1E8B" w:rsidRPr="00151656">
        <w:rPr>
          <w:rFonts w:ascii="Times New Roman" w:hAnsi="Times New Roman" w:cs="Times New Roman"/>
          <w:shd w:val="clear" w:color="auto" w:fill="FFFFFF"/>
        </w:rPr>
        <w:t xml:space="preserve"> belongs; 3)Any expression that can be evaluated </w:t>
      </w:r>
      <w:r w:rsidR="001B1E8B" w:rsidRPr="0041164B">
        <w:rPr>
          <w:rFonts w:ascii="Times New Roman" w:hAnsi="Times New Roman" w:cs="Times New Roman"/>
          <w:lang w:eastAsia="zh-CN"/>
        </w:rPr>
        <w:t xml:space="preserve">at </w:t>
      </w:r>
      <m:oMath>
        <m:r>
          <m:rPr>
            <m:scr m:val="script"/>
            <m:sty m:val="p"/>
          </m:rPr>
          <w:rPr>
            <w:rFonts w:ascii="Cambria Math" w:hAnsi="Cambria Math" w:cs="Times New Roman"/>
            <w:lang w:eastAsia="zh-CN"/>
          </w:rPr>
          <m:t>l</m:t>
        </m:r>
      </m:oMath>
      <w:r w:rsidR="001B1E8B" w:rsidRPr="00151656">
        <w:rPr>
          <w:rFonts w:ascii="Times New Roman" w:hAnsi="Times New Roman" w:cs="Times New Roman"/>
          <w:shd w:val="clear" w:color="auto" w:fill="FFFFFF"/>
        </w:rPr>
        <w:t xml:space="preserve">, but expressions with side effects such as increment, decrement, assignment, and creation cannot be monitored. In this paper, we use </w:t>
      </w:r>
      <m:oMath>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m:oMath>
      <w:r w:rsidR="001B1E8B" w:rsidRPr="00151656">
        <w:rPr>
          <w:rFonts w:ascii="Times New Roman" w:hAnsi="Times New Roman" w:cs="Times New Roman"/>
          <w:shd w:val="clear" w:color="auto" w:fill="FFFFFF"/>
        </w:rPr>
        <w:t xml:space="preserve"> to denote the set of all monitorable basic expressions at </w:t>
      </w:r>
      <m:oMath>
        <m:r>
          <m:rPr>
            <m:scr m:val="script"/>
            <m:sty m:val="p"/>
          </m:rPr>
          <w:rPr>
            <w:rFonts w:ascii="Cambria Math" w:hAnsi="Cambria Math" w:cs="Times New Roman"/>
            <w:lang w:eastAsia="zh-CN"/>
          </w:rPr>
          <m:t>l</m:t>
        </m:r>
      </m:oMath>
      <w:r w:rsidR="001B1E8B" w:rsidRPr="00151656">
        <w:rPr>
          <w:rFonts w:ascii="Times New Roman" w:hAnsi="Times New Roman" w:cs="Times New Roman"/>
          <w:shd w:val="clear" w:color="auto" w:fill="FFFFFF"/>
        </w:rPr>
        <w:t xml:space="preserve"> (</w:t>
      </w:r>
      <m:oMath>
        <m:r>
          <m:rPr>
            <m:scr m:val="script"/>
            <m:sty m:val="p"/>
          </m:rPr>
          <w:rPr>
            <w:rFonts w:ascii="Cambria Math" w:hAnsi="Cambria Math" w:cs="Times New Roman"/>
            <w:lang w:eastAsia="zh-CN"/>
          </w:rPr>
          <m:t>l</m:t>
        </m:r>
      </m:oMath>
      <w:r w:rsidR="001B1E8B" w:rsidRPr="00151656">
        <w:rPr>
          <w:rFonts w:ascii="Times New Roman" w:hAnsi="Times New Roman" w:cs="Times New Roman"/>
          <w:lang w:eastAsia="zh-CN"/>
        </w:rPr>
        <w:t xml:space="preserve"> </w:t>
      </w:r>
      <w:r w:rsidR="001B1E8B" w:rsidRPr="00151656">
        <w:rPr>
          <w:rFonts w:ascii="Times New Roman" w:hAnsi="Times New Roman" w:cs="Times New Roman"/>
          <w:shd w:val="clear" w:color="auto" w:fill="FFFFFF"/>
        </w:rPr>
        <w:t xml:space="preserve">denotes the unique identifier of each statement). For each reference type </w:t>
      </w:r>
      <m:oMath>
        <m:r>
          <w:rPr>
            <w:rFonts w:ascii="Cambria Math" w:hAnsi="Cambria Math" w:cs="Times New Roman"/>
            <w:shd w:val="clear" w:color="auto" w:fill="FFFFFF"/>
          </w:rPr>
          <m:t>r</m:t>
        </m:r>
      </m:oMath>
      <w:r w:rsidR="001B1E8B" w:rsidRPr="00151656">
        <w:rPr>
          <w:rFonts w:ascii="Times New Roman" w:hAnsi="Times New Roman" w:cs="Times New Roman"/>
          <w:shd w:val="clear" w:color="auto" w:fill="FFFFFF"/>
        </w:rPr>
        <w:t xml:space="preserve"> in the </w:t>
      </w:r>
      <m:oMath>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m:oMath>
      <w:r w:rsidR="001B1E8B" w:rsidRPr="00151656">
        <w:rPr>
          <w:rFonts w:ascii="Times New Roman" w:hAnsi="Times New Roman" w:cs="Times New Roman"/>
          <w:shd w:val="clear" w:color="auto" w:fill="FFFFFF"/>
        </w:rPr>
        <w:t xml:space="preserve">, the following two forms form the extended expression, including: 1) </w:t>
      </w:r>
      <m:oMath>
        <m:r>
          <w:rPr>
            <w:rFonts w:ascii="Cambria Math" w:hAnsi="Cambria Math" w:cs="Times New Roman"/>
            <w:shd w:val="clear" w:color="auto" w:fill="FFFFFF"/>
          </w:rPr>
          <m:t>r.f()</m:t>
        </m:r>
      </m:oMath>
      <w:r w:rsidR="001B1E8B" w:rsidRPr="00151656">
        <w:rPr>
          <w:rFonts w:ascii="Times New Roman" w:hAnsi="Times New Roman" w:cs="Times New Roman"/>
          <w:shd w:val="clear" w:color="auto" w:fill="FFFFFF"/>
        </w:rPr>
        <w:t xml:space="preserve">, </w:t>
      </w:r>
      <m:oMath>
        <m:r>
          <w:rPr>
            <w:rFonts w:ascii="Cambria Math" w:hAnsi="Cambria Math" w:cs="Times New Roman"/>
            <w:shd w:val="clear" w:color="auto" w:fill="FFFFFF"/>
          </w:rPr>
          <m:t>f()</m:t>
        </m:r>
      </m:oMath>
      <w:r w:rsidR="001B1E8B" w:rsidRPr="00151656">
        <w:rPr>
          <w:rFonts w:ascii="Times New Roman" w:hAnsi="Times New Roman" w:cs="Times New Roman"/>
          <w:shd w:val="clear" w:color="auto" w:fill="FFFFFF"/>
          <w:lang w:eastAsia="zh-CN"/>
        </w:rPr>
        <w:t xml:space="preserve"> </w:t>
      </w:r>
      <w:r w:rsidR="001B1E8B" w:rsidRPr="00151656">
        <w:rPr>
          <w:rFonts w:ascii="Times New Roman" w:hAnsi="Times New Roman" w:cs="Times New Roman"/>
          <w:shd w:val="clear" w:color="auto" w:fill="FFFFFF"/>
        </w:rPr>
        <w:t xml:space="preserve">is a no-argument function and </w:t>
      </w:r>
      <w:r w:rsidR="001B1E8B" w:rsidRPr="006F68C2">
        <w:rPr>
          <w:rFonts w:ascii="Times New Roman" w:hAnsi="Times New Roman" w:cs="Times New Roman"/>
          <w:shd w:val="clear" w:color="auto" w:fill="FFFFFF"/>
        </w:rPr>
        <w:lastRenderedPageBreak/>
        <w:t xml:space="preserve">returns a type that can be monitored at </w:t>
      </w:r>
      <m:oMath>
        <m:r>
          <m:rPr>
            <m:scr m:val="script"/>
            <m:sty m:val="p"/>
          </m:rPr>
          <w:rPr>
            <w:rFonts w:ascii="Cambria Math" w:hAnsi="Cambria Math"/>
            <w:lang w:eastAsia="zh-CN"/>
          </w:rPr>
          <m:t>l</m:t>
        </m:r>
      </m:oMath>
      <w:r w:rsidR="001B1E8B" w:rsidRPr="006F68C2">
        <w:rPr>
          <w:rFonts w:ascii="Times New Roman" w:hAnsi="Times New Roman" w:cs="Times New Roman"/>
          <w:shd w:val="clear" w:color="auto" w:fill="FFFFFF"/>
        </w:rPr>
        <w:t xml:space="preserve">. 2) When </w:t>
      </w:r>
      <m:oMath>
        <m:r>
          <w:rPr>
            <w:rFonts w:ascii="Cambria Math" w:hAnsi="Cambria Math" w:cs="Times New Roman"/>
            <w:shd w:val="clear" w:color="auto" w:fill="FFFFFF"/>
          </w:rPr>
          <m:t>r</m:t>
        </m:r>
      </m:oMath>
      <w:r w:rsidR="001B1E8B" w:rsidRPr="006F68C2">
        <w:rPr>
          <w:rFonts w:ascii="Times New Roman" w:hAnsi="Times New Roman" w:cs="Times New Roman"/>
          <w:shd w:val="clear" w:color="auto" w:fill="FFFFFF"/>
        </w:rPr>
        <w:t xml:space="preserve"> is </w:t>
      </w:r>
      <m:oMath>
        <m:r>
          <w:rPr>
            <w:rFonts w:ascii="Cambria Math" w:hAnsi="Cambria Math" w:cs="Times New Roman"/>
            <w:shd w:val="clear" w:color="auto" w:fill="FFFFFF"/>
          </w:rPr>
          <m:t>this</m:t>
        </m:r>
      </m:oMath>
      <w:r w:rsidR="001B1E8B" w:rsidRPr="006F68C2">
        <w:rPr>
          <w:rFonts w:ascii="Times New Roman" w:hAnsi="Times New Roman" w:cs="Times New Roman"/>
          <w:shd w:val="clear" w:color="auto" w:fill="FFFFFF"/>
        </w:rPr>
        <w:t xml:space="preserve">, the attributes of </w:t>
      </w:r>
      <m:oMath>
        <m:r>
          <w:rPr>
            <w:rFonts w:ascii="Cambria Math" w:hAnsi="Cambria Math" w:cs="Times New Roman"/>
            <w:shd w:val="clear" w:color="auto" w:fill="FFFFFF"/>
          </w:rPr>
          <m:t>r</m:t>
        </m:r>
      </m:oMath>
      <w:r w:rsidR="001B1E8B">
        <w:rPr>
          <w:rFonts w:ascii="Times New Roman" w:hAnsi="Times New Roman" w:cs="Times New Roman" w:hint="eastAsia"/>
          <w:shd w:val="clear" w:color="auto" w:fill="FFFFFF"/>
          <w:lang w:eastAsia="zh-CN"/>
        </w:rPr>
        <w:t xml:space="preserve"> </w:t>
      </w:r>
      <w:r w:rsidR="001B1E8B" w:rsidRPr="006F68C2">
        <w:rPr>
          <w:rFonts w:ascii="Times New Roman" w:hAnsi="Times New Roman" w:cs="Times New Roman"/>
          <w:shd w:val="clear" w:color="auto" w:fill="FFFFFF"/>
        </w:rPr>
        <w:t xml:space="preserve">are monitorable at </w:t>
      </w:r>
      <m:oMath>
        <m:r>
          <m:rPr>
            <m:scr m:val="script"/>
            <m:sty m:val="p"/>
          </m:rPr>
          <w:rPr>
            <w:rFonts w:ascii="Cambria Math" w:hAnsi="Cambria Math"/>
            <w:lang w:eastAsia="zh-CN"/>
          </w:rPr>
          <m:t>l</m:t>
        </m:r>
      </m:oMath>
      <w:r w:rsidR="001B1E8B" w:rsidRPr="006F68C2">
        <w:rPr>
          <w:rFonts w:ascii="Times New Roman" w:hAnsi="Times New Roman" w:cs="Times New Roman"/>
          <w:shd w:val="clear" w:color="auto" w:fill="FFFFFF"/>
        </w:rPr>
        <w:t xml:space="preserve">. In this paper, we use </w:t>
      </w:r>
      <m:oMath>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sidR="001B1E8B" w:rsidRPr="006F68C2">
        <w:rPr>
          <w:rFonts w:ascii="Times New Roman" w:hAnsi="Times New Roman" w:cs="Times New Roman"/>
          <w:shd w:val="clear" w:color="auto" w:fill="FFFFFF"/>
        </w:rPr>
        <w:t xml:space="preserve"> to denote the set of all extended expressions that can be monitored.</w:t>
      </w:r>
    </w:p>
    <w:p w14:paraId="2D9915E6" w14:textId="52EFAE94" w:rsidR="003C3593" w:rsidRPr="009F4E41" w:rsidRDefault="001B1E8B" w:rsidP="009F4E41">
      <w:pPr>
        <w:pStyle w:val="a0"/>
        <w:jc w:val="both"/>
        <w:rPr>
          <w:rFonts w:ascii="Times New Roman" w:hAnsi="Times New Roman" w:cs="Times New Roman"/>
          <w:lang w:eastAsia="zh-CN"/>
        </w:rPr>
      </w:pPr>
      <w:r w:rsidRPr="007C4BAE">
        <w:rPr>
          <w:rFonts w:ascii="Times New Roman" w:hAnsi="Times New Roman" w:cs="Times New Roman"/>
          <w:shd w:val="clear" w:color="auto" w:fill="FFFFFF"/>
        </w:rPr>
        <w:t>In order to explain the expression</w:t>
      </w:r>
      <w:r>
        <w:rPr>
          <w:rFonts w:ascii="Times New Roman" w:hAnsi="Times New Roman" w:cs="Times New Roman" w:hint="eastAsia"/>
          <w:shd w:val="clear" w:color="auto" w:fill="FFFFFF"/>
          <w:lang w:eastAsia="zh-CN"/>
        </w:rPr>
        <w:t xml:space="preserve"> in detail</w:t>
      </w:r>
      <w:r w:rsidRPr="007C4BAE">
        <w:rPr>
          <w:rFonts w:ascii="Times New Roman" w:hAnsi="Times New Roman" w:cs="Times New Roman"/>
          <w:shd w:val="clear" w:color="auto" w:fill="FFFFFF"/>
        </w:rPr>
        <w:t xml:space="preserve">, Figure 1 shows the </w:t>
      </w:r>
      <w:r>
        <w:rPr>
          <w:rFonts w:ascii="Times New Roman" w:hAnsi="Times New Roman" w:cs="Times New Roman"/>
          <w:shd w:val="clear" w:color="auto" w:fill="FFFFFF"/>
        </w:rPr>
        <w:t>buggy program</w:t>
      </w:r>
      <w:r w:rsidRPr="007C4BAE">
        <w:rPr>
          <w:rFonts w:ascii="Times New Roman" w:hAnsi="Times New Roman" w:cs="Times New Roman"/>
          <w:shd w:val="clear" w:color="auto" w:fill="FFFFFF"/>
        </w:rPr>
        <w:t xml:space="preserve"> and its corresponding patch. The </w:t>
      </w:r>
      <w:r>
        <w:rPr>
          <w:rFonts w:ascii="Times New Roman" w:hAnsi="Times New Roman" w:cs="Times New Roman"/>
          <w:shd w:val="clear" w:color="auto" w:fill="FFFFFF"/>
        </w:rPr>
        <w:t>buggy program</w:t>
      </w:r>
      <w:r w:rsidRPr="007C4BAE">
        <w:rPr>
          <w:rFonts w:ascii="Times New Roman" w:hAnsi="Times New Roman" w:cs="Times New Roman"/>
          <w:shd w:val="clear" w:color="auto" w:fill="FFFFFF"/>
        </w:rPr>
        <w:t xml:space="preserve"> functions as follows: The duplicate method receives two ArrayLists (</w:t>
      </w:r>
      <m:oMath>
        <m:r>
          <w:rPr>
            <w:rFonts w:ascii="Cambria Math" w:hAnsi="Cambria Math" w:cs="Times New Roman"/>
            <w:shd w:val="clear" w:color="auto" w:fill="FFFFFF"/>
          </w:rPr>
          <m:t>list1, list2</m:t>
        </m:r>
      </m:oMath>
      <w:r w:rsidRPr="007C4BAE">
        <w:rPr>
          <w:rFonts w:ascii="Times New Roman" w:hAnsi="Times New Roman" w:cs="Times New Roman"/>
          <w:shd w:val="clear" w:color="auto" w:fill="FFFFFF"/>
        </w:rPr>
        <w:t xml:space="preserve">) and an int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Its function is to copy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elements from </w:t>
      </w:r>
      <m:oMath>
        <m:r>
          <w:rPr>
            <w:rFonts w:ascii="Cambria Math" w:hAnsi="Cambria Math" w:cs="Times New Roman"/>
            <w:shd w:val="clear" w:color="auto" w:fill="FFFFFF"/>
          </w:rPr>
          <m:t>list2</m:t>
        </m:r>
      </m:oMath>
      <w:r w:rsidRPr="007C4BAE">
        <w:rPr>
          <w:rFonts w:ascii="Times New Roman" w:hAnsi="Times New Roman" w:cs="Times New Roman"/>
          <w:shd w:val="clear" w:color="auto" w:fill="FFFFFF"/>
        </w:rPr>
        <w:t xml:space="preserve"> to </w:t>
      </w:r>
      <m:oMath>
        <m:r>
          <w:rPr>
            <w:rFonts w:ascii="Cambria Math" w:hAnsi="Cambria Math" w:cs="Times New Roman"/>
            <w:shd w:val="clear" w:color="auto" w:fill="FFFFFF"/>
          </w:rPr>
          <m:t>list1</m:t>
        </m:r>
      </m:oMath>
      <w:r w:rsidRPr="007C4BAE">
        <w:rPr>
          <w:rFonts w:ascii="Times New Roman" w:hAnsi="Times New Roman" w:cs="Times New Roman"/>
          <w:shd w:val="clear" w:color="auto" w:fill="FFFFFF"/>
        </w:rPr>
        <w:t xml:space="preserve">.However, this program has an obvious error, which ignores the case that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is greater than the length of </w:t>
      </w:r>
      <m:oMath>
        <m:r>
          <w:rPr>
            <w:rFonts w:ascii="Cambria Math" w:hAnsi="Cambria Math" w:cs="Times New Roman"/>
            <w:shd w:val="clear" w:color="auto" w:fill="FFFFFF"/>
          </w:rPr>
          <m:t>list2</m:t>
        </m:r>
      </m:oMath>
      <w:r>
        <w:rPr>
          <w:rFonts w:ascii="Times New Roman" w:hAnsi="Times New Roman" w:cs="Times New Roman" w:hint="eastAsia"/>
          <w:shd w:val="clear" w:color="auto" w:fill="FFFFFF"/>
          <w:lang w:eastAsia="zh-CN"/>
        </w:rPr>
        <w:t>,</w:t>
      </w:r>
      <w:r w:rsidRPr="007C4BAE">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W</w:t>
      </w:r>
      <w:r w:rsidRPr="007C4BAE">
        <w:rPr>
          <w:rFonts w:ascii="Times New Roman" w:hAnsi="Times New Roman" w:cs="Times New Roman"/>
          <w:shd w:val="clear" w:color="auto" w:fill="FFFFFF"/>
        </w:rPr>
        <w:t xml:space="preserve">hen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is greater than the number of elements of </w:t>
      </w:r>
      <m:oMath>
        <m:r>
          <w:rPr>
            <w:rFonts w:ascii="Cambria Math" w:hAnsi="Cambria Math" w:cs="Times New Roman"/>
            <w:shd w:val="clear" w:color="auto" w:fill="FFFFFF"/>
          </w:rPr>
          <m:t>list2</m:t>
        </m:r>
      </m:oMath>
      <w:r w:rsidRPr="007C4BAE">
        <w:rPr>
          <w:rFonts w:ascii="Times New Roman" w:hAnsi="Times New Roman" w:cs="Times New Roman"/>
          <w:shd w:val="clear" w:color="auto" w:fill="FFFFFF"/>
        </w:rPr>
        <w:t>, the program will throw Index</w:t>
      </w:r>
      <w:r>
        <w:rPr>
          <w:rFonts w:ascii="Times New Roman" w:hAnsi="Times New Roman" w:cs="Times New Roman" w:hint="eastAsia"/>
          <w:shd w:val="clear" w:color="auto" w:fill="FFFFFF"/>
          <w:lang w:eastAsia="zh-CN"/>
        </w:rPr>
        <w:t xml:space="preserve"> </w:t>
      </w:r>
      <w:r w:rsidRPr="007C4BAE">
        <w:rPr>
          <w:rFonts w:ascii="Times New Roman" w:hAnsi="Times New Roman" w:cs="Times New Roman"/>
          <w:shd w:val="clear" w:color="auto" w:fill="FFFFFF"/>
        </w:rPr>
        <w:t>Out</w:t>
      </w:r>
      <w:r>
        <w:rPr>
          <w:rFonts w:ascii="Times New Roman" w:hAnsi="Times New Roman" w:cs="Times New Roman" w:hint="eastAsia"/>
          <w:shd w:val="clear" w:color="auto" w:fill="FFFFFF"/>
          <w:lang w:eastAsia="zh-CN"/>
        </w:rPr>
        <w:t xml:space="preserve"> </w:t>
      </w:r>
      <w:r w:rsidRPr="007C4BAE">
        <w:rPr>
          <w:rFonts w:ascii="Times New Roman" w:hAnsi="Times New Roman" w:cs="Times New Roman"/>
          <w:shd w:val="clear" w:color="auto" w:fill="FFFFFF"/>
        </w:rPr>
        <w:t>Of</w:t>
      </w:r>
      <w:r>
        <w:rPr>
          <w:rFonts w:ascii="Times New Roman" w:hAnsi="Times New Roman" w:cs="Times New Roman" w:hint="eastAsia"/>
          <w:shd w:val="clear" w:color="auto" w:fill="FFFFFF"/>
          <w:lang w:eastAsia="zh-CN"/>
        </w:rPr>
        <w:t xml:space="preserve"> </w:t>
      </w:r>
      <w:r w:rsidRPr="007C4BAE">
        <w:rPr>
          <w:rFonts w:ascii="Times New Roman" w:hAnsi="Times New Roman" w:cs="Times New Roman"/>
          <w:shd w:val="clear" w:color="auto" w:fill="FFFFFF"/>
        </w:rPr>
        <w:t>Bounds</w:t>
      </w:r>
      <w:r>
        <w:rPr>
          <w:rFonts w:ascii="Times New Roman" w:hAnsi="Times New Roman" w:cs="Times New Roman" w:hint="eastAsia"/>
          <w:shd w:val="clear" w:color="auto" w:fill="FFFFFF"/>
          <w:lang w:eastAsia="zh-CN"/>
        </w:rPr>
        <w:t xml:space="preserve"> e</w:t>
      </w:r>
      <w:r w:rsidRPr="007C4BAE">
        <w:rPr>
          <w:rFonts w:ascii="Times New Roman" w:hAnsi="Times New Roman" w:cs="Times New Roman"/>
          <w:shd w:val="clear" w:color="auto" w:fill="FFFFFF"/>
        </w:rPr>
        <w:t xml:space="preserve">xception. </w:t>
      </w:r>
      <m:oMath>
        <m:r>
          <w:rPr>
            <w:rFonts w:ascii="Cambria Math" w:hAnsi="Cambria Math" w:cs="Times New Roman"/>
            <w:shd w:val="clear" w:color="auto" w:fill="FFFFFF"/>
          </w:rPr>
          <m:t>if</m:t>
        </m:r>
      </m:oMath>
      <w:r w:rsidRPr="007C4BAE">
        <w:rPr>
          <w:rFonts w:ascii="Times New Roman" w:hAnsi="Times New Roman" w:cs="Times New Roman"/>
          <w:shd w:val="clear" w:color="auto" w:fill="FFFFFF"/>
        </w:rPr>
        <w:t xml:space="preserve"> statement</w:t>
      </w:r>
      <w:r>
        <w:rPr>
          <w:rFonts w:ascii="Times New Roman" w:hAnsi="Times New Roman" w:cs="Times New Roman" w:hint="eastAsia"/>
          <w:shd w:val="clear" w:color="auto" w:fill="FFFFFF"/>
          <w:lang w:eastAsia="zh-CN"/>
        </w:rPr>
        <w:t xml:space="preserve"> is appended into the patch</w:t>
      </w:r>
      <w:r w:rsidRPr="007C4BAE">
        <w:rPr>
          <w:rFonts w:ascii="Times New Roman" w:hAnsi="Times New Roman" w:cs="Times New Roman"/>
          <w:shd w:val="clear" w:color="auto" w:fill="FFFFFF"/>
        </w:rPr>
        <w:t xml:space="preserve"> to avoid this error.</w:t>
      </w:r>
      <w:r>
        <w:rPr>
          <w:rFonts w:ascii="Times New Roman" w:hAnsi="Times New Roman" w:cs="Times New Roman" w:hint="eastAsia"/>
          <w:shd w:val="clear" w:color="auto" w:fill="FFFFFF"/>
          <w:lang w:eastAsia="zh-CN"/>
        </w:rPr>
        <w:t xml:space="preserve"> </w:t>
      </w:r>
      <w:r w:rsidRPr="007C4BAE">
        <w:rPr>
          <w:rFonts w:ascii="Times New Roman" w:hAnsi="Times New Roman" w:cs="Times New Roman"/>
          <w:shd w:val="clear" w:color="auto" w:fill="FFFFFF"/>
        </w:rPr>
        <w:t xml:space="preserve">The count variable in the first line of the </w:t>
      </w:r>
      <w:r>
        <w:rPr>
          <w:rFonts w:ascii="Times New Roman" w:hAnsi="Times New Roman" w:cs="Times New Roman"/>
          <w:shd w:val="clear" w:color="auto" w:fill="FFFFFF"/>
        </w:rPr>
        <w:t>buggy program</w:t>
      </w:r>
      <w:r w:rsidRPr="007C4BAE">
        <w:rPr>
          <w:rFonts w:ascii="Times New Roman" w:hAnsi="Times New Roman" w:cs="Times New Roman"/>
          <w:shd w:val="clear" w:color="auto" w:fill="FFFFFF"/>
        </w:rPr>
        <w:t xml:space="preserve">, </w:t>
      </w:r>
      <m:oMath>
        <m:r>
          <w:rPr>
            <w:rFonts w:ascii="Cambria Math" w:hAnsi="Cambria Math" w:cs="Times New Roman"/>
            <w:shd w:val="clear" w:color="auto" w:fill="FFFFFF"/>
          </w:rPr>
          <m:t>list1</m:t>
        </m:r>
      </m:oMath>
      <w:r w:rsidRPr="007C4BAE">
        <w:rPr>
          <w:rFonts w:ascii="Times New Roman" w:hAnsi="Times New Roman" w:cs="Times New Roman"/>
          <w:shd w:val="clear" w:color="auto" w:fill="FFFFFF"/>
        </w:rPr>
        <w:t xml:space="preserve">, </w:t>
      </w:r>
      <m:oMath>
        <m:r>
          <w:rPr>
            <w:rFonts w:ascii="Cambria Math" w:hAnsi="Cambria Math" w:cs="Times New Roman"/>
            <w:shd w:val="clear" w:color="auto" w:fill="FFFFFF"/>
          </w:rPr>
          <m:t>list2</m:t>
        </m:r>
      </m:oMath>
      <w:r w:rsidRPr="007C4BAE">
        <w:rPr>
          <w:rFonts w:ascii="Times New Roman" w:hAnsi="Times New Roman" w:cs="Times New Roman"/>
          <w:shd w:val="clear" w:color="auto" w:fill="FFFFFF"/>
        </w:rPr>
        <w:t xml:space="preserve">, and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in the arguments, are all basic expressions that can be monitored. At this point, the extended expressions for </w:t>
      </w:r>
      <m:oMath>
        <m:r>
          <m:rPr>
            <m:scr m:val="script"/>
            <m:sty m:val="p"/>
          </m:rPr>
          <w:rPr>
            <w:rFonts w:ascii="Cambria Math" w:hAnsi="Cambria Math" w:cs="Times New Roman"/>
            <w:lang w:eastAsia="zh-CN"/>
          </w:rPr>
          <m:t>l</m:t>
        </m:r>
      </m:oMath>
      <w:r w:rsidRPr="007C4BAE">
        <w:rPr>
          <w:rFonts w:ascii="Times New Roman" w:hAnsi="Times New Roman" w:cs="Times New Roman"/>
          <w:shd w:val="clear" w:color="auto" w:fill="FFFFFF"/>
        </w:rPr>
        <w:t xml:space="preserve"> are </w:t>
      </w:r>
      <m:oMath>
        <m:r>
          <w:rPr>
            <w:rFonts w:ascii="Cambria Math" w:hAnsi="Cambria Math" w:cs="Times New Roman"/>
            <w:shd w:val="clear" w:color="auto" w:fill="FFFFFF"/>
          </w:rPr>
          <m:t>list1.size ()</m:t>
        </m:r>
      </m:oMath>
      <w:r w:rsidRPr="007C4BAE">
        <w:rPr>
          <w:rFonts w:ascii="Times New Roman" w:hAnsi="Times New Roman" w:cs="Times New Roman"/>
          <w:shd w:val="clear" w:color="auto" w:fill="FFFFFF"/>
        </w:rPr>
        <w:t xml:space="preserve">, </w:t>
      </w:r>
      <m:oMath>
        <m:r>
          <w:rPr>
            <w:rFonts w:ascii="Cambria Math" w:hAnsi="Cambria Math" w:cs="Times New Roman"/>
            <w:shd w:val="clear" w:color="auto" w:fill="FFFFFF"/>
          </w:rPr>
          <m:t>list2.size ()</m:t>
        </m:r>
      </m:oMath>
      <w:r w:rsidRPr="007C4BAE">
        <w:rPr>
          <w:rFonts w:ascii="Times New Roman" w:hAnsi="Times New Roman" w:cs="Times New Roman"/>
          <w:shd w:val="clear" w:color="auto" w:fill="FFFFFF"/>
        </w:rPr>
        <w:t>, and so on.</w:t>
      </w:r>
    </w:p>
    <w:p w14:paraId="64E9EB33" w14:textId="77777777" w:rsidR="003C3593" w:rsidRDefault="003C3593">
      <w:pPr>
        <w:pStyle w:val="a0"/>
        <w:rPr>
          <w:lang w:eastAsia="zh-CN"/>
        </w:rPr>
      </w:pPr>
    </w:p>
    <w:p w14:paraId="7CF0EAC6" w14:textId="77777777" w:rsidR="003C3593" w:rsidRDefault="00000000">
      <w:pPr>
        <w:pStyle w:val="CaptionedFigure"/>
        <w:jc w:val="center"/>
      </w:pPr>
      <w:r>
        <w:rPr>
          <w:noProof/>
        </w:rPr>
        <w:drawing>
          <wp:inline distT="0" distB="0" distL="0" distR="0" wp14:anchorId="2929C2DB" wp14:editId="4225016F">
            <wp:extent cx="5334000" cy="1614170"/>
            <wp:effectExtent l="0" t="0" r="0" b="0"/>
            <wp:docPr id="22" name="Picture" descr="image-202209261005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mage-20220926100510103"/>
                    <pic:cNvPicPr>
                      <a:picLocks noChangeAspect="1" noChangeArrowheads="1"/>
                    </pic:cNvPicPr>
                  </pic:nvPicPr>
                  <pic:blipFill>
                    <a:blip r:embed="rId8"/>
                    <a:stretch>
                      <a:fillRect/>
                    </a:stretch>
                  </pic:blipFill>
                  <pic:spPr>
                    <a:xfrm>
                      <a:off x="0" y="0"/>
                      <a:ext cx="5334000" cy="1614424"/>
                    </a:xfrm>
                    <a:prstGeom prst="rect">
                      <a:avLst/>
                    </a:prstGeom>
                    <a:noFill/>
                    <a:ln w="9525">
                      <a:noFill/>
                    </a:ln>
                  </pic:spPr>
                </pic:pic>
              </a:graphicData>
            </a:graphic>
          </wp:inline>
        </w:drawing>
      </w:r>
    </w:p>
    <w:p w14:paraId="416BB9AC" w14:textId="77777777" w:rsidR="003C3593" w:rsidRDefault="00000000">
      <w:pPr>
        <w:pStyle w:val="a0"/>
        <w:numPr>
          <w:ilvl w:val="0"/>
          <w:numId w:val="5"/>
        </w:numPr>
        <w:jc w:val="center"/>
        <w:rPr>
          <w:rFonts w:asciiTheme="majorHAnsi" w:hAnsiTheme="majorHAnsi" w:cstheme="majorHAnsi"/>
          <w:lang w:eastAsia="zh-CN"/>
        </w:rPr>
      </w:pPr>
      <w:r>
        <w:rPr>
          <w:rFonts w:asciiTheme="majorHAnsi" w:hAnsiTheme="majorHAnsi" w:cstheme="majorHAnsi" w:hint="eastAsia"/>
          <w:lang w:eastAsia="zh-CN"/>
        </w:rPr>
        <w:t>b</w:t>
      </w:r>
      <w:r>
        <w:rPr>
          <w:rFonts w:asciiTheme="majorHAnsi" w:hAnsiTheme="majorHAnsi" w:cstheme="majorHAnsi"/>
          <w:lang w:eastAsia="zh-CN"/>
        </w:rPr>
        <w:t>ug</w:t>
      </w:r>
      <w:r>
        <w:rPr>
          <w:rFonts w:asciiTheme="majorHAnsi" w:hAnsiTheme="majorHAnsi" w:cstheme="majorHAnsi" w:hint="eastAsia"/>
          <w:lang w:eastAsia="zh-CN"/>
        </w:rPr>
        <w:t>程序</w:t>
      </w:r>
    </w:p>
    <w:p w14:paraId="5CBECC2E" w14:textId="77777777" w:rsidR="003C3593" w:rsidRDefault="00000000">
      <w:pPr>
        <w:pStyle w:val="CaptionedFigure"/>
        <w:jc w:val="center"/>
      </w:pPr>
      <w:r>
        <w:rPr>
          <w:noProof/>
        </w:rPr>
        <w:drawing>
          <wp:inline distT="0" distB="0" distL="0" distR="0" wp14:anchorId="20B4C9CE" wp14:editId="52AEAC71">
            <wp:extent cx="5334000" cy="1837690"/>
            <wp:effectExtent l="0" t="0" r="0" b="0"/>
            <wp:docPr id="25" name="Picture" descr="image-2022101110051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image-20221011100513077"/>
                    <pic:cNvPicPr>
                      <a:picLocks noChangeAspect="1" noChangeArrowheads="1"/>
                    </pic:cNvPicPr>
                  </pic:nvPicPr>
                  <pic:blipFill>
                    <a:blip r:embed="rId9"/>
                    <a:stretch>
                      <a:fillRect/>
                    </a:stretch>
                  </pic:blipFill>
                  <pic:spPr>
                    <a:xfrm>
                      <a:off x="0" y="0"/>
                      <a:ext cx="5334000" cy="1838067"/>
                    </a:xfrm>
                    <a:prstGeom prst="rect">
                      <a:avLst/>
                    </a:prstGeom>
                    <a:noFill/>
                    <a:ln w="9525">
                      <a:noFill/>
                    </a:ln>
                  </pic:spPr>
                </pic:pic>
              </a:graphicData>
            </a:graphic>
          </wp:inline>
        </w:drawing>
      </w:r>
    </w:p>
    <w:p w14:paraId="1EABF29B" w14:textId="77777777" w:rsidR="003C3593" w:rsidRDefault="00000000">
      <w:pPr>
        <w:pStyle w:val="ImageCaption"/>
        <w:jc w:val="center"/>
        <w:rPr>
          <w:rFonts w:asciiTheme="majorHAnsi" w:hAnsiTheme="majorHAnsi" w:cstheme="majorHAnsi"/>
          <w:i w:val="0"/>
        </w:rPr>
      </w:pPr>
      <w:r>
        <w:rPr>
          <w:rFonts w:asciiTheme="majorHAnsi" w:hAnsiTheme="majorHAnsi" w:cstheme="majorHAnsi"/>
          <w:i w:val="0"/>
        </w:rPr>
        <w:t>(b) patch</w:t>
      </w:r>
    </w:p>
    <w:p w14:paraId="4586DB62" w14:textId="77777777" w:rsidR="003C3593" w:rsidRDefault="00000000">
      <w:pPr>
        <w:pStyle w:val="a0"/>
        <w:jc w:val="center"/>
      </w:pPr>
      <w:r>
        <w:rPr>
          <w:noProof/>
        </w:rPr>
        <w:lastRenderedPageBreak/>
        <w:drawing>
          <wp:inline distT="0" distB="0" distL="0" distR="0" wp14:anchorId="121A4544" wp14:editId="14E00FDB">
            <wp:extent cx="3830955" cy="1555115"/>
            <wp:effectExtent l="0" t="0" r="0" b="0"/>
            <wp:docPr id="28" name="Picture" descr="image-20220926101722455"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image-20220926101722455" title="fig:"/>
                    <pic:cNvPicPr>
                      <a:picLocks noChangeAspect="1" noChangeArrowheads="1"/>
                    </pic:cNvPicPr>
                  </pic:nvPicPr>
                  <pic:blipFill>
                    <a:blip r:embed="rId10"/>
                    <a:stretch>
                      <a:fillRect/>
                    </a:stretch>
                  </pic:blipFill>
                  <pic:spPr>
                    <a:xfrm>
                      <a:off x="0" y="0"/>
                      <a:ext cx="4013328" cy="1629103"/>
                    </a:xfrm>
                    <a:prstGeom prst="rect">
                      <a:avLst/>
                    </a:prstGeom>
                    <a:noFill/>
                    <a:ln w="9525">
                      <a:noFill/>
                    </a:ln>
                  </pic:spPr>
                </pic:pic>
              </a:graphicData>
            </a:graphic>
          </wp:inline>
        </w:drawing>
      </w:r>
    </w:p>
    <w:p w14:paraId="619B057B" w14:textId="77777777" w:rsidR="003C3593" w:rsidRDefault="00000000">
      <w:pPr>
        <w:pStyle w:val="ImageCaption"/>
        <w:jc w:val="center"/>
        <w:rPr>
          <w:rFonts w:asciiTheme="majorHAnsi" w:hAnsiTheme="majorHAnsi" w:cstheme="majorHAnsi"/>
          <w:i w:val="0"/>
          <w:lang w:eastAsia="zh-CN"/>
        </w:rPr>
      </w:pPr>
      <w:r>
        <w:rPr>
          <w:rFonts w:asciiTheme="majorHAnsi" w:hAnsiTheme="majorHAnsi" w:cstheme="majorHAnsi" w:hint="eastAsia"/>
          <w:i w:val="0"/>
          <w:lang w:eastAsia="zh-CN"/>
        </w:rPr>
        <w:t>(</w:t>
      </w:r>
      <w:r>
        <w:rPr>
          <w:rFonts w:asciiTheme="majorHAnsi" w:hAnsiTheme="majorHAnsi" w:cstheme="majorHAnsi"/>
          <w:i w:val="0"/>
          <w:lang w:eastAsia="zh-CN"/>
        </w:rPr>
        <w:t>c)</w:t>
      </w:r>
      <w:r>
        <w:rPr>
          <w:rFonts w:asciiTheme="majorHAnsi" w:hAnsiTheme="majorHAnsi" w:cstheme="majorHAnsi" w:hint="eastAsia"/>
          <w:i w:val="0"/>
          <w:lang w:eastAsia="zh-CN"/>
        </w:rPr>
        <w:t>通过的测试用例</w:t>
      </w:r>
      <w:r>
        <w:rPr>
          <w:rFonts w:asciiTheme="majorHAnsi" w:hAnsiTheme="majorHAnsi" w:cstheme="majorHAnsi"/>
          <w:i w:val="0"/>
          <w:lang w:eastAsia="zh-CN"/>
        </w:rPr>
        <w:t>test1</w:t>
      </w:r>
    </w:p>
    <w:p w14:paraId="132E3972" w14:textId="77777777" w:rsidR="003C3593" w:rsidRDefault="00000000">
      <w:pPr>
        <w:pStyle w:val="a0"/>
        <w:jc w:val="center"/>
      </w:pPr>
      <w:r>
        <w:rPr>
          <w:noProof/>
        </w:rPr>
        <w:drawing>
          <wp:inline distT="0" distB="0" distL="0" distR="0" wp14:anchorId="72CD0957" wp14:editId="3EEC4511">
            <wp:extent cx="4097655" cy="1521460"/>
            <wp:effectExtent l="0" t="0" r="0" b="0"/>
            <wp:docPr id="31" name="Picture" descr="image-20220926101755948"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image-20220926101755948" title="fig:"/>
                    <pic:cNvPicPr>
                      <a:picLocks noChangeAspect="1" noChangeArrowheads="1"/>
                    </pic:cNvPicPr>
                  </pic:nvPicPr>
                  <pic:blipFill>
                    <a:blip r:embed="rId11"/>
                    <a:stretch>
                      <a:fillRect/>
                    </a:stretch>
                  </pic:blipFill>
                  <pic:spPr>
                    <a:xfrm>
                      <a:off x="0" y="0"/>
                      <a:ext cx="4156300" cy="1543381"/>
                    </a:xfrm>
                    <a:prstGeom prst="rect">
                      <a:avLst/>
                    </a:prstGeom>
                    <a:noFill/>
                    <a:ln w="9525">
                      <a:noFill/>
                    </a:ln>
                  </pic:spPr>
                </pic:pic>
              </a:graphicData>
            </a:graphic>
          </wp:inline>
        </w:drawing>
      </w:r>
    </w:p>
    <w:p w14:paraId="6F5E8442" w14:textId="77777777" w:rsidR="003C3593" w:rsidRDefault="00000000">
      <w:pPr>
        <w:pStyle w:val="a0"/>
        <w:jc w:val="center"/>
        <w:rPr>
          <w:rFonts w:asciiTheme="majorHAnsi" w:hAnsiTheme="majorHAnsi" w:cstheme="majorHAnsi"/>
          <w:lang w:eastAsia="zh-CN"/>
        </w:rPr>
      </w:pPr>
      <w:r>
        <w:rPr>
          <w:rFonts w:asciiTheme="majorHAnsi" w:hAnsiTheme="majorHAnsi" w:cstheme="majorHAnsi"/>
          <w:lang w:eastAsia="zh-CN"/>
        </w:rPr>
        <w:t>（</w:t>
      </w:r>
      <w:r>
        <w:rPr>
          <w:rFonts w:asciiTheme="majorHAnsi" w:hAnsiTheme="majorHAnsi" w:cstheme="majorHAnsi"/>
          <w:lang w:eastAsia="zh-CN"/>
        </w:rPr>
        <w:t>d</w:t>
      </w:r>
      <w:r>
        <w:rPr>
          <w:rFonts w:asciiTheme="majorHAnsi" w:hAnsiTheme="majorHAnsi" w:cstheme="majorHAnsi"/>
          <w:lang w:eastAsia="zh-CN"/>
        </w:rPr>
        <w:t>）失败的测试用例</w:t>
      </w:r>
      <w:r>
        <w:rPr>
          <w:rFonts w:asciiTheme="majorHAnsi" w:hAnsiTheme="majorHAnsi" w:cstheme="majorHAnsi"/>
          <w:lang w:eastAsia="zh-CN"/>
        </w:rPr>
        <w:t xml:space="preserve"> test2</w:t>
      </w:r>
    </w:p>
    <w:p w14:paraId="1804BA83" w14:textId="77777777" w:rsidR="003C3593" w:rsidRDefault="00000000">
      <w:pPr>
        <w:pStyle w:val="a0"/>
        <w:jc w:val="center"/>
        <w:rPr>
          <w:rFonts w:asciiTheme="majorHAnsi" w:hAnsiTheme="majorHAnsi" w:cstheme="majorHAnsi"/>
          <w:lang w:eastAsia="zh-CN"/>
        </w:rPr>
      </w:pPr>
      <w:r>
        <w:rPr>
          <w:rFonts w:asciiTheme="majorHAnsi" w:hAnsiTheme="majorHAnsi" w:cstheme="majorHAnsi" w:hint="eastAsia"/>
          <w:lang w:eastAsia="zh-CN"/>
        </w:rPr>
        <w:t>Figure</w:t>
      </w:r>
      <w:r>
        <w:rPr>
          <w:rFonts w:asciiTheme="majorHAnsi" w:hAnsiTheme="majorHAnsi" w:cstheme="majorHAnsi"/>
          <w:lang w:eastAsia="zh-CN"/>
        </w:rPr>
        <w:t xml:space="preserve"> 1</w:t>
      </w:r>
      <w:r>
        <w:rPr>
          <w:rFonts w:asciiTheme="majorHAnsi" w:hAnsiTheme="majorHAnsi" w:cstheme="majorHAnsi" w:hint="eastAsia"/>
          <w:lang w:eastAsia="zh-CN"/>
        </w:rPr>
        <w:t>：</w:t>
      </w:r>
      <w:r>
        <w:rPr>
          <w:rFonts w:asciiTheme="majorHAnsi" w:hAnsiTheme="majorHAnsi" w:cstheme="majorHAnsi" w:hint="eastAsia"/>
          <w:lang w:eastAsia="zh-CN"/>
        </w:rPr>
        <w:t>example</w:t>
      </w:r>
    </w:p>
    <w:p w14:paraId="0873E1AD" w14:textId="14CD1A29" w:rsidR="003C3593" w:rsidRDefault="00000000">
      <w:pPr>
        <w:pStyle w:val="a0"/>
        <w:rPr>
          <w:lang w:eastAsia="zh-CN"/>
        </w:rPr>
      </w:pPr>
      <w:r>
        <w:rPr>
          <w:b/>
          <w:bCs/>
        </w:rPr>
        <w:t>Boolean expression</w:t>
      </w:r>
      <w:r>
        <w:t xml:space="preserve">. </w:t>
      </w:r>
      <w:r w:rsidR="001B1E8B">
        <w:rPr>
          <w:rFonts w:ascii="Times New Roman" w:hAnsi="Times New Roman" w:cs="Times New Roman"/>
          <w:shd w:val="clear" w:color="auto" w:fill="FFFFFF"/>
        </w:rPr>
        <w:t>Boolean</w:t>
      </w:r>
      <w:r w:rsidR="001B1E8B" w:rsidRPr="00D71A21">
        <w:rPr>
          <w:rFonts w:ascii="Times New Roman" w:hAnsi="Times New Roman" w:cs="Times New Roman"/>
          <w:shd w:val="clear" w:color="auto" w:fill="FFFFFF"/>
        </w:rPr>
        <w:t xml:space="preserve"> expressions are composed of relational expressions and logical expressions. In this paper, we denote by </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1B1E8B" w:rsidRPr="00D71A21">
        <w:rPr>
          <w:rFonts w:ascii="Times New Roman" w:hAnsi="Times New Roman" w:cs="Times New Roman"/>
          <w:shd w:val="clear" w:color="auto" w:fill="FFFFFF"/>
        </w:rPr>
        <w:t xml:space="preserve"> a </w:t>
      </w:r>
      <w:r w:rsidR="001B1E8B">
        <w:rPr>
          <w:rFonts w:ascii="Times New Roman" w:hAnsi="Times New Roman" w:cs="Times New Roman"/>
          <w:shd w:val="clear" w:color="auto" w:fill="FFFFFF"/>
        </w:rPr>
        <w:t>boolean</w:t>
      </w:r>
      <w:r w:rsidR="001B1E8B" w:rsidRPr="00D71A21">
        <w:rPr>
          <w:rFonts w:ascii="Times New Roman" w:hAnsi="Times New Roman" w:cs="Times New Roman"/>
          <w:shd w:val="clear" w:color="auto" w:fill="FFFFFF"/>
        </w:rPr>
        <w:t xml:space="preserve"> abstract set at </w:t>
      </w:r>
      <m:oMath>
        <m:r>
          <m:rPr>
            <m:scr m:val="script"/>
            <m:sty m:val="p"/>
          </m:rPr>
          <w:rPr>
            <w:rFonts w:ascii="Cambria Math" w:hAnsi="Cambria Math" w:cs="Times New Roman"/>
            <w:lang w:eastAsia="zh-CN"/>
          </w:rPr>
          <m:t>l</m:t>
        </m:r>
      </m:oMath>
      <w:r w:rsidR="001B1E8B" w:rsidRPr="00D71A21">
        <w:rPr>
          <w:rFonts w:ascii="Times New Roman" w:hAnsi="Times New Roman" w:cs="Times New Roman"/>
          <w:shd w:val="clear" w:color="auto" w:fill="FFFFFF"/>
        </w:rPr>
        <w:t xml:space="preserve">. </w:t>
      </w:r>
      <w:r w:rsidR="001B1E8B">
        <w:rPr>
          <w:rFonts w:ascii="Times New Roman" w:hAnsi="Times New Roman" w:cs="Times New Roman"/>
          <w:shd w:val="clear" w:color="auto" w:fill="FFFFFF"/>
        </w:rPr>
        <w:t>Boolean</w:t>
      </w:r>
      <w:r w:rsidR="001B1E8B" w:rsidRPr="00D71A21">
        <w:rPr>
          <w:rFonts w:ascii="Times New Roman" w:hAnsi="Times New Roman" w:cs="Times New Roman"/>
          <w:shd w:val="clear" w:color="auto" w:fill="FFFFFF"/>
        </w:rPr>
        <w:t xml:space="preserve"> expressions can be expressed in the following four forms</w:t>
      </w:r>
      <w:r w:rsidR="001B1E8B" w:rsidRPr="00D71A21">
        <w:rPr>
          <w:rFonts w:ascii="Times New Roman" w:hAnsi="Times New Roman" w:cs="Times New Roman"/>
          <w:lang w:eastAsia="zh-CN"/>
        </w:rPr>
        <w:t>：</w:t>
      </w:r>
      <w:r w:rsidR="001B1E8B" w:rsidRPr="00D71A21">
        <w:rPr>
          <w:rFonts w:ascii="Times New Roman" w:hAnsi="Times New Roman" w:cs="Times New Roman"/>
          <w:lang w:eastAsia="zh-CN"/>
        </w:rPr>
        <w:t>1</w:t>
      </w:r>
      <w:r w:rsidR="001B1E8B" w:rsidRPr="00D71A21">
        <w:rPr>
          <w:rFonts w:ascii="Times New Roman" w:hAnsi="Times New Roman" w:cs="Times New Roman"/>
          <w:lang w:eastAsia="zh-CN"/>
        </w:rPr>
        <w:t>）</w:t>
      </w:r>
      <w:r w:rsidR="001B1E8B" w:rsidRPr="00D71A21">
        <w:rPr>
          <w:rFonts w:ascii="Times New Roman" w:hAnsi="Times New Roman" w:cs="Times New Roman"/>
          <w:lang w:eastAsia="zh-CN"/>
        </w:rPr>
        <w:t xml:space="preserve">for each pair </w:t>
      </w:r>
      <m:oMath>
        <m:sSub>
          <m:sSubPr>
            <m:ctrlPr>
              <w:rPr>
                <w:rFonts w:ascii="Cambria Math" w:hAnsi="Cambria Math" w:cs="Times New Roman"/>
              </w:rPr>
            </m:ctrlPr>
          </m:sSubPr>
          <m:e>
            <m:r>
              <w:rPr>
                <w:rFonts w:ascii="Cambria Math" w:hAnsi="Cambria Math" w:cs="Times New Roman"/>
                <w:lang w:eastAsia="zh-CN"/>
              </w:rPr>
              <m:t>k</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k</m:t>
            </m:r>
          </m:e>
          <m:sub>
            <m:r>
              <w:rPr>
                <w:rFonts w:ascii="Cambria Math" w:hAnsi="Cambria Math" w:cs="Times New Roman"/>
                <w:lang w:eastAsia="zh-CN"/>
              </w:rPr>
              <m:t>2</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m:r>
          <m:rPr>
            <m:sty m:val="p"/>
          </m:rPr>
          <w:rPr>
            <w:rFonts w:ascii="Cambria Math" w:hAnsi="Cambria Math" w:cs="Times New Roman"/>
            <w:iCs/>
          </w:rPr>
          <w:sym w:font="Symbol" w:char="F0C8"/>
        </m:r>
        <m:sSub>
          <m:sSubPr>
            <m:ctrlPr>
              <w:rPr>
                <w:rFonts w:ascii="Cambria Math" w:hAnsi="Cambria Math" w:cs="Times New Roman"/>
              </w:rPr>
            </m:ctrlPr>
          </m:sSubPr>
          <m:e>
            <m:r>
              <w:rPr>
                <w:rFonts w:ascii="Cambria Math" w:hAnsi="Cambria Math" w:cs="Times New Roman"/>
                <w:lang w:eastAsia="zh-CN"/>
              </w:rPr>
              <m:t>X</m:t>
            </m:r>
          </m:e>
          <m:sub>
            <m:r>
              <m:rPr>
                <m:scr m:val="script"/>
                <m:sty m:val="p"/>
              </m:rPr>
              <w:rPr>
                <w:rFonts w:ascii="Cambria Math" w:hAnsi="Cambria Math" w:cs="Times New Roman"/>
                <w:lang w:eastAsia="zh-CN"/>
              </w:rPr>
              <m:t>l</m:t>
            </m:r>
          </m:sub>
        </m:sSub>
      </m:oMath>
      <w:r w:rsidR="001B1E8B" w:rsidRPr="00D71A21">
        <w:rPr>
          <w:rFonts w:ascii="Times New Roman" w:hAnsi="Times New Roman" w:cs="Times New Roman"/>
          <w:lang w:eastAsia="zh-CN"/>
        </w:rPr>
        <w:t xml:space="preserve"> of expressions of the same type, </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1B1E8B" w:rsidRPr="00D71A21">
        <w:rPr>
          <w:rFonts w:ascii="Times New Roman" w:hAnsi="Times New Roman" w:cs="Times New Roman"/>
          <w:lang w:eastAsia="zh-CN"/>
        </w:rPr>
        <w:t xml:space="preserve"> includes </w:t>
      </w:r>
      <m:oMath>
        <m:sSub>
          <m:sSubPr>
            <m:ctrlPr>
              <w:rPr>
                <w:rFonts w:ascii="Cambria Math" w:hAnsi="Cambria Math" w:cs="Times New Roman"/>
              </w:rPr>
            </m:ctrlPr>
          </m:sSubPr>
          <m:e>
            <m:r>
              <w:rPr>
                <w:rFonts w:ascii="Cambria Math" w:hAnsi="Cambria Math" w:cs="Times New Roman"/>
                <w:lang w:eastAsia="zh-CN"/>
              </w:rPr>
              <m:t>m</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m</m:t>
            </m:r>
          </m:e>
          <m:sub>
            <m:r>
              <w:rPr>
                <w:rFonts w:ascii="Cambria Math" w:hAnsi="Cambria Math" w:cs="Times New Roman"/>
                <w:lang w:eastAsia="zh-CN"/>
              </w:rPr>
              <m:t>2</m:t>
            </m:r>
          </m:sub>
        </m:sSub>
      </m:oMath>
      <w:r w:rsidR="001B1E8B" w:rsidRPr="00D71A21">
        <w:rPr>
          <w:rFonts w:ascii="Times New Roman" w:hAnsi="Times New Roman" w:cs="Times New Roman"/>
          <w:lang w:eastAsia="zh-CN"/>
        </w:rPr>
        <w:t xml:space="preserve"> and </w:t>
      </w:r>
      <m:oMath>
        <m:sSub>
          <m:sSubPr>
            <m:ctrlPr>
              <w:rPr>
                <w:rFonts w:ascii="Cambria Math" w:hAnsi="Cambria Math" w:cs="Times New Roman"/>
              </w:rPr>
            </m:ctrlPr>
          </m:sSubPr>
          <m:e>
            <m:r>
              <w:rPr>
                <w:rFonts w:ascii="Cambria Math" w:hAnsi="Cambria Math" w:cs="Times New Roman"/>
                <w:lang w:eastAsia="zh-CN"/>
              </w:rPr>
              <m:t>m</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m</m:t>
            </m:r>
          </m:e>
          <m:sub>
            <m:r>
              <w:rPr>
                <w:rFonts w:ascii="Cambria Math" w:hAnsi="Cambria Math" w:cs="Times New Roman"/>
                <w:lang w:eastAsia="zh-CN"/>
              </w:rPr>
              <m:t>2</m:t>
            </m:r>
          </m:sub>
        </m:sSub>
      </m:oMath>
      <w:r w:rsidR="001B1E8B" w:rsidRPr="00D71A21">
        <w:rPr>
          <w:rFonts w:ascii="Times New Roman" w:hAnsi="Times New Roman" w:cs="Times New Roman"/>
          <w:lang w:eastAsia="zh-CN"/>
        </w:rPr>
        <w:t>; 2</w:t>
      </w:r>
      <w:r w:rsidR="001B1E8B" w:rsidRPr="00D71A21">
        <w:rPr>
          <w:rFonts w:ascii="Times New Roman" w:hAnsi="Times New Roman" w:cs="Times New Roman"/>
          <w:lang w:eastAsia="zh-CN"/>
        </w:rPr>
        <w:t>）</w:t>
      </w:r>
      <w:r w:rsidR="001B1E8B" w:rsidRPr="00D71A21">
        <w:rPr>
          <w:rFonts w:ascii="Times New Roman" w:hAnsi="Times New Roman" w:cs="Times New Roman"/>
          <w:lang w:eastAsia="zh-CN"/>
        </w:rPr>
        <w:t xml:space="preserve">for each pair </w:t>
      </w:r>
      <m:oMath>
        <m:r>
          <w:rPr>
            <w:rFonts w:ascii="Cambria Math" w:hAnsi="Cambria Math" w:cs="Times New Roman"/>
            <w:lang w:eastAsia="zh-CN"/>
          </w:rPr>
          <m:t>k1</m:t>
        </m:r>
        <m:r>
          <m:rPr>
            <m:sty m:val="p"/>
          </m:rPr>
          <w:rPr>
            <w:rFonts w:ascii="Cambria Math" w:hAnsi="Cambria Math" w:cs="Times New Roman"/>
            <w:lang w:eastAsia="zh-CN"/>
          </w:rPr>
          <m:t>,</m:t>
        </m:r>
        <m:r>
          <w:rPr>
            <w:rFonts w:ascii="Cambria Math" w:hAnsi="Cambria Math" w:cs="Times New Roman"/>
            <w:lang w:eastAsia="zh-CN"/>
          </w:rPr>
          <m:t>k2</m:t>
        </m:r>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m:r>
          <m:rPr>
            <m:sty m:val="p"/>
          </m:rPr>
          <w:rPr>
            <w:rFonts w:ascii="Cambria Math" w:hAnsi="Cambria Math" w:cs="Times New Roman"/>
            <w:iCs/>
          </w:rPr>
          <w:sym w:font="Symbol" w:char="F0C8"/>
        </m:r>
        <m:sSub>
          <m:sSubPr>
            <m:ctrlPr>
              <w:rPr>
                <w:rFonts w:ascii="Cambria Math" w:hAnsi="Cambria Math" w:cs="Times New Roman"/>
              </w:rPr>
            </m:ctrlPr>
          </m:sSubPr>
          <m:e>
            <m:r>
              <w:rPr>
                <w:rFonts w:ascii="Cambria Math" w:hAnsi="Cambria Math" w:cs="Times New Roman"/>
                <w:lang w:eastAsia="zh-CN"/>
              </w:rPr>
              <m:t>X</m:t>
            </m:r>
          </m:e>
          <m:sub>
            <m:r>
              <m:rPr>
                <m:scr m:val="script"/>
                <m:sty m:val="p"/>
              </m:rPr>
              <w:rPr>
                <w:rFonts w:ascii="Cambria Math" w:hAnsi="Cambria Math" w:cs="Times New Roman"/>
                <w:lang w:eastAsia="zh-CN"/>
              </w:rPr>
              <m:t>l</m:t>
            </m:r>
          </m:sub>
        </m:sSub>
      </m:oMath>
      <w:r w:rsidR="001B1E8B" w:rsidRPr="00D71A21">
        <w:rPr>
          <w:rFonts w:ascii="Times New Roman" w:hAnsi="Times New Roman" w:cs="Times New Roman"/>
          <w:lang w:eastAsia="zh-CN"/>
        </w:rPr>
        <w:t xml:space="preserve"> of expressions of integer type, </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1B1E8B" w:rsidRPr="00D71A21">
        <w:rPr>
          <w:rFonts w:ascii="Times New Roman" w:hAnsi="Times New Roman" w:cs="Times New Roman"/>
          <w:lang w:eastAsia="zh-CN"/>
        </w:rPr>
        <w:t xml:space="preserve"> includes </w:t>
      </w:r>
      <m:oMath>
        <m:sSub>
          <m:sSubPr>
            <m:ctrlPr>
              <w:rPr>
                <w:rFonts w:ascii="Cambria Math" w:hAnsi="Cambria Math" w:cs="Times New Roman"/>
              </w:rPr>
            </m:ctrlPr>
          </m:sSubPr>
          <m:e>
            <m:r>
              <w:rPr>
                <w:rFonts w:ascii="Cambria Math" w:hAnsi="Cambria Math" w:cs="Times New Roman"/>
                <w:lang w:eastAsia="zh-CN"/>
              </w:rPr>
              <m:t>k</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k</m:t>
            </m:r>
          </m:e>
          <m:sub>
            <m:r>
              <w:rPr>
                <w:rFonts w:ascii="Cambria Math" w:hAnsi="Cambria Math" w:cs="Times New Roman"/>
                <w:lang w:eastAsia="zh-CN"/>
              </w:rPr>
              <m:t>2</m:t>
            </m:r>
          </m:sub>
        </m:sSub>
      </m:oMath>
      <w:r w:rsidR="001B1E8B">
        <w:rPr>
          <w:rFonts w:ascii="Times New Roman" w:hAnsi="Times New Roman" w:cs="Times New Roman"/>
          <w:lang w:eastAsia="zh-CN"/>
        </w:rPr>
        <w:t>,</w:t>
      </w:r>
      <w:r w:rsidR="001B1E8B" w:rsidRPr="00D71A21">
        <w:rPr>
          <w:rFonts w:ascii="Times New Roman" w:hAnsi="Times New Roman" w:cs="Times New Roman"/>
          <w:lang w:eastAsia="zh-CN"/>
        </w:rPr>
        <w:t xml:space="preserve">for </w:t>
      </w:r>
      <m:oMath>
        <m:r>
          <m:rPr>
            <m:sty m:val="p"/>
          </m:rPr>
          <w:rPr>
            <w:rFonts w:ascii="Cambria Math" w:hAnsi="Cambria Math" w:cs="Times New Roman"/>
            <w:lang w:eastAsia="zh-CN"/>
          </w:rPr>
          <m:t>⋈∈{&lt;,&gt;,≥,≤}</m:t>
        </m:r>
      </m:oMath>
      <w:r w:rsidR="001B1E8B" w:rsidRPr="00D71A21">
        <w:rPr>
          <w:rFonts w:ascii="Times New Roman" w:hAnsi="Times New Roman" w:cs="Times New Roman"/>
          <w:lang w:eastAsia="zh-CN"/>
        </w:rPr>
        <w:t>；</w:t>
      </w:r>
      <w:r w:rsidR="001B1E8B" w:rsidRPr="00D71A21">
        <w:rPr>
          <w:rFonts w:ascii="Times New Roman" w:hAnsi="Times New Roman" w:cs="Times New Roman"/>
          <w:lang w:eastAsia="zh-CN"/>
        </w:rPr>
        <w:t>3</w:t>
      </w:r>
      <w:r w:rsidR="001B1E8B" w:rsidRPr="00D71A21">
        <w:rPr>
          <w:rFonts w:ascii="Times New Roman" w:hAnsi="Times New Roman" w:cs="Times New Roman"/>
          <w:lang w:eastAsia="zh-CN"/>
        </w:rPr>
        <w:t>）</w:t>
      </w:r>
      <w:r w:rsidR="001B1E8B" w:rsidRPr="00D71A21">
        <w:rPr>
          <w:rFonts w:ascii="Times New Roman" w:hAnsi="Times New Roman" w:cs="Times New Roman"/>
          <w:lang w:eastAsia="zh-CN"/>
        </w:rPr>
        <w:t xml:space="preserve">for each expression </w:t>
      </w:r>
      <m:oMath>
        <m:r>
          <w:rPr>
            <w:rFonts w:ascii="Cambria Math" w:hAnsi="Cambria Math" w:cs="Times New Roman"/>
            <w:lang w:eastAsia="zh-CN"/>
          </w:rPr>
          <m:t>b</m:t>
        </m:r>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m:r>
          <m:rPr>
            <m:sty m:val="p"/>
          </m:rPr>
          <w:rPr>
            <w:rFonts w:ascii="Cambria Math" w:hAnsi="Cambria Math" w:cs="Times New Roman"/>
            <w:iCs/>
          </w:rPr>
          <w:sym w:font="Symbol" w:char="F0C8"/>
        </m:r>
        <m:sSub>
          <m:sSubPr>
            <m:ctrlPr>
              <w:rPr>
                <w:rFonts w:ascii="Cambria Math" w:hAnsi="Cambria Math" w:cs="Times New Roman"/>
              </w:rPr>
            </m:ctrlPr>
          </m:sSubPr>
          <m:e>
            <m:r>
              <w:rPr>
                <w:rFonts w:ascii="Cambria Math" w:hAnsi="Cambria Math" w:cs="Times New Roman"/>
                <w:lang w:eastAsia="zh-CN"/>
              </w:rPr>
              <m:t>X</m:t>
            </m:r>
          </m:e>
          <m:sub>
            <m:r>
              <m:rPr>
                <m:scr m:val="script"/>
                <m:sty m:val="p"/>
              </m:rPr>
              <w:rPr>
                <w:rFonts w:ascii="Cambria Math" w:hAnsi="Cambria Math" w:cs="Times New Roman"/>
                <w:lang w:eastAsia="zh-CN"/>
              </w:rPr>
              <m:t>l</m:t>
            </m:r>
          </m:sub>
        </m:sSub>
      </m:oMath>
      <w:r w:rsidR="001B1E8B" w:rsidRPr="00D71A21">
        <w:rPr>
          <w:rFonts w:ascii="Times New Roman" w:hAnsi="Times New Roman" w:cs="Times New Roman"/>
          <w:lang w:eastAsia="zh-CN"/>
        </w:rPr>
        <w:t xml:space="preserve"> of </w:t>
      </w:r>
      <w:r w:rsidR="001B1E8B">
        <w:rPr>
          <w:rFonts w:ascii="Times New Roman" w:hAnsi="Times New Roman" w:cs="Times New Roman" w:hint="eastAsia"/>
          <w:lang w:eastAsia="zh-CN"/>
        </w:rPr>
        <w:t>boolean</w:t>
      </w:r>
      <w:r w:rsidR="001B1E8B" w:rsidRPr="00D71A21">
        <w:rPr>
          <w:rFonts w:ascii="Times New Roman" w:hAnsi="Times New Roman" w:cs="Times New Roman"/>
          <w:lang w:eastAsia="zh-CN"/>
        </w:rPr>
        <w:t xml:space="preserve"> type,</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1B1E8B" w:rsidRPr="00D71A21">
        <w:rPr>
          <w:rFonts w:ascii="Times New Roman" w:hAnsi="Times New Roman" w:cs="Times New Roman"/>
          <w:lang w:eastAsia="zh-CN"/>
        </w:rPr>
        <w:t xml:space="preserve"> includes </w:t>
      </w:r>
      <m:oMath>
        <m:r>
          <w:rPr>
            <w:rFonts w:ascii="Cambria Math" w:hAnsi="Cambria Math" w:cs="Times New Roman"/>
            <w:lang w:eastAsia="zh-CN"/>
          </w:rPr>
          <m:t>b</m:t>
        </m:r>
      </m:oMath>
      <w:r w:rsidR="001B1E8B" w:rsidRPr="00D71A21">
        <w:rPr>
          <w:rFonts w:ascii="Times New Roman" w:hAnsi="Times New Roman" w:cs="Times New Roman"/>
          <w:lang w:eastAsia="zh-CN"/>
        </w:rPr>
        <w:t xml:space="preserve"> and </w:t>
      </w:r>
      <m:oMath>
        <m:r>
          <m:rPr>
            <m:sty m:val="p"/>
          </m:rPr>
          <w:rPr>
            <w:rFonts w:ascii="Cambria Math" w:hAnsi="Cambria Math" w:cs="Times New Roman"/>
            <w:lang w:eastAsia="zh-CN"/>
          </w:rPr>
          <m:t>!</m:t>
        </m:r>
        <m:r>
          <w:rPr>
            <w:rFonts w:ascii="Cambria Math" w:hAnsi="Cambria Math" w:cs="Times New Roman"/>
            <w:lang w:eastAsia="zh-CN"/>
          </w:rPr>
          <m:t>b</m:t>
        </m:r>
      </m:oMath>
      <w:r w:rsidR="001B1E8B" w:rsidRPr="00D71A21">
        <w:rPr>
          <w:rFonts w:ascii="Times New Roman" w:hAnsi="Times New Roman" w:cs="Times New Roman"/>
          <w:lang w:eastAsia="zh-CN"/>
        </w:rPr>
        <w:t>；</w:t>
      </w:r>
      <w:r w:rsidR="001B1E8B" w:rsidRPr="00D71A21">
        <w:rPr>
          <w:rFonts w:ascii="Times New Roman" w:hAnsi="Times New Roman" w:cs="Times New Roman"/>
          <w:lang w:eastAsia="zh-CN"/>
        </w:rPr>
        <w:t>4</w:t>
      </w:r>
      <w:r w:rsidR="001B1E8B" w:rsidRPr="00D71A21">
        <w:rPr>
          <w:rFonts w:ascii="Times New Roman" w:hAnsi="Times New Roman" w:cs="Times New Roman"/>
          <w:lang w:eastAsia="zh-CN"/>
        </w:rPr>
        <w:t>）</w:t>
      </w:r>
      <w:r w:rsidR="001B1E8B" w:rsidRPr="00D71A21">
        <w:rPr>
          <w:rFonts w:ascii="Times New Roman" w:hAnsi="Times New Roman" w:cs="Times New Roman"/>
          <w:lang w:eastAsia="zh-CN"/>
        </w:rPr>
        <w:t xml:space="preserve">for each pair </w:t>
      </w:r>
      <m:oMath>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2</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m:r>
          <m:rPr>
            <m:sty m:val="p"/>
          </m:rPr>
          <w:rPr>
            <w:rFonts w:ascii="Cambria Math" w:hAnsi="Cambria Math" w:cs="Times New Roman"/>
            <w:iCs/>
          </w:rPr>
          <w:sym w:font="Symbol" w:char="F0C8"/>
        </m:r>
        <m:sSub>
          <m:sSubPr>
            <m:ctrlPr>
              <w:rPr>
                <w:rFonts w:ascii="Cambria Math" w:hAnsi="Cambria Math" w:cs="Times New Roman"/>
              </w:rPr>
            </m:ctrlPr>
          </m:sSubPr>
          <m:e>
            <m:r>
              <w:rPr>
                <w:rFonts w:ascii="Cambria Math" w:hAnsi="Cambria Math" w:cs="Times New Roman"/>
                <w:lang w:eastAsia="zh-CN"/>
              </w:rPr>
              <m:t>X</m:t>
            </m:r>
          </m:e>
          <m:sub>
            <m:r>
              <m:rPr>
                <m:scr m:val="script"/>
                <m:sty m:val="p"/>
              </m:rPr>
              <w:rPr>
                <w:rFonts w:ascii="Cambria Math" w:hAnsi="Cambria Math" w:cs="Times New Roman"/>
                <w:lang w:eastAsia="zh-CN"/>
              </w:rPr>
              <m:t>l</m:t>
            </m:r>
          </m:sub>
        </m:sSub>
      </m:oMath>
      <w:r w:rsidR="001B1E8B" w:rsidRPr="00D71A21">
        <w:rPr>
          <w:rFonts w:ascii="Times New Roman" w:hAnsi="Times New Roman" w:cs="Times New Roman"/>
          <w:lang w:eastAsia="zh-CN"/>
        </w:rPr>
        <w:t xml:space="preserve"> of expressions of </w:t>
      </w:r>
      <w:r w:rsidR="001B1E8B">
        <w:rPr>
          <w:rFonts w:ascii="Times New Roman" w:hAnsi="Times New Roman" w:cs="Times New Roman" w:hint="eastAsia"/>
          <w:lang w:eastAsia="zh-CN"/>
        </w:rPr>
        <w:t>boolean</w:t>
      </w:r>
      <w:r w:rsidR="001B1E8B" w:rsidRPr="00D71A21">
        <w:rPr>
          <w:rFonts w:ascii="Times New Roman" w:hAnsi="Times New Roman" w:cs="Times New Roman"/>
          <w:lang w:eastAsia="zh-CN"/>
        </w:rPr>
        <w:t xml:space="preserve"> type, </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1B1E8B" w:rsidRPr="00D71A21">
        <w:rPr>
          <w:rFonts w:ascii="Times New Roman" w:hAnsi="Times New Roman" w:cs="Times New Roman"/>
          <w:lang w:eastAsia="zh-CN"/>
        </w:rPr>
        <w:t xml:space="preserve"> includes </w:t>
      </w:r>
      <m:oMath>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1</m:t>
            </m:r>
          </m:sub>
        </m:sSub>
        <m:r>
          <w:rPr>
            <w:rFonts w:ascii="Cambria Math" w:hAnsi="Cambria Math" w:cs="Times New Roman"/>
            <w:lang w:eastAsia="zh-CN"/>
          </w:rPr>
          <m:t>δδ</m:t>
        </m:r>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2</m:t>
            </m:r>
          </m:sub>
        </m:sSub>
      </m:oMath>
      <w:r w:rsidR="001B1E8B" w:rsidRPr="00D71A21">
        <w:rPr>
          <w:rFonts w:ascii="Times New Roman" w:hAnsi="Times New Roman" w:cs="Times New Roman"/>
          <w:lang w:eastAsia="zh-CN"/>
        </w:rPr>
        <w:t xml:space="preserve"> and </w:t>
      </w:r>
      <m:oMath>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2</m:t>
            </m:r>
          </m:sub>
        </m:sSub>
      </m:oMath>
      <w:r>
        <w:rPr>
          <w:lang w:eastAsia="zh-CN"/>
        </w:rPr>
        <w:t>.</w:t>
      </w:r>
    </w:p>
    <w:p w14:paraId="2E1C9BBD" w14:textId="1674D8D0" w:rsidR="003C3593" w:rsidRDefault="001B1E8B">
      <w:pPr>
        <w:pStyle w:val="a0"/>
        <w:rPr>
          <w:lang w:eastAsia="zh-CN"/>
        </w:rPr>
      </w:pPr>
      <w:r w:rsidRPr="00565B7E">
        <w:rPr>
          <w:rFonts w:ascii="Times New Roman" w:hAnsi="Times New Roman" w:cs="Times New Roman"/>
          <w:shd w:val="clear" w:color="auto" w:fill="FFFFFF"/>
        </w:rPr>
        <w:t xml:space="preserve">For example, in the first line of Figure1 (a), </w:t>
      </w:r>
      <m:oMath>
        <m:r>
          <w:rPr>
            <w:rFonts w:ascii="Cambria Math" w:hAnsi="Cambria Math" w:cs="Times New Roman"/>
            <w:shd w:val="clear" w:color="auto" w:fill="FFFFFF"/>
          </w:rPr>
          <m:t>n</m:t>
        </m:r>
      </m:oMath>
      <w:r w:rsidRPr="00565B7E">
        <w:rPr>
          <w:rFonts w:ascii="Times New Roman" w:hAnsi="Times New Roman" w:cs="Times New Roman"/>
          <w:shd w:val="clear" w:color="auto" w:fill="FFFFFF"/>
        </w:rPr>
        <w:t xml:space="preserve"> and </w:t>
      </w:r>
      <m:oMath>
        <m:r>
          <w:rPr>
            <w:rFonts w:ascii="Cambria Math" w:hAnsi="Cambria Math" w:cs="Times New Roman"/>
            <w:shd w:val="clear" w:color="auto" w:fill="FFFFFF"/>
          </w:rPr>
          <m:t>list2.size ()</m:t>
        </m:r>
      </m:oMath>
      <w:r w:rsidRPr="00565B7E">
        <w:rPr>
          <w:rFonts w:ascii="Times New Roman" w:hAnsi="Times New Roman" w:cs="Times New Roman"/>
          <w:shd w:val="clear" w:color="auto" w:fill="FFFFFF"/>
        </w:rPr>
        <w:t xml:space="preserve"> are both monitorable expressions, and both are of the same Integer type. Then the following six </w:t>
      </w:r>
      <w:r>
        <w:rPr>
          <w:rFonts w:ascii="Times New Roman" w:hAnsi="Times New Roman" w:cs="Times New Roman"/>
          <w:shd w:val="clear" w:color="auto" w:fill="FFFFFF"/>
        </w:rPr>
        <w:t>boolean</w:t>
      </w:r>
      <w:r w:rsidRPr="00565B7E">
        <w:rPr>
          <w:rFonts w:ascii="Times New Roman" w:hAnsi="Times New Roman" w:cs="Times New Roman"/>
          <w:shd w:val="clear" w:color="auto" w:fill="FFFFFF"/>
        </w:rPr>
        <w:t xml:space="preserve"> expressions can be composed: </w:t>
      </w:r>
      <m:oMath>
        <m:r>
          <w:rPr>
            <w:rFonts w:ascii="Cambria Math" w:hAnsi="Cambria Math" w:cs="Times New Roman"/>
            <w:lang w:eastAsia="zh-CN"/>
          </w:rPr>
          <m:t>n</m:t>
        </m:r>
        <m:r>
          <m:rPr>
            <m:sty m:val="p"/>
          </m:rPr>
          <w:rPr>
            <w:rFonts w:ascii="Cambria Math" w:hAnsi="Cambria Math" w:cs="Times New Roman"/>
            <w:lang w:eastAsia="zh-CN"/>
          </w:rPr>
          <m:t>&gt;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&gt;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&lt;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&lt;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oMath>
      <w:r>
        <w:rPr>
          <w:rFonts w:ascii="Times New Roman" w:hAnsi="Times New Roman" w:cs="Times New Roman" w:hint="eastAsia"/>
          <w:lang w:eastAsia="zh-CN"/>
        </w:rPr>
        <w:t>.</w:t>
      </w:r>
      <w:r>
        <w:rPr>
          <w:rFonts w:ascii="Times New Roman" w:hAnsi="Times New Roman" w:cs="Times New Roman" w:hint="eastAsia"/>
          <w:shd w:val="clear" w:color="auto" w:fill="FFFFFF"/>
          <w:lang w:eastAsia="zh-CN"/>
        </w:rPr>
        <w:t>T</w:t>
      </w:r>
      <w:r w:rsidRPr="00565B7E">
        <w:rPr>
          <w:rFonts w:ascii="Times New Roman" w:hAnsi="Times New Roman" w:cs="Times New Roman"/>
          <w:shd w:val="clear" w:color="auto" w:fill="FFFFFF"/>
        </w:rPr>
        <w:t xml:space="preserve">he </w:t>
      </w:r>
      <w:r>
        <w:rPr>
          <w:rFonts w:ascii="Times New Roman" w:hAnsi="Times New Roman" w:cs="Times New Roman"/>
          <w:shd w:val="clear" w:color="auto" w:fill="FFFFFF"/>
        </w:rPr>
        <w:t>boolean</w:t>
      </w:r>
      <w:r w:rsidRPr="00565B7E">
        <w:rPr>
          <w:rFonts w:ascii="Times New Roman" w:hAnsi="Times New Roman" w:cs="Times New Roman"/>
          <w:shd w:val="clear" w:color="auto" w:fill="FFFFFF"/>
        </w:rPr>
        <w:t xml:space="preserve"> expression </w:t>
      </w:r>
      <m:oMath>
        <m:r>
          <w:rPr>
            <w:rFonts w:ascii="Cambria Math" w:hAnsi="Cambria Math" w:cs="Times New Roman"/>
            <w:lang w:eastAsia="zh-CN"/>
          </w:rPr>
          <m:t>n</m:t>
        </m:r>
        <m:r>
          <m:rPr>
            <m:sty m:val="p"/>
          </m:rPr>
          <w:rPr>
            <w:rFonts w:ascii="Cambria Math" w:hAnsi="Cambria Math" w:cs="Times New Roman"/>
            <w:lang w:eastAsia="zh-CN"/>
          </w:rPr>
          <m:t>&gt;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oMath>
      <w:r>
        <w:rPr>
          <w:rFonts w:ascii="Times New Roman" w:hAnsi="Times New Roman" w:cs="Times New Roman" w:hint="eastAsia"/>
          <w:lang w:eastAsia="zh-CN"/>
        </w:rPr>
        <w:t xml:space="preserve"> causes the program error</w:t>
      </w:r>
      <w:r w:rsidRPr="00565B7E">
        <w:rPr>
          <w:rFonts w:ascii="Times New Roman" w:hAnsi="Times New Roman" w:cs="Times New Roman"/>
          <w:lang w:eastAsia="zh-CN"/>
        </w:rPr>
        <w:t>.</w:t>
      </w:r>
      <w:r w:rsidRPr="00565B7E">
        <w:rPr>
          <w:rFonts w:ascii="Times New Roman" w:hAnsi="Times New Roman" w:cs="Times New Roman"/>
          <w:shd w:val="clear" w:color="auto" w:fill="FFFFFF"/>
        </w:rPr>
        <w:t xml:space="preserve"> If the test satisfies this </w:t>
      </w:r>
      <w:r>
        <w:rPr>
          <w:rFonts w:ascii="Times New Roman" w:hAnsi="Times New Roman" w:cs="Times New Roman"/>
          <w:shd w:val="clear" w:color="auto" w:fill="FFFFFF"/>
        </w:rPr>
        <w:t>boolean</w:t>
      </w:r>
      <w:r w:rsidRPr="00565B7E">
        <w:rPr>
          <w:rFonts w:ascii="Times New Roman" w:hAnsi="Times New Roman" w:cs="Times New Roman"/>
          <w:shd w:val="clear" w:color="auto" w:fill="FFFFFF"/>
        </w:rPr>
        <w:t xml:space="preserve"> expression, when the program enters the while loop, </w:t>
      </w:r>
      <m:oMath>
        <m:r>
          <w:rPr>
            <w:rFonts w:ascii="Cambria Math" w:hAnsi="Cambria Math" w:cs="Times New Roman"/>
            <w:shd w:val="clear" w:color="auto" w:fill="FFFFFF"/>
          </w:rPr>
          <m:t>count</m:t>
        </m:r>
      </m:oMath>
      <w:r w:rsidRPr="00565B7E">
        <w:rPr>
          <w:rFonts w:ascii="Times New Roman" w:hAnsi="Times New Roman" w:cs="Times New Roman"/>
          <w:shd w:val="clear" w:color="auto" w:fill="FFFFFF"/>
        </w:rPr>
        <w:t xml:space="preserve"> will</w:t>
      </w:r>
      <w:r>
        <w:rPr>
          <w:rFonts w:ascii="Times New Roman" w:hAnsi="Times New Roman" w:cs="Times New Roman"/>
          <w:shd w:val="clear" w:color="auto" w:fill="FFFFFF"/>
        </w:rPr>
        <w:t xml:space="preserve"> </w:t>
      </w:r>
      <w:r w:rsidRPr="00565B7E">
        <w:rPr>
          <w:rFonts w:ascii="Times New Roman" w:hAnsi="Times New Roman" w:cs="Times New Roman"/>
          <w:shd w:val="clear" w:color="auto" w:fill="FFFFFF"/>
        </w:rPr>
        <w:t>eventually equal</w:t>
      </w:r>
      <w:r w:rsidRPr="00565B7E">
        <w:rPr>
          <w:rFonts w:ascii="Times New Roman" w:hAnsi="Times New Roman" w:cs="Times New Roman"/>
          <w:lang w:eastAsia="zh-CN"/>
        </w:rPr>
        <w:t xml:space="preserve"> </w:t>
      </w:r>
      <m:oMath>
        <m:r>
          <w:rPr>
            <w:rFonts w:ascii="Cambria Math" w:hAnsi="Cambria Math" w:cs="Times New Roman"/>
            <w:lang w:eastAsia="zh-CN"/>
          </w:rPr>
          <m:t>list2.size()</m:t>
        </m:r>
      </m:oMath>
      <w:r w:rsidRPr="00565B7E">
        <w:rPr>
          <w:rFonts w:ascii="Times New Roman" w:hAnsi="Times New Roman" w:cs="Times New Roman"/>
          <w:lang w:eastAsia="zh-CN"/>
        </w:rPr>
        <w:t>,</w:t>
      </w:r>
      <w:r>
        <w:rPr>
          <w:rFonts w:ascii="Times New Roman" w:hAnsi="Times New Roman" w:cs="Times New Roman"/>
          <w:lang w:eastAsia="zh-CN"/>
        </w:rPr>
        <w:t xml:space="preserve"> </w:t>
      </w:r>
      <w:r w:rsidRPr="00565B7E">
        <w:rPr>
          <w:rFonts w:ascii="Times New Roman" w:hAnsi="Times New Roman" w:cs="Times New Roman"/>
          <w:shd w:val="clear" w:color="auto" w:fill="FFFFFF"/>
        </w:rPr>
        <w:t>which causes the program to throw an out-of-range error.</w:t>
      </w:r>
      <w:r>
        <w:rPr>
          <w:rFonts w:ascii="Times New Roman" w:hAnsi="Times New Roman" w:cs="Times New Roman" w:hint="eastAsia"/>
          <w:shd w:val="clear" w:color="auto" w:fill="FFFFFF"/>
          <w:lang w:eastAsia="zh-CN"/>
        </w:rPr>
        <w:t xml:space="preserve"> </w:t>
      </w:r>
      <w:r w:rsidRPr="00565B7E">
        <w:rPr>
          <w:rFonts w:ascii="Times New Roman" w:hAnsi="Times New Roman" w:cs="Times New Roman"/>
          <w:shd w:val="clear" w:color="auto" w:fill="FFFFFF"/>
        </w:rPr>
        <w:t xml:space="preserve">So this results in test 1 being a passing test and test 2 being a failing test, because the </w:t>
      </w:r>
      <w:r>
        <w:rPr>
          <w:rFonts w:ascii="Times New Roman" w:hAnsi="Times New Roman" w:cs="Times New Roman"/>
          <w:shd w:val="clear" w:color="auto" w:fill="FFFFFF"/>
        </w:rPr>
        <w:t>size</w:t>
      </w:r>
      <w:r w:rsidRPr="00565B7E">
        <w:rPr>
          <w:rFonts w:ascii="Times New Roman" w:hAnsi="Times New Roman" w:cs="Times New Roman"/>
          <w:shd w:val="clear" w:color="auto" w:fill="FFFFFF"/>
        </w:rPr>
        <w:t xml:space="preserve"> of list2 in test 2 is less than 3</w:t>
      </w:r>
      <w:r>
        <w:rPr>
          <w:rFonts w:hint="eastAsia"/>
          <w:lang w:eastAsia="zh-CN"/>
        </w:rPr>
        <w:t>.</w:t>
      </w:r>
    </w:p>
    <w:p w14:paraId="3E7E404C" w14:textId="77777777" w:rsidR="003C3593" w:rsidRDefault="00000000">
      <w:pPr>
        <w:pStyle w:val="4"/>
        <w:rPr>
          <w:i w:val="0"/>
          <w:iCs/>
        </w:rPr>
      </w:pPr>
      <w:bookmarkStart w:id="10" w:name="b-patch-sim-and-test-sim"/>
      <w:bookmarkEnd w:id="9"/>
      <w:r>
        <w:rPr>
          <w:i w:val="0"/>
          <w:iCs/>
        </w:rPr>
        <w:lastRenderedPageBreak/>
        <w:t>B PATCH-SIM and TEST-SIM</w:t>
      </w:r>
    </w:p>
    <w:p w14:paraId="0C75877E" w14:textId="0C92922F" w:rsidR="003C3593" w:rsidRDefault="001B1E8B">
      <w:pPr>
        <w:pStyle w:val="FirstParagraph"/>
        <w:rPr>
          <w:lang w:eastAsia="zh-CN"/>
        </w:rPr>
      </w:pPr>
      <w:r w:rsidRPr="00565B7E">
        <w:rPr>
          <w:rFonts w:ascii="Times New Roman" w:hAnsi="Times New Roman" w:cs="Times New Roman"/>
          <w:shd w:val="clear" w:color="auto" w:fill="FFFFFF"/>
        </w:rPr>
        <w:t xml:space="preserve">As mentioned earlier, a test suite is not like a formal specification in that its coding specifications are weak and incomplete. Low-quality test suites are a key reason why </w:t>
      </w:r>
      <w:r>
        <w:rPr>
          <w:rFonts w:ascii="Times New Roman" w:hAnsi="Times New Roman" w:cs="Times New Roman"/>
          <w:shd w:val="clear" w:color="auto" w:fill="FFFFFF"/>
        </w:rPr>
        <w:t>APR</w:t>
      </w:r>
      <w:r w:rsidRPr="00565B7E">
        <w:rPr>
          <w:rFonts w:ascii="Times New Roman" w:hAnsi="Times New Roman" w:cs="Times New Roman"/>
          <w:shd w:val="clear" w:color="auto" w:fill="FFFFFF"/>
        </w:rPr>
        <w:t xml:space="preserve"> generate</w:t>
      </w:r>
      <w:r>
        <w:rPr>
          <w:rFonts w:ascii="Times New Roman" w:hAnsi="Times New Roman" w:cs="Times New Roman"/>
          <w:shd w:val="clear" w:color="auto" w:fill="FFFFFF"/>
        </w:rPr>
        <w:t>s</w:t>
      </w:r>
      <w:r w:rsidRPr="00565B7E">
        <w:rPr>
          <w:rFonts w:ascii="Times New Roman" w:hAnsi="Times New Roman" w:cs="Times New Roman"/>
          <w:shd w:val="clear" w:color="auto" w:fill="FFFFFF"/>
        </w:rPr>
        <w:t xml:space="preserve"> overfitting patches. To take full advantage of existing and enhanced test suites for </w:t>
      </w:r>
      <w:r>
        <w:rPr>
          <w:rFonts w:ascii="Times New Roman" w:hAnsi="Times New Roman" w:cs="Times New Roman" w:hint="eastAsia"/>
          <w:shd w:val="clear" w:color="auto" w:fill="FFFFFF"/>
          <w:lang w:eastAsia="zh-CN"/>
        </w:rPr>
        <w:t>filter</w:t>
      </w:r>
      <w:r w:rsidRPr="00565B7E">
        <w:rPr>
          <w:rFonts w:ascii="Times New Roman" w:hAnsi="Times New Roman" w:cs="Times New Roman"/>
          <w:shd w:val="clear" w:color="auto" w:fill="FFFFFF"/>
        </w:rPr>
        <w:t>ing overfitting patches, we need the following two definitions</w:t>
      </w:r>
      <w:r>
        <w:rPr>
          <w:lang w:eastAsia="zh-CN"/>
        </w:rPr>
        <w:t>：</w:t>
      </w:r>
    </w:p>
    <w:p w14:paraId="2E5868A1" w14:textId="77777777" w:rsidR="001B1E8B" w:rsidRDefault="001B1E8B" w:rsidP="001B1E8B">
      <w:pPr>
        <w:pStyle w:val="a0"/>
        <w:jc w:val="both"/>
        <w:rPr>
          <w:lang w:eastAsia="zh-CN"/>
        </w:rPr>
      </w:pPr>
      <w:r w:rsidRPr="00C92A38">
        <w:rPr>
          <w:rFonts w:ascii="Times New Roman" w:hAnsi="Times New Roman" w:cs="Times New Roman"/>
          <w:b/>
          <w:bCs/>
          <w:lang w:eastAsia="zh-CN"/>
        </w:rPr>
        <w:t>TEST-SIM</w:t>
      </w:r>
      <w:r w:rsidRPr="00C92A38">
        <w:rPr>
          <w:rFonts w:ascii="Times New Roman" w:hAnsi="Times New Roman" w:cs="Times New Roman"/>
          <w:lang w:eastAsia="zh-CN"/>
        </w:rPr>
        <w:t xml:space="preserve">. </w:t>
      </w:r>
      <w:r w:rsidRPr="00217544">
        <w:rPr>
          <w:rFonts w:ascii="Times New Roman" w:hAnsi="Times New Roman" w:cs="Times New Roman"/>
          <w:shd w:val="clear" w:color="auto" w:fill="FFFFFF"/>
        </w:rPr>
        <w:t xml:space="preserve">When two tests have the same program behavior, then they will have the same test result, that is, the boolean expression </w:t>
      </w:r>
      <m:oMath>
        <m:r>
          <w:rPr>
            <w:rFonts w:ascii="Cambria Math" w:hAnsi="Cambria Math" w:cs="Times New Roman"/>
            <w:shd w:val="clear" w:color="auto" w:fill="FFFFFF"/>
          </w:rPr>
          <m:t>b</m:t>
        </m:r>
      </m:oMath>
      <w:r w:rsidRPr="00217544">
        <w:rPr>
          <w:rFonts w:ascii="Times New Roman" w:hAnsi="Times New Roman" w:cs="Times New Roman"/>
          <w:shd w:val="clear" w:color="auto" w:fill="FFFFFF"/>
        </w:rPr>
        <w:t xml:space="preserve"> and the corresponding value are the same at the same statement, then both tests should be either a passing test or a failing test. APR usually takes the patch that passes all tests as the correct patch, but the test suite cannot express a complete oracle.</w:t>
      </w:r>
      <w:r w:rsidRPr="00217544">
        <w:rPr>
          <w:rFonts w:ascii="Times New Roman" w:hAnsi="Times New Roman" w:cs="Times New Roman" w:hint="eastAsia"/>
          <w:shd w:val="clear" w:color="auto" w:fill="FFFFFF"/>
          <w:lang w:eastAsia="zh-CN"/>
        </w:rPr>
        <w:t xml:space="preserve"> </w:t>
      </w:r>
      <w:r w:rsidRPr="00217544">
        <w:rPr>
          <w:rFonts w:ascii="Times New Roman" w:hAnsi="Times New Roman" w:cs="Times New Roman"/>
          <w:shd w:val="clear" w:color="auto" w:fill="FFFFFF"/>
        </w:rPr>
        <w:t>To enhance the test suite, we need to generate new tests, but PatchID's method of generating new tests does not and cannot know what the test output is</w:t>
      </w:r>
      <w:r w:rsidRPr="00217544">
        <w:rPr>
          <w:rFonts w:ascii="Times New Roman" w:hAnsi="Times New Roman" w:cs="Times New Roman" w:hint="eastAsia"/>
          <w:shd w:val="clear" w:color="auto" w:fill="FFFFFF"/>
          <w:lang w:eastAsia="zh-CN"/>
        </w:rPr>
        <w:t>.</w:t>
      </w:r>
      <w:r w:rsidRPr="00217544">
        <w:rPr>
          <w:rFonts w:ascii="Times New Roman" w:hAnsi="Times New Roman" w:cs="Times New Roman"/>
          <w:shd w:val="clear" w:color="auto" w:fill="FFFFFF"/>
        </w:rPr>
        <w:t xml:space="preserve"> </w:t>
      </w:r>
      <w:r w:rsidRPr="00217544">
        <w:rPr>
          <w:rFonts w:ascii="Times New Roman" w:hAnsi="Times New Roman" w:cs="Times New Roman" w:hint="eastAsia"/>
          <w:shd w:val="clear" w:color="auto" w:fill="FFFFFF"/>
          <w:lang w:eastAsia="zh-CN"/>
        </w:rPr>
        <w:t>Only b</w:t>
      </w:r>
      <w:r w:rsidRPr="00217544">
        <w:rPr>
          <w:rFonts w:ascii="Times New Roman" w:hAnsi="Times New Roman" w:cs="Times New Roman"/>
          <w:shd w:val="clear" w:color="auto" w:fill="FFFFFF"/>
        </w:rPr>
        <w:t>oolean expression</w:t>
      </w:r>
      <w:r w:rsidRPr="00217544">
        <w:rPr>
          <w:rFonts w:ascii="Times New Roman" w:hAnsi="Times New Roman" w:cs="Times New Roman" w:hint="eastAsia"/>
          <w:shd w:val="clear" w:color="auto" w:fill="FFFFFF"/>
          <w:lang w:eastAsia="zh-CN"/>
        </w:rPr>
        <w:t>s</w:t>
      </w:r>
      <w:r w:rsidRPr="00217544">
        <w:rPr>
          <w:rFonts w:ascii="Times New Roman" w:hAnsi="Times New Roman" w:cs="Times New Roman"/>
          <w:shd w:val="clear" w:color="auto" w:fill="FFFFFF"/>
        </w:rPr>
        <w:t xml:space="preserve"> </w:t>
      </w:r>
      <w:r w:rsidRPr="00217544">
        <w:rPr>
          <w:rFonts w:ascii="Times New Roman" w:hAnsi="Times New Roman" w:cs="Times New Roman" w:hint="eastAsia"/>
          <w:shd w:val="clear" w:color="auto" w:fill="FFFFFF"/>
          <w:lang w:eastAsia="zh-CN"/>
        </w:rPr>
        <w:t>at run time are available</w:t>
      </w:r>
      <w:r w:rsidRPr="00217544">
        <w:rPr>
          <w:rFonts w:ascii="Times New Roman" w:hAnsi="Times New Roman" w:cs="Times New Roman"/>
          <w:shd w:val="clear" w:color="auto" w:fill="FFFFFF"/>
        </w:rPr>
        <w:t>.</w:t>
      </w:r>
      <w:r w:rsidRPr="00217544">
        <w:rPr>
          <w:rFonts w:ascii="PingFang SC" w:hAnsi="PingFang SC"/>
          <w:shd w:val="clear" w:color="auto" w:fill="FFFFFF"/>
        </w:rPr>
        <w:t xml:space="preserve"> </w:t>
      </w:r>
      <w:r w:rsidRPr="00217544">
        <w:rPr>
          <w:rFonts w:ascii="Times New Roman" w:hAnsi="Times New Roman" w:cs="Times New Roman"/>
          <w:shd w:val="clear" w:color="auto" w:fill="FFFFFF"/>
        </w:rPr>
        <w:t xml:space="preserve">For example, there is a new test with </w:t>
      </w:r>
      <m:oMath>
        <m:r>
          <w:rPr>
            <w:rFonts w:ascii="Cambria Math" w:hAnsi="Cambria Math" w:cs="Times New Roman"/>
            <w:shd w:val="clear" w:color="auto" w:fill="FFFFFF"/>
          </w:rPr>
          <m:t>list 1.size = 0</m:t>
        </m:r>
      </m:oMath>
      <w:r w:rsidRPr="00217544">
        <w:rPr>
          <w:rFonts w:ascii="Times New Roman" w:hAnsi="Times New Roman" w:cs="Times New Roman"/>
          <w:shd w:val="clear" w:color="auto" w:fill="FFFFFF"/>
        </w:rPr>
        <w:t xml:space="preserve">, </w:t>
      </w:r>
      <m:oMath>
        <m:r>
          <w:rPr>
            <w:rFonts w:ascii="Cambria Math" w:hAnsi="Cambria Math" w:cs="Times New Roman"/>
            <w:shd w:val="clear" w:color="auto" w:fill="FFFFFF"/>
          </w:rPr>
          <m:t>list 2.size = 5</m:t>
        </m:r>
      </m:oMath>
      <w:r w:rsidRPr="00217544">
        <w:rPr>
          <w:rFonts w:ascii="Times New Roman" w:hAnsi="Times New Roman" w:cs="Times New Roman"/>
          <w:shd w:val="clear" w:color="auto" w:fill="FFFFFF"/>
        </w:rPr>
        <w:t xml:space="preserve">, and </w:t>
      </w:r>
      <m:oMath>
        <m:r>
          <w:rPr>
            <w:rFonts w:ascii="Cambria Math" w:hAnsi="Cambria Math" w:cs="Times New Roman"/>
            <w:shd w:val="clear" w:color="auto" w:fill="FFFFFF"/>
          </w:rPr>
          <m:t>n = 10</m:t>
        </m:r>
      </m:oMath>
      <w:r w:rsidRPr="00217544">
        <w:rPr>
          <w:rFonts w:ascii="Times New Roman" w:hAnsi="Times New Roman" w:cs="Times New Roman"/>
          <w:shd w:val="clear" w:color="auto" w:fill="FFFFFF"/>
        </w:rPr>
        <w:t xml:space="preserve">. Then the boolean expression of the test in the third line of the buggy program in Figure 1 is </w:t>
      </w:r>
      <m:oMath>
        <m:r>
          <w:rPr>
            <w:rFonts w:ascii="Cambria Math" w:hAnsi="Cambria Math" w:cs="Times New Roman"/>
            <w:shd w:val="clear" w:color="auto" w:fill="FFFFFF"/>
          </w:rPr>
          <m:t>n &gt; = list2.size (), true</m:t>
        </m:r>
      </m:oMath>
      <w:r w:rsidRPr="00217544">
        <w:rPr>
          <w:rFonts w:ascii="Times New Roman" w:hAnsi="Times New Roman" w:cs="Times New Roman"/>
          <w:shd w:val="clear" w:color="auto" w:fill="FFFFFF"/>
        </w:rPr>
        <w:t>, which is the same as the boolean expression of test2 at this point, so this test is considered to be a failing test</w:t>
      </w:r>
      <w:r w:rsidRPr="00217544">
        <w:rPr>
          <w:rFonts w:ascii="Times New Roman" w:hAnsi="Times New Roman" w:cs="Times New Roman" w:hint="eastAsia"/>
          <w:shd w:val="clear" w:color="auto" w:fill="FFFFFF"/>
          <w:lang w:eastAsia="zh-CN"/>
        </w:rPr>
        <w:t>.</w:t>
      </w:r>
    </w:p>
    <w:p w14:paraId="10B2BDD6" w14:textId="77777777" w:rsidR="001B1E8B" w:rsidRDefault="001B1E8B" w:rsidP="001B1E8B">
      <w:pPr>
        <w:pStyle w:val="a0"/>
        <w:jc w:val="both"/>
        <w:rPr>
          <w:lang w:eastAsia="zh-CN"/>
        </w:rPr>
      </w:pPr>
      <w:r w:rsidRPr="00B050B5">
        <w:rPr>
          <w:rFonts w:ascii="Times New Roman" w:hAnsi="Times New Roman" w:cs="Times New Roman"/>
          <w:b/>
          <w:bCs/>
          <w:lang w:eastAsia="zh-CN"/>
        </w:rPr>
        <w:t>PATCH-SIM</w:t>
      </w:r>
      <w:r w:rsidRPr="00B050B5">
        <w:rPr>
          <w:rFonts w:ascii="Times New Roman" w:hAnsi="Times New Roman" w:cs="Times New Roman"/>
          <w:lang w:eastAsia="zh-CN"/>
        </w:rPr>
        <w:t>.</w:t>
      </w:r>
      <w:r w:rsidRPr="00C36B66">
        <w:rPr>
          <w:rFonts w:ascii="Times New Roman" w:hAnsi="Times New Roman" w:cs="Times New Roman"/>
          <w:lang w:eastAsia="zh-CN"/>
        </w:rPr>
        <w:t xml:space="preserve"> </w:t>
      </w:r>
      <w:r w:rsidRPr="00C36B66">
        <w:rPr>
          <w:rFonts w:ascii="Times New Roman" w:hAnsi="Times New Roman" w:cs="Times New Roman"/>
          <w:shd w:val="clear" w:color="auto" w:fill="FFFFFF"/>
        </w:rPr>
        <w:t>With the correct patch, the</w:t>
      </w:r>
      <w:r>
        <w:rPr>
          <w:rFonts w:ascii="Times New Roman" w:hAnsi="Times New Roman" w:cs="Times New Roman"/>
          <w:shd w:val="clear" w:color="auto" w:fill="FFFFFF"/>
        </w:rPr>
        <w:t xml:space="preserve"> passing</w:t>
      </w:r>
      <w:r w:rsidRPr="00C36B66">
        <w:rPr>
          <w:rFonts w:ascii="Times New Roman" w:hAnsi="Times New Roman" w:cs="Times New Roman"/>
          <w:shd w:val="clear" w:color="auto" w:fill="FFFFFF"/>
        </w:rPr>
        <w:t xml:space="preserve"> test is the same as the previous </w:t>
      </w:r>
      <w:r>
        <w:rPr>
          <w:rFonts w:ascii="Times New Roman" w:hAnsi="Times New Roman" w:cs="Times New Roman"/>
          <w:shd w:val="clear" w:color="auto" w:fill="FFFFFF"/>
        </w:rPr>
        <w:t>boolean</w:t>
      </w:r>
      <w:r w:rsidRPr="00C36B66">
        <w:rPr>
          <w:rFonts w:ascii="Times New Roman" w:hAnsi="Times New Roman" w:cs="Times New Roman"/>
          <w:shd w:val="clear" w:color="auto" w:fill="FFFFFF"/>
        </w:rPr>
        <w:t xml:space="preserve"> expression and its value, while the</w:t>
      </w:r>
      <w:r>
        <w:rPr>
          <w:rFonts w:ascii="Times New Roman" w:hAnsi="Times New Roman" w:cs="Times New Roman"/>
          <w:shd w:val="clear" w:color="auto" w:fill="FFFFFF"/>
        </w:rPr>
        <w:t xml:space="preserve"> failing</w:t>
      </w:r>
      <w:r w:rsidRPr="00C36B66">
        <w:rPr>
          <w:rFonts w:ascii="Times New Roman" w:hAnsi="Times New Roman" w:cs="Times New Roman"/>
          <w:shd w:val="clear" w:color="auto" w:fill="FFFFFF"/>
        </w:rPr>
        <w:t xml:space="preserve"> test should be different. For example, in a </w:t>
      </w:r>
      <w:r>
        <w:rPr>
          <w:rFonts w:ascii="Times New Roman" w:hAnsi="Times New Roman" w:cs="Times New Roman"/>
          <w:shd w:val="clear" w:color="auto" w:fill="FFFFFF"/>
        </w:rPr>
        <w:t>buggy program</w:t>
      </w:r>
      <w:r w:rsidRPr="00C36B66">
        <w:rPr>
          <w:rFonts w:ascii="Times New Roman" w:hAnsi="Times New Roman" w:cs="Times New Roman"/>
          <w:shd w:val="clear" w:color="auto" w:fill="FFFFFF"/>
        </w:rPr>
        <w:t xml:space="preserve">, all passing tests result in a </w:t>
      </w:r>
      <w:r>
        <w:rPr>
          <w:rFonts w:ascii="Times New Roman" w:hAnsi="Times New Roman" w:cs="Times New Roman"/>
          <w:shd w:val="clear" w:color="auto" w:fill="FFFFFF"/>
        </w:rPr>
        <w:t>boolean</w:t>
      </w:r>
      <w:r w:rsidRPr="00C36B66">
        <w:rPr>
          <w:rFonts w:ascii="Times New Roman" w:hAnsi="Times New Roman" w:cs="Times New Roman"/>
          <w:shd w:val="clear" w:color="auto" w:fill="FFFFFF"/>
        </w:rPr>
        <w:t xml:space="preserve"> expression </w:t>
      </w:r>
      <m:oMath>
        <m:r>
          <w:rPr>
            <w:rFonts w:ascii="Cambria Math" w:hAnsi="Cambria Math" w:cs="Times New Roman"/>
            <w:shd w:val="clear" w:color="auto" w:fill="FFFFFF"/>
          </w:rPr>
          <m:t>b</m:t>
        </m:r>
      </m:oMath>
      <w:r>
        <w:rPr>
          <w:rFonts w:ascii="Times New Roman" w:hAnsi="Times New Roman" w:cs="Times New Roman"/>
          <w:shd w:val="clear" w:color="auto" w:fill="FFFFFF"/>
        </w:rPr>
        <w:t xml:space="preserve"> </w:t>
      </w:r>
      <w:r w:rsidRPr="00C36B66">
        <w:rPr>
          <w:rFonts w:ascii="Times New Roman" w:hAnsi="Times New Roman" w:cs="Times New Roman"/>
          <w:shd w:val="clear" w:color="auto" w:fill="FFFFFF"/>
        </w:rPr>
        <w:t xml:space="preserve">being false, and all failing tests result in </w:t>
      </w:r>
      <m:oMath>
        <m:r>
          <w:rPr>
            <w:rFonts w:ascii="Cambria Math" w:hAnsi="Cambria Math" w:cs="Times New Roman"/>
            <w:shd w:val="clear" w:color="auto" w:fill="FFFFFF"/>
          </w:rPr>
          <m:t>b</m:t>
        </m:r>
      </m:oMath>
      <w:r w:rsidRPr="00C36B66">
        <w:rPr>
          <w:rFonts w:ascii="Times New Roman" w:hAnsi="Times New Roman" w:cs="Times New Roman"/>
          <w:shd w:val="clear" w:color="auto" w:fill="FFFFFF"/>
        </w:rPr>
        <w:t xml:space="preserve"> being true.Then determining whether the patch is overfitting is not just a single way to observe the output of the program, but by comparing the value of </w:t>
      </w:r>
      <m:oMath>
        <m:r>
          <w:rPr>
            <w:rFonts w:ascii="Cambria Math" w:hAnsi="Cambria Math" w:cs="Times New Roman"/>
            <w:shd w:val="clear" w:color="auto" w:fill="FFFFFF"/>
          </w:rPr>
          <m:t>b</m:t>
        </m:r>
      </m:oMath>
      <w:r>
        <w:rPr>
          <w:rFonts w:ascii="Times New Roman" w:hAnsi="Times New Roman" w:cs="Times New Roman"/>
          <w:shd w:val="clear" w:color="auto" w:fill="FFFFFF"/>
        </w:rPr>
        <w:t xml:space="preserve"> </w:t>
      </w:r>
      <w:r w:rsidRPr="00C36B66">
        <w:rPr>
          <w:rFonts w:ascii="Times New Roman" w:hAnsi="Times New Roman" w:cs="Times New Roman"/>
          <w:shd w:val="clear" w:color="auto" w:fill="FFFFFF"/>
        </w:rPr>
        <w:t xml:space="preserve">in a statement before and after using the patch. The value of </w:t>
      </w:r>
      <m:oMath>
        <m:r>
          <w:rPr>
            <w:rFonts w:ascii="Cambria Math" w:hAnsi="Cambria Math" w:cs="Times New Roman"/>
            <w:shd w:val="clear" w:color="auto" w:fill="FFFFFF"/>
          </w:rPr>
          <m:t>b</m:t>
        </m:r>
      </m:oMath>
      <w:r w:rsidRPr="00C36B66">
        <w:rPr>
          <w:rFonts w:ascii="Times New Roman" w:hAnsi="Times New Roman" w:cs="Times New Roman"/>
          <w:shd w:val="clear" w:color="auto" w:fill="FFFFFF"/>
        </w:rPr>
        <w:t xml:space="preserve"> should be consistent with the </w:t>
      </w:r>
      <w:r>
        <w:rPr>
          <w:rFonts w:ascii="Times New Roman" w:hAnsi="Times New Roman" w:cs="Times New Roman"/>
          <w:shd w:val="clear" w:color="auto" w:fill="FFFFFF"/>
        </w:rPr>
        <w:t>buggy program</w:t>
      </w:r>
      <w:r w:rsidRPr="00C36B66">
        <w:rPr>
          <w:rFonts w:ascii="Times New Roman" w:hAnsi="Times New Roman" w:cs="Times New Roman"/>
          <w:shd w:val="clear" w:color="auto" w:fill="FFFFFF"/>
        </w:rPr>
        <w:t xml:space="preserve"> when the patch</w:t>
      </w:r>
      <w:r>
        <w:rPr>
          <w:rFonts w:ascii="Times New Roman" w:hAnsi="Times New Roman" w:cs="Times New Roman"/>
          <w:shd w:val="clear" w:color="auto" w:fill="FFFFFF"/>
        </w:rPr>
        <w:t xml:space="preserve"> runs the passing test</w:t>
      </w:r>
      <w:r w:rsidRPr="00C36B66">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it</w:t>
      </w:r>
      <w:r w:rsidRPr="00C36B66">
        <w:rPr>
          <w:rFonts w:ascii="Times New Roman" w:hAnsi="Times New Roman" w:cs="Times New Roman"/>
          <w:shd w:val="clear" w:color="auto" w:fill="FFFFFF"/>
        </w:rPr>
        <w:t xml:space="preserve"> should be different from the </w:t>
      </w:r>
      <w:r>
        <w:rPr>
          <w:rFonts w:ascii="Times New Roman" w:hAnsi="Times New Roman" w:cs="Times New Roman"/>
          <w:shd w:val="clear" w:color="auto" w:fill="FFFFFF"/>
        </w:rPr>
        <w:t>buggy program</w:t>
      </w:r>
      <w:r w:rsidRPr="00C36B66">
        <w:rPr>
          <w:rFonts w:ascii="Times New Roman" w:hAnsi="Times New Roman" w:cs="Times New Roman"/>
          <w:shd w:val="clear" w:color="auto" w:fill="FFFFFF"/>
        </w:rPr>
        <w:t xml:space="preserve"> when the patch</w:t>
      </w:r>
      <w:r>
        <w:rPr>
          <w:rFonts w:ascii="Times New Roman" w:hAnsi="Times New Roman" w:cs="Times New Roman"/>
          <w:shd w:val="clear" w:color="auto" w:fill="FFFFFF"/>
        </w:rPr>
        <w:t xml:space="preserve"> runs the failing test</w:t>
      </w:r>
      <w:r w:rsidRPr="00C36B66">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C36B66">
        <w:rPr>
          <w:rFonts w:ascii="Times New Roman" w:hAnsi="Times New Roman" w:cs="Times New Roman"/>
          <w:shd w:val="clear" w:color="auto" w:fill="FFFFFF"/>
        </w:rPr>
        <w:t xml:space="preserve">According to PATCH-SIM, we can see that in the previous example, patch is correct, because in the fourth line (corresponding to the third line of the </w:t>
      </w:r>
      <w:r>
        <w:rPr>
          <w:rFonts w:ascii="Times New Roman" w:hAnsi="Times New Roman" w:cs="Times New Roman"/>
          <w:shd w:val="clear" w:color="auto" w:fill="FFFFFF"/>
        </w:rPr>
        <w:t>buggy program</w:t>
      </w:r>
      <w:r w:rsidRPr="00C36B66">
        <w:rPr>
          <w:rFonts w:ascii="Times New Roman" w:hAnsi="Times New Roman" w:cs="Times New Roman"/>
          <w:shd w:val="clear" w:color="auto" w:fill="FFFFFF"/>
        </w:rPr>
        <w:t xml:space="preserve">), </w:t>
      </w:r>
      <m:oMath>
        <m:r>
          <w:rPr>
            <w:rFonts w:ascii="Cambria Math" w:hAnsi="Cambria Math" w:cs="Times New Roman"/>
            <w:shd w:val="clear" w:color="auto" w:fill="FFFFFF"/>
          </w:rPr>
          <m:t>n &gt; list 2.size ()</m:t>
        </m:r>
      </m:oMath>
      <w:r w:rsidRPr="00C36B66">
        <w:rPr>
          <w:rFonts w:ascii="Times New Roman" w:hAnsi="Times New Roman" w:cs="Times New Roman"/>
          <w:shd w:val="clear" w:color="auto" w:fill="FFFFFF"/>
        </w:rPr>
        <w:t xml:space="preserve"> no longer exists, and all tests that make this </w:t>
      </w:r>
      <w:r>
        <w:rPr>
          <w:rFonts w:ascii="Times New Roman" w:hAnsi="Times New Roman" w:cs="Times New Roman"/>
          <w:shd w:val="clear" w:color="auto" w:fill="FFFFFF"/>
        </w:rPr>
        <w:t>boolean</w:t>
      </w:r>
      <w:r w:rsidRPr="00C36B66">
        <w:rPr>
          <w:rFonts w:ascii="Times New Roman" w:hAnsi="Times New Roman" w:cs="Times New Roman"/>
          <w:shd w:val="clear" w:color="auto" w:fill="FFFFFF"/>
        </w:rPr>
        <w:t xml:space="preserve"> expression </w:t>
      </w:r>
      <w:r w:rsidRPr="00C36B66">
        <w:rPr>
          <w:rFonts w:ascii="Times New Roman" w:hAnsi="Times New Roman" w:cs="Times New Roman"/>
          <w:i/>
          <w:iCs/>
          <w:shd w:val="clear" w:color="auto" w:fill="FFFFFF"/>
        </w:rPr>
        <w:t>true</w:t>
      </w:r>
      <w:r w:rsidRPr="00C36B66">
        <w:rPr>
          <w:rFonts w:ascii="Times New Roman" w:hAnsi="Times New Roman" w:cs="Times New Roman"/>
          <w:shd w:val="clear" w:color="auto" w:fill="FFFFFF"/>
        </w:rPr>
        <w:t xml:space="preserve"> will go to the return statement.</w:t>
      </w:r>
    </w:p>
    <w:p w14:paraId="71036B58" w14:textId="0A8FA851" w:rsidR="003C3593" w:rsidRDefault="001B1E8B">
      <w:pPr>
        <w:pStyle w:val="a0"/>
        <w:ind w:firstLineChars="200" w:firstLine="480"/>
        <w:rPr>
          <w:lang w:eastAsia="zh-CN"/>
        </w:rPr>
      </w:pPr>
      <w:r w:rsidRPr="000238D7">
        <w:rPr>
          <w:rFonts w:ascii="Times New Roman" w:hAnsi="Times New Roman" w:cs="Times New Roman"/>
          <w:shd w:val="clear" w:color="auto" w:fill="FFFFFF"/>
          <w:lang w:eastAsia="zh-CN"/>
        </w:rPr>
        <w:t xml:space="preserve">Through these two observations, we can dig out more information from a </w:t>
      </w:r>
      <w:r>
        <w:rPr>
          <w:rFonts w:ascii="Times New Roman" w:hAnsi="Times New Roman" w:cs="Times New Roman"/>
          <w:shd w:val="clear" w:color="auto" w:fill="FFFFFF"/>
          <w:lang w:eastAsia="zh-CN"/>
        </w:rPr>
        <w:t>buggy program</w:t>
      </w:r>
      <w:r w:rsidRPr="000238D7">
        <w:rPr>
          <w:rFonts w:ascii="Times New Roman" w:hAnsi="Times New Roman" w:cs="Times New Roman"/>
          <w:shd w:val="clear" w:color="auto" w:fill="FFFFFF"/>
          <w:lang w:eastAsia="zh-CN"/>
        </w:rPr>
        <w:t xml:space="preserve"> and a test suite, so that the </w:t>
      </w:r>
      <w:r>
        <w:rPr>
          <w:rFonts w:ascii="Times New Roman" w:hAnsi="Times New Roman" w:cs="Times New Roman"/>
          <w:shd w:val="clear" w:color="auto" w:fill="FFFFFF"/>
          <w:lang w:eastAsia="zh-CN"/>
        </w:rPr>
        <w:t>identification</w:t>
      </w:r>
      <w:r w:rsidRPr="000238D7">
        <w:rPr>
          <w:rFonts w:ascii="Times New Roman" w:hAnsi="Times New Roman" w:cs="Times New Roman"/>
          <w:shd w:val="clear" w:color="auto" w:fill="FFFFFF"/>
          <w:lang w:eastAsia="zh-CN"/>
        </w:rPr>
        <w:t xml:space="preserve"> of patches does not need oracle. </w:t>
      </w:r>
      <w:r w:rsidRPr="000238D7">
        <w:rPr>
          <w:rFonts w:ascii="Times New Roman" w:hAnsi="Times New Roman" w:cs="Times New Roman"/>
          <w:shd w:val="clear" w:color="auto" w:fill="FFFFFF"/>
        </w:rPr>
        <w:t>New tests are heuristically classified by TEST-SIM, and patches are heuristically classified by PATCH-SIM</w:t>
      </w:r>
      <w:r>
        <w:rPr>
          <w:rFonts w:hint="eastAsia"/>
          <w:lang w:eastAsia="zh-CN"/>
        </w:rPr>
        <w:t>.</w:t>
      </w:r>
    </w:p>
    <w:p w14:paraId="2B39FF23" w14:textId="77777777" w:rsidR="003C3593" w:rsidRDefault="00000000">
      <w:pPr>
        <w:pStyle w:val="3"/>
        <w:rPr>
          <w:rFonts w:ascii="Times New Roman" w:hAnsi="Times New Roman" w:cs="Times New Roman"/>
          <w:sz w:val="44"/>
          <w:szCs w:val="44"/>
        </w:rPr>
      </w:pPr>
      <w:bookmarkStart w:id="11" w:name="Xcc99eeb11d0c726888177a60ae0b3a682ca7d6c"/>
      <w:bookmarkEnd w:id="8"/>
      <w:bookmarkEnd w:id="10"/>
      <w:r>
        <w:rPr>
          <w:rFonts w:ascii="Times New Roman" w:hAnsi="Times New Roman" w:cs="Times New Roman"/>
          <w:sz w:val="44"/>
          <w:szCs w:val="44"/>
        </w:rPr>
        <w:t>4 APPROACH</w:t>
      </w:r>
    </w:p>
    <w:p w14:paraId="7D722049" w14:textId="77777777" w:rsidR="00151656" w:rsidRPr="000238D7" w:rsidRDefault="00151656" w:rsidP="00151656">
      <w:pPr>
        <w:pStyle w:val="a0"/>
        <w:ind w:firstLineChars="100" w:firstLine="240"/>
        <w:jc w:val="both"/>
        <w:rPr>
          <w:rFonts w:ascii="Times New Roman" w:hAnsi="Times New Roman" w:cs="Times New Roman"/>
          <w:lang w:eastAsia="zh-CN"/>
        </w:rPr>
      </w:pPr>
      <w:r w:rsidRPr="000238D7">
        <w:rPr>
          <w:rFonts w:ascii="Times New Roman" w:hAnsi="Times New Roman" w:cs="Times New Roman"/>
          <w:shd w:val="clear" w:color="auto" w:fill="FFFFFF"/>
        </w:rPr>
        <w:t xml:space="preserve">This section mainly introduces the detailed process of </w:t>
      </w:r>
      <w:r>
        <w:rPr>
          <w:rFonts w:ascii="Times New Roman" w:hAnsi="Times New Roman" w:cs="Times New Roman"/>
          <w:shd w:val="clear" w:color="auto" w:fill="FFFFFF"/>
        </w:rPr>
        <w:t>PatchID</w:t>
      </w:r>
      <w:r w:rsidRPr="000238D7">
        <w:rPr>
          <w:rFonts w:ascii="Times New Roman" w:hAnsi="Times New Roman" w:cs="Times New Roman"/>
          <w:shd w:val="clear" w:color="auto" w:fill="FFFFFF"/>
        </w:rPr>
        <w:t xml:space="preserve">, including its </w:t>
      </w:r>
      <w:r>
        <w:rPr>
          <w:rFonts w:ascii="Times New Roman" w:hAnsi="Times New Roman" w:cs="Times New Roman" w:hint="eastAsia"/>
          <w:shd w:val="clear" w:color="auto" w:fill="FFFFFF"/>
          <w:lang w:eastAsia="zh-CN"/>
        </w:rPr>
        <w:t>o</w:t>
      </w:r>
      <w:r w:rsidRPr="000238D7">
        <w:rPr>
          <w:rFonts w:ascii="Times New Roman" w:hAnsi="Times New Roman" w:cs="Times New Roman"/>
          <w:shd w:val="clear" w:color="auto" w:fill="FFFFFF"/>
        </w:rPr>
        <w:t xml:space="preserve">verview and three main modules, i.e. Snapshot finder, Test generation, and </w:t>
      </w:r>
      <w:r>
        <w:rPr>
          <w:rFonts w:ascii="Times New Roman" w:hAnsi="Times New Roman" w:cs="Times New Roman"/>
          <w:shd w:val="clear" w:color="auto" w:fill="FFFFFF"/>
        </w:rPr>
        <w:t>Identification</w:t>
      </w:r>
      <w:r w:rsidRPr="000238D7">
        <w:rPr>
          <w:rFonts w:ascii="Times New Roman" w:hAnsi="Times New Roman" w:cs="Times New Roman"/>
          <w:lang w:eastAsia="zh-CN"/>
        </w:rPr>
        <w:t>.</w:t>
      </w:r>
    </w:p>
    <w:p w14:paraId="22984DB1" w14:textId="77777777" w:rsidR="003C3593" w:rsidRDefault="00000000">
      <w:pPr>
        <w:pStyle w:val="3"/>
        <w:rPr>
          <w:sz w:val="36"/>
          <w:szCs w:val="36"/>
        </w:rPr>
      </w:pPr>
      <w:bookmarkStart w:id="12" w:name="X4e640066bc2aaf7152d59a8f504a4169cafa087"/>
      <w:r>
        <w:rPr>
          <w:sz w:val="36"/>
          <w:szCs w:val="36"/>
        </w:rPr>
        <w:t>4.1 Overview</w:t>
      </w:r>
    </w:p>
    <w:p w14:paraId="47E945F5" w14:textId="1D4749D3" w:rsidR="003C3593" w:rsidRDefault="001B1E8B">
      <w:pPr>
        <w:pStyle w:val="a0"/>
        <w:rPr>
          <w:lang w:eastAsia="zh-CN"/>
        </w:rPr>
      </w:pPr>
      <w:r w:rsidRPr="00904F28">
        <w:rPr>
          <w:rFonts w:ascii="Times New Roman" w:hAnsi="Times New Roman" w:cs="Times New Roman"/>
          <w:shd w:val="clear" w:color="auto" w:fill="FFFFFF"/>
        </w:rPr>
        <w:t>Figure 2 below shows the overall flow of our approach</w:t>
      </w:r>
      <w:r>
        <w:rPr>
          <w:rFonts w:hint="eastAsia"/>
          <w:lang w:eastAsia="zh-CN"/>
        </w:rPr>
        <w:t>.</w:t>
      </w:r>
    </w:p>
    <w:p w14:paraId="5B2DACDB" w14:textId="52E7D601" w:rsidR="003C3593" w:rsidRDefault="001B1E8B">
      <w:pPr>
        <w:pStyle w:val="CaptionedFigure"/>
        <w:jc w:val="center"/>
      </w:pPr>
      <w:r>
        <w:rPr>
          <w:noProof/>
        </w:rPr>
        <w:lastRenderedPageBreak/>
        <w:drawing>
          <wp:inline distT="0" distB="0" distL="0" distR="0" wp14:anchorId="03656D3C" wp14:editId="55A180F6">
            <wp:extent cx="5486400" cy="1470660"/>
            <wp:effectExtent l="0" t="0" r="0" b="0"/>
            <wp:docPr id="1996036909" name="图片 199603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486400" cy="1470660"/>
                    </a:xfrm>
                    <a:prstGeom prst="rect">
                      <a:avLst/>
                    </a:prstGeom>
                  </pic:spPr>
                </pic:pic>
              </a:graphicData>
            </a:graphic>
          </wp:inline>
        </w:drawing>
      </w:r>
    </w:p>
    <w:p w14:paraId="024D3A22" w14:textId="77777777" w:rsidR="003C3593" w:rsidRPr="0041164B" w:rsidRDefault="00000000">
      <w:pPr>
        <w:pStyle w:val="CaptionedFigure"/>
        <w:jc w:val="center"/>
        <w:rPr>
          <w:rFonts w:ascii="Times New Roman" w:hAnsi="Times New Roman" w:cs="Times New Roman"/>
          <w:lang w:eastAsia="zh-CN"/>
        </w:rPr>
      </w:pPr>
      <w:r w:rsidRPr="0041164B">
        <w:rPr>
          <w:rFonts w:ascii="Times New Roman" w:hAnsi="Times New Roman" w:cs="Times New Roman"/>
          <w:lang w:eastAsia="zh-CN"/>
        </w:rPr>
        <w:t>Figure 2</w:t>
      </w:r>
      <w:r w:rsidRPr="0041164B">
        <w:rPr>
          <w:rFonts w:ascii="Times New Roman" w:hAnsi="Times New Roman" w:cs="Times New Roman" w:hint="eastAsia"/>
          <w:lang w:eastAsia="zh-CN"/>
        </w:rPr>
        <w:t>：</w:t>
      </w:r>
      <w:r w:rsidRPr="0041164B">
        <w:rPr>
          <w:rFonts w:ascii="Times New Roman" w:hAnsi="Times New Roman" w:cs="Times New Roman"/>
          <w:lang w:eastAsia="zh-CN"/>
        </w:rPr>
        <w:t>Approach overview</w:t>
      </w:r>
    </w:p>
    <w:p w14:paraId="2C392891" w14:textId="2A5A524F" w:rsidR="001B1E8B" w:rsidRDefault="001B1E8B">
      <w:pPr>
        <w:pStyle w:val="a0"/>
        <w:ind w:firstLineChars="200" w:firstLine="480"/>
        <w:rPr>
          <w:lang w:eastAsia="zh-CN"/>
        </w:rPr>
      </w:pPr>
      <w:r w:rsidRPr="00217544">
        <w:rPr>
          <w:rFonts w:ascii="Times New Roman" w:hAnsi="Times New Roman" w:cs="Times New Roman" w:hint="eastAsia"/>
          <w:shd w:val="clear" w:color="auto" w:fill="FFFFFF"/>
          <w:lang w:eastAsia="zh-CN"/>
        </w:rPr>
        <w:t>Take</w:t>
      </w:r>
      <w:r w:rsidRPr="00217544">
        <w:rPr>
          <w:rFonts w:ascii="Times New Roman" w:hAnsi="Times New Roman" w:cs="Times New Roman"/>
          <w:shd w:val="clear" w:color="auto" w:fill="FFFFFF"/>
          <w:lang w:eastAsia="zh-CN"/>
        </w:rPr>
        <w:t xml:space="preserve"> a buggy program, an original test set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o</m:t>
            </m:r>
          </m:sub>
        </m:sSub>
      </m:oMath>
      <w:r w:rsidRPr="00217544">
        <w:rPr>
          <w:rFonts w:ascii="Times New Roman" w:hAnsi="Times New Roman" w:cs="Times New Roman"/>
          <w:lang w:eastAsia="zh-CN"/>
        </w:rPr>
        <w:t>,</w:t>
      </w:r>
      <w:r w:rsidRPr="00217544">
        <w:rPr>
          <w:rFonts w:ascii="Times New Roman" w:hAnsi="Times New Roman" w:cs="Times New Roman"/>
          <w:shd w:val="clear" w:color="auto" w:fill="FFFFFF"/>
          <w:lang w:eastAsia="zh-CN"/>
        </w:rPr>
        <w:t xml:space="preserve"> and the corresponding patch</w:t>
      </w:r>
      <w:r>
        <w:rPr>
          <w:rFonts w:ascii="Times New Roman" w:hAnsi="Times New Roman" w:cs="Times New Roman"/>
          <w:shd w:val="clear" w:color="auto" w:fill="FFFFFF"/>
          <w:lang w:eastAsia="zh-CN"/>
        </w:rPr>
        <w:t xml:space="preserve"> </w:t>
      </w:r>
      <w:r>
        <w:rPr>
          <w:rFonts w:ascii="Times New Roman" w:hAnsi="Times New Roman" w:cs="Times New Roman" w:hint="eastAsia"/>
          <w:shd w:val="clear" w:color="auto" w:fill="FFFFFF"/>
          <w:lang w:eastAsia="zh-CN"/>
        </w:rPr>
        <w:t>as</w:t>
      </w:r>
      <w:r>
        <w:rPr>
          <w:rFonts w:ascii="Times New Roman" w:hAnsi="Times New Roman" w:cs="Times New Roman"/>
          <w:shd w:val="clear" w:color="auto" w:fill="FFFFFF"/>
          <w:lang w:eastAsia="zh-CN"/>
        </w:rPr>
        <w:t xml:space="preserve"> </w:t>
      </w:r>
      <w:r>
        <w:rPr>
          <w:rFonts w:ascii="Times New Roman" w:hAnsi="Times New Roman" w:cs="Times New Roman" w:hint="eastAsia"/>
          <w:shd w:val="clear" w:color="auto" w:fill="FFFFFF"/>
          <w:lang w:eastAsia="zh-CN"/>
        </w:rPr>
        <w:t>input</w:t>
      </w:r>
      <w:r w:rsidRPr="00217544">
        <w:rPr>
          <w:rFonts w:ascii="Times New Roman" w:hAnsi="Times New Roman" w:cs="Times New Roman"/>
          <w:shd w:val="clear" w:color="auto" w:fill="FFFFFF"/>
          <w:lang w:eastAsia="zh-CN"/>
        </w:rPr>
        <w:t xml:space="preserve">. </w:t>
      </w:r>
      <w:r>
        <w:rPr>
          <w:rFonts w:ascii="Times New Roman" w:hAnsi="Times New Roman" w:cs="Times New Roman"/>
          <w:shd w:val="clear" w:color="auto" w:fill="FFFFFF"/>
          <w:lang w:eastAsia="zh-CN"/>
        </w:rPr>
        <w:t>T</w:t>
      </w:r>
      <w:r w:rsidRPr="00217544">
        <w:rPr>
          <w:rFonts w:ascii="Times New Roman" w:hAnsi="Times New Roman" w:cs="Times New Roman" w:hint="eastAsia"/>
          <w:shd w:val="clear" w:color="auto" w:fill="FFFFFF"/>
          <w:lang w:eastAsia="zh-CN"/>
        </w:rPr>
        <w:t>his method</w:t>
      </w:r>
      <w:r w:rsidRPr="00217544">
        <w:rPr>
          <w:rFonts w:ascii="Times New Roman" w:hAnsi="Times New Roman" w:cs="Times New Roman"/>
          <w:shd w:val="clear" w:color="auto" w:fill="FFFFFF"/>
        </w:rPr>
        <w:t xml:space="preserve"> </w:t>
      </w:r>
      <w:r w:rsidRPr="00217544">
        <w:rPr>
          <w:rFonts w:ascii="Times New Roman" w:hAnsi="Times New Roman" w:cs="Times New Roman" w:hint="eastAsia"/>
          <w:shd w:val="clear" w:color="auto" w:fill="FFFFFF"/>
          <w:lang w:eastAsia="zh-CN"/>
        </w:rPr>
        <w:t>first</w:t>
      </w:r>
      <w:r>
        <w:rPr>
          <w:rFonts w:ascii="Times New Roman" w:hAnsi="Times New Roman" w:cs="Times New Roman" w:hint="eastAsia"/>
          <w:shd w:val="clear" w:color="auto" w:fill="FFFFFF"/>
          <w:lang w:eastAsia="zh-CN"/>
        </w:rPr>
        <w:t>ly</w:t>
      </w:r>
      <w:r w:rsidRPr="00217544">
        <w:rPr>
          <w:rFonts w:ascii="Times New Roman" w:hAnsi="Times New Roman" w:cs="Times New Roman" w:hint="eastAsia"/>
          <w:shd w:val="clear" w:color="auto" w:fill="FFFFFF"/>
          <w:lang w:eastAsia="zh-CN"/>
        </w:rPr>
        <w:t xml:space="preserve"> </w:t>
      </w:r>
      <w:r w:rsidRPr="00217544">
        <w:rPr>
          <w:rFonts w:ascii="Times New Roman" w:hAnsi="Times New Roman" w:cs="Times New Roman"/>
          <w:shd w:val="clear" w:color="auto" w:fill="FFFFFF"/>
        </w:rPr>
        <w:t xml:space="preserve">find the most suspicious snapshot </w:t>
      </w:r>
      <m:oMath>
        <m:r>
          <w:rPr>
            <w:rFonts w:ascii="Cambria Math" w:hAnsi="Cambria Math" w:cs="Times New Roman"/>
            <w:shd w:val="clear" w:color="auto" w:fill="FFFFFF"/>
          </w:rPr>
          <m:t>s</m:t>
        </m:r>
      </m:oMath>
      <w:r w:rsidRPr="00217544">
        <w:rPr>
          <w:rFonts w:ascii="Times New Roman" w:hAnsi="Times New Roman" w:cs="Times New Roman"/>
          <w:shd w:val="clear" w:color="auto" w:fill="FFFFFF"/>
        </w:rPr>
        <w:t xml:space="preserve"> through Snapshot finder, and then generate new test</w:t>
      </w:r>
      <w:r w:rsidRPr="00217544">
        <w:rPr>
          <w:rFonts w:ascii="Times New Roman" w:hAnsi="Times New Roman" w:cs="Times New Roman"/>
          <w:shd w:val="clear" w:color="auto" w:fill="FFFFFF"/>
          <w:lang w:eastAsia="zh-CN"/>
        </w:rPr>
        <w:t>s</w:t>
      </w:r>
      <w:r w:rsidRPr="00217544">
        <w:rPr>
          <w:rFonts w:ascii="Times New Roman" w:hAnsi="Times New Roman" w:cs="Times New Roman"/>
          <w:shd w:val="clear" w:color="auto" w:fill="FFFFFF"/>
        </w:rPr>
        <w:t xml:space="preserve"> through s and Test input generator. </w:t>
      </w:r>
      <w:r w:rsidRPr="00217544">
        <w:rPr>
          <w:rFonts w:ascii="Times New Roman" w:hAnsi="Times New Roman" w:cs="Times New Roman" w:hint="eastAsia"/>
          <w:shd w:val="clear" w:color="auto" w:fill="FFFFFF"/>
          <w:lang w:eastAsia="zh-CN"/>
        </w:rPr>
        <w:t>Secondly,</w:t>
      </w:r>
      <w:r w:rsidRPr="00217544">
        <w:rPr>
          <w:rFonts w:ascii="Times New Roman" w:hAnsi="Times New Roman" w:cs="Times New Roman"/>
          <w:shd w:val="clear" w:color="auto" w:fill="FFFFFF"/>
        </w:rPr>
        <w:t xml:space="preserve"> the new tests are added to the test suite to generate the extended test suite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e</m:t>
            </m:r>
          </m:sub>
        </m:sSub>
      </m:oMath>
      <w:r w:rsidRPr="00217544">
        <w:rPr>
          <w:rFonts w:ascii="Times New Roman" w:hAnsi="Times New Roman" w:cs="Times New Roman"/>
          <w:shd w:val="clear" w:color="auto" w:fill="FFFFFF"/>
        </w:rPr>
        <w:t xml:space="preserve">. PatchID runs patches with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e</m:t>
            </m:r>
          </m:sub>
        </m:sSub>
      </m:oMath>
      <w:r w:rsidRPr="00217544">
        <w:rPr>
          <w:rFonts w:ascii="Times New Roman" w:hAnsi="Times New Roman" w:cs="Times New Roman"/>
          <w:shd w:val="clear" w:color="auto" w:fill="FFFFFF"/>
        </w:rPr>
        <w:t xml:space="preserve"> and saves the values of the expressions in </w:t>
      </w:r>
      <m:oMath>
        <m:r>
          <w:rPr>
            <w:rFonts w:ascii="Cambria Math" w:hAnsi="Cambria Math" w:cs="Times New Roman"/>
            <w:shd w:val="clear" w:color="auto" w:fill="FFFFFF"/>
          </w:rPr>
          <m:t>s</m:t>
        </m:r>
      </m:oMath>
      <w:r w:rsidRPr="00217544">
        <w:rPr>
          <w:rFonts w:ascii="Times New Roman" w:hAnsi="Times New Roman" w:cs="Times New Roman"/>
          <w:shd w:val="clear" w:color="auto" w:fill="FFFFFF"/>
        </w:rPr>
        <w:t xml:space="preserve">. Finally, </w:t>
      </w:r>
      <w:r w:rsidRPr="00217544">
        <w:rPr>
          <w:rFonts w:ascii="Times New Roman" w:hAnsi="Times New Roman" w:cs="Times New Roman" w:hint="eastAsia"/>
          <w:shd w:val="clear" w:color="auto" w:fill="FFFFFF"/>
          <w:lang w:eastAsia="zh-CN"/>
        </w:rPr>
        <w:t>PatchID</w:t>
      </w:r>
      <w:r w:rsidRPr="00217544">
        <w:rPr>
          <w:rFonts w:ascii="Times New Roman" w:hAnsi="Times New Roman" w:cs="Times New Roman"/>
          <w:shd w:val="clear" w:color="auto" w:fill="FFFFFF"/>
        </w:rPr>
        <w:t xml:space="preserve"> indentif</w:t>
      </w:r>
      <w:r w:rsidRPr="00217544">
        <w:rPr>
          <w:rFonts w:ascii="Times New Roman" w:hAnsi="Times New Roman" w:cs="Times New Roman" w:hint="eastAsia"/>
          <w:shd w:val="clear" w:color="auto" w:fill="FFFFFF"/>
          <w:lang w:eastAsia="zh-CN"/>
        </w:rPr>
        <w:t>ies</w:t>
      </w:r>
      <w:r w:rsidRPr="00217544">
        <w:rPr>
          <w:rFonts w:ascii="Times New Roman" w:hAnsi="Times New Roman" w:cs="Times New Roman"/>
          <w:shd w:val="clear" w:color="auto" w:fill="FFFFFF"/>
        </w:rPr>
        <w:t xml:space="preserve"> a </w:t>
      </w:r>
      <w:r w:rsidRPr="00217544">
        <w:rPr>
          <w:rFonts w:ascii="Times New Roman" w:hAnsi="Times New Roman" w:cs="Times New Roman" w:hint="eastAsia"/>
          <w:shd w:val="clear" w:color="auto" w:fill="FFFFFF"/>
          <w:lang w:eastAsia="zh-CN"/>
        </w:rPr>
        <w:t xml:space="preserve">overfitting </w:t>
      </w:r>
      <w:r w:rsidRPr="00217544">
        <w:rPr>
          <w:rFonts w:ascii="Times New Roman" w:hAnsi="Times New Roman" w:cs="Times New Roman"/>
          <w:shd w:val="clear" w:color="auto" w:fill="FFFFFF"/>
        </w:rPr>
        <w:t xml:space="preserve">patch by observing whether the expression value of each test case changes </w:t>
      </w:r>
      <w:r w:rsidRPr="00217544">
        <w:rPr>
          <w:rFonts w:ascii="Times New Roman" w:hAnsi="Times New Roman" w:cs="Times New Roman" w:hint="eastAsia"/>
          <w:shd w:val="clear" w:color="auto" w:fill="FFFFFF"/>
          <w:lang w:eastAsia="zh-CN"/>
        </w:rPr>
        <w:t xml:space="preserve">before and </w:t>
      </w:r>
      <w:r w:rsidRPr="00217544">
        <w:rPr>
          <w:rFonts w:ascii="Times New Roman" w:hAnsi="Times New Roman" w:cs="Times New Roman"/>
          <w:shd w:val="clear" w:color="auto" w:fill="FFFFFF"/>
        </w:rPr>
        <w:t>after using the patch</w:t>
      </w:r>
      <w:r w:rsidRPr="00217544">
        <w:rPr>
          <w:rFonts w:ascii="Times New Roman" w:hAnsi="Times New Roman" w:cs="Times New Roman" w:hint="eastAsia"/>
          <w:shd w:val="clear" w:color="auto" w:fill="FFFFFF"/>
          <w:lang w:eastAsia="zh-CN"/>
        </w:rPr>
        <w:t>. And</w:t>
      </w:r>
      <w:r w:rsidRPr="00217544">
        <w:rPr>
          <w:rFonts w:ascii="Times New Roman" w:hAnsi="Times New Roman" w:cs="Times New Roman"/>
          <w:shd w:val="clear" w:color="auto" w:fill="FFFFFF"/>
        </w:rPr>
        <w:t xml:space="preserve"> the </w:t>
      </w:r>
      <w:r w:rsidRPr="00217544">
        <w:rPr>
          <w:rFonts w:ascii="Times New Roman" w:hAnsi="Times New Roman" w:cs="Times New Roman" w:hint="eastAsia"/>
          <w:shd w:val="clear" w:color="auto" w:fill="FFFFFF"/>
          <w:lang w:eastAsia="zh-CN"/>
        </w:rPr>
        <w:t xml:space="preserve">overfitting </w:t>
      </w:r>
      <w:r w:rsidRPr="00217544">
        <w:rPr>
          <w:rFonts w:ascii="Times New Roman" w:hAnsi="Times New Roman" w:cs="Times New Roman"/>
          <w:shd w:val="clear" w:color="auto" w:fill="FFFFFF"/>
        </w:rPr>
        <w:t>patches are subdivided</w:t>
      </w:r>
      <w:r w:rsidRPr="00217544">
        <w:rPr>
          <w:rFonts w:ascii="Times New Roman" w:hAnsi="Times New Roman" w:cs="Times New Roman" w:hint="eastAsia"/>
          <w:shd w:val="clear" w:color="auto" w:fill="FFFFFF"/>
          <w:lang w:eastAsia="zh-CN"/>
        </w:rPr>
        <w:t xml:space="preserve"> further</w:t>
      </w:r>
      <w:ins w:id="13" w:author="HDULAB601" w:date="2023-06-12T10:02:00Z">
        <w:r w:rsidR="00762B82">
          <w:rPr>
            <w:rFonts w:ascii="Times New Roman" w:hAnsi="Times New Roman" w:cs="Times New Roman" w:hint="eastAsia"/>
            <w:shd w:val="clear" w:color="auto" w:fill="FFFFFF"/>
            <w:lang w:eastAsia="zh-CN"/>
          </w:rPr>
          <w:t>.</w:t>
        </w:r>
      </w:ins>
    </w:p>
    <w:p w14:paraId="1375FA7F" w14:textId="77777777" w:rsidR="003C3593" w:rsidRDefault="00000000">
      <w:pPr>
        <w:pStyle w:val="3"/>
        <w:rPr>
          <w:sz w:val="36"/>
          <w:szCs w:val="36"/>
        </w:rPr>
      </w:pPr>
      <w:bookmarkStart w:id="14" w:name="X4c3884d2b2b87447fd2a34e40f3e9f9e32eb575"/>
      <w:bookmarkEnd w:id="12"/>
      <w:r>
        <w:rPr>
          <w:sz w:val="36"/>
          <w:szCs w:val="36"/>
        </w:rPr>
        <w:t>4.2 Snapshot Finder</w:t>
      </w:r>
    </w:p>
    <w:p w14:paraId="3017848C" w14:textId="353B9335" w:rsidR="003C3593" w:rsidRDefault="00000000">
      <w:pPr>
        <w:pStyle w:val="FirstParagraph"/>
        <w:rPr>
          <w:lang w:eastAsia="zh-CN"/>
        </w:rPr>
      </w:pPr>
      <w:r>
        <w:rPr>
          <w:lang w:eastAsia="zh-CN"/>
        </w:rPr>
        <w:t xml:space="preserve"> </w:t>
      </w:r>
      <w:r w:rsidR="005E335E" w:rsidRPr="009032BC">
        <w:rPr>
          <w:rFonts w:ascii="Times New Roman" w:hAnsi="Times New Roman" w:cs="Times New Roman"/>
          <w:shd w:val="clear" w:color="auto" w:fill="FFFFFF"/>
          <w:lang w:eastAsia="zh-CN"/>
        </w:rPr>
        <w:t xml:space="preserve">Snapshot finder is designed to find the most suspicious snapshot </w:t>
      </w:r>
      <m:oMath>
        <m:r>
          <w:rPr>
            <w:rFonts w:ascii="Cambria Math" w:hAnsi="Cambria Math" w:cs="Times New Roman"/>
            <w:shd w:val="clear" w:color="auto" w:fill="FFFFFF"/>
            <w:lang w:eastAsia="zh-CN"/>
          </w:rPr>
          <m:t>s</m:t>
        </m:r>
      </m:oMath>
      <w:r w:rsidR="005E335E" w:rsidRPr="009032BC">
        <w:rPr>
          <w:rFonts w:ascii="Times New Roman" w:hAnsi="Times New Roman" w:cs="Times New Roman"/>
          <w:shd w:val="clear" w:color="auto" w:fill="FFFFFF"/>
          <w:lang w:eastAsia="zh-CN"/>
        </w:rPr>
        <w:t>. This step has two functions</w:t>
      </w:r>
      <w:r w:rsidR="005E335E">
        <w:rPr>
          <w:rFonts w:ascii="Times New Roman" w:hAnsi="Times New Roman" w:cs="Times New Roman" w:hint="eastAsia"/>
          <w:shd w:val="clear" w:color="auto" w:fill="FFFFFF"/>
          <w:lang w:eastAsia="zh-CN"/>
        </w:rPr>
        <w:t>.</w:t>
      </w:r>
      <w:r w:rsidR="005E335E" w:rsidRPr="009032BC">
        <w:rPr>
          <w:rFonts w:ascii="Times New Roman" w:hAnsi="Times New Roman" w:cs="Times New Roman"/>
          <w:shd w:val="clear" w:color="auto" w:fill="FFFFFF"/>
          <w:lang w:eastAsia="zh-CN"/>
        </w:rPr>
        <w:t xml:space="preserve"> </w:t>
      </w:r>
      <w:r w:rsidR="005E335E">
        <w:rPr>
          <w:rFonts w:ascii="Times New Roman" w:hAnsi="Times New Roman" w:cs="Times New Roman" w:hint="eastAsia"/>
          <w:shd w:val="clear" w:color="auto" w:fill="FFFFFF"/>
          <w:lang w:eastAsia="zh-CN"/>
        </w:rPr>
        <w:t>O</w:t>
      </w:r>
      <w:r w:rsidR="005E335E" w:rsidRPr="009032BC">
        <w:rPr>
          <w:rFonts w:ascii="Times New Roman" w:hAnsi="Times New Roman" w:cs="Times New Roman"/>
          <w:shd w:val="clear" w:color="auto" w:fill="FFFFFF"/>
          <w:lang w:eastAsia="zh-CN"/>
        </w:rPr>
        <w:t>ne is to provide a standard for generating new tests in the next step, so as to classify the new tests; the other is to compare the snapshot set obtained after running the test set for the patch in the third step</w:t>
      </w:r>
      <w:r w:rsidR="005E335E">
        <w:rPr>
          <w:rFonts w:ascii="Times New Roman" w:hAnsi="Times New Roman" w:cs="Times New Roman" w:hint="eastAsia"/>
          <w:shd w:val="clear" w:color="auto" w:fill="FFFFFF"/>
          <w:lang w:eastAsia="zh-CN"/>
        </w:rPr>
        <w:t xml:space="preserve"> in order</w:t>
      </w:r>
      <w:r w:rsidR="005E335E" w:rsidRPr="009032BC">
        <w:rPr>
          <w:rFonts w:ascii="Times New Roman" w:hAnsi="Times New Roman" w:cs="Times New Roman"/>
          <w:shd w:val="clear" w:color="auto" w:fill="FFFFFF"/>
          <w:lang w:eastAsia="zh-CN"/>
        </w:rPr>
        <w:t xml:space="preserve"> to </w:t>
      </w:r>
      <w:r w:rsidR="005E335E">
        <w:rPr>
          <w:rFonts w:ascii="Times New Roman" w:hAnsi="Times New Roman" w:cs="Times New Roman"/>
          <w:shd w:val="clear" w:color="auto" w:fill="FFFFFF"/>
          <w:lang w:eastAsia="zh-CN"/>
        </w:rPr>
        <w:t>identify</w:t>
      </w:r>
      <w:r w:rsidR="005E335E" w:rsidRPr="009032BC">
        <w:rPr>
          <w:rFonts w:ascii="Times New Roman" w:hAnsi="Times New Roman" w:cs="Times New Roman"/>
          <w:shd w:val="clear" w:color="auto" w:fill="FFFFFF"/>
          <w:lang w:eastAsia="zh-CN"/>
        </w:rPr>
        <w:t xml:space="preserve"> the type of the </w:t>
      </w:r>
      <w:r w:rsidR="005E335E">
        <w:rPr>
          <w:rFonts w:ascii="Times New Roman" w:hAnsi="Times New Roman" w:cs="Times New Roman" w:hint="eastAsia"/>
          <w:shd w:val="clear" w:color="auto" w:fill="FFFFFF"/>
          <w:lang w:eastAsia="zh-CN"/>
        </w:rPr>
        <w:t xml:space="preserve">overfitting </w:t>
      </w:r>
      <w:r w:rsidR="005E335E" w:rsidRPr="009032BC">
        <w:rPr>
          <w:rFonts w:ascii="Times New Roman" w:hAnsi="Times New Roman" w:cs="Times New Roman"/>
          <w:shd w:val="clear" w:color="auto" w:fill="FFFFFF"/>
          <w:lang w:eastAsia="zh-CN"/>
        </w:rPr>
        <w:t>patch</w:t>
      </w:r>
      <w:r w:rsidR="005E335E">
        <w:rPr>
          <w:rFonts w:hint="eastAsia"/>
          <w:lang w:eastAsia="zh-CN"/>
        </w:rPr>
        <w:t>.</w:t>
      </w:r>
    </w:p>
    <w:p w14:paraId="1144C15C" w14:textId="3D4708BC" w:rsidR="003C3593" w:rsidRDefault="00000000">
      <w:pPr>
        <w:pStyle w:val="a0"/>
        <w:rPr>
          <w:lang w:eastAsia="zh-CN"/>
        </w:rPr>
      </w:pPr>
      <w:r>
        <w:rPr>
          <w:b/>
          <w:bCs/>
        </w:rPr>
        <w:t xml:space="preserve">snapshot. </w:t>
      </w:r>
      <w:bookmarkStart w:id="15" w:name="_Hlk128144140"/>
      <w:r w:rsidR="005E335E">
        <w:rPr>
          <w:rFonts w:ascii="Times New Roman" w:hAnsi="Times New Roman" w:cs="Times New Roman"/>
        </w:rPr>
        <w:t>S</w:t>
      </w:r>
      <w:r w:rsidR="005E335E" w:rsidRPr="00F66793">
        <w:rPr>
          <w:rFonts w:ascii="Times New Roman" w:hAnsi="Times New Roman" w:cs="Times New Roman"/>
        </w:rPr>
        <w:t>napshot</w:t>
      </w:r>
      <w:r w:rsidR="005E335E" w:rsidRPr="00F66793">
        <w:rPr>
          <w:rFonts w:ascii="Times New Roman" w:hAnsi="Times New Roman" w:cs="Times New Roman"/>
          <w:lang w:eastAsia="zh-CN"/>
        </w:rPr>
        <w:t xml:space="preserve"> </w:t>
      </w:r>
      <m:oMath>
        <m:r>
          <w:rPr>
            <w:rFonts w:ascii="Cambria Math" w:hAnsi="Cambria Math" w:cs="Times New Roman"/>
          </w:rPr>
          <m:t>s</m:t>
        </m:r>
      </m:oMath>
      <w:r w:rsidR="005E335E" w:rsidRPr="00F66793">
        <w:rPr>
          <w:rFonts w:ascii="Times New Roman" w:hAnsi="Times New Roman" w:cs="Times New Roman"/>
          <w:lang w:eastAsia="zh-CN"/>
        </w:rPr>
        <w:t xml:space="preserve"> can be expressed as a 5-tuple</w:t>
      </w:r>
      <m:oMath>
        <m:r>
          <w:rPr>
            <w:rFonts w:ascii="Cambria Math" w:hAnsi="Cambria Math" w:cs="Times New Roman"/>
            <w:lang w:eastAsia="zh-CN"/>
          </w:rPr>
          <m:t xml:space="preserve"> </m:t>
        </m:r>
        <m:r>
          <w:rPr>
            <w:rFonts w:ascii="Cambria Math" w:hAnsi="Cambria Math" w:cs="Times New Roman"/>
          </w:rPr>
          <m:t>s</m:t>
        </m:r>
        <m:r>
          <m:rPr>
            <m:scr m:val="script"/>
            <m:sty m:val="p"/>
          </m:rPr>
          <w:rPr>
            <w:rFonts w:ascii="Cambria Math" w:hAnsi="Cambria Math" w:cs="Times New Roman"/>
          </w:rPr>
          <m:t>=⟨l,</m:t>
        </m:r>
        <m:r>
          <w:rPr>
            <w:rFonts w:ascii="Cambria Math" w:hAnsi="Cambria Math" w:cs="Times New Roman"/>
          </w:rPr>
          <m:t>b</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lang w:eastAsia="zh-C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m:rPr>
            <m:sty m:val="p"/>
          </m:rPr>
          <w:rPr>
            <w:rFonts w:ascii="Cambria Math" w:hAnsi="Cambria Math" w:cs="Times New Roman"/>
          </w:rPr>
          <m:t>⟩</m:t>
        </m:r>
      </m:oMath>
      <w:r w:rsidR="005E335E" w:rsidRPr="00F66793">
        <w:rPr>
          <w:rFonts w:ascii="Times New Roman" w:hAnsi="Times New Roman" w:cs="Times New Roman"/>
          <w:lang w:eastAsia="zh-CN"/>
        </w:rPr>
        <w:t>,</w:t>
      </w:r>
      <w:r w:rsidR="005E335E" w:rsidRPr="00F66793">
        <w:rPr>
          <w:rFonts w:ascii="Times New Roman" w:hAnsi="Times New Roman" w:cs="Times New Roman"/>
          <w:shd w:val="clear" w:color="auto" w:fill="FFFFFF"/>
          <w:lang w:eastAsia="zh-CN"/>
        </w:rPr>
        <w:t xml:space="preserve">where </w:t>
      </w:r>
      <m:oMath>
        <m:r>
          <m:rPr>
            <m:scr m:val="script"/>
            <m:sty m:val="p"/>
          </m:rPr>
          <w:rPr>
            <w:rFonts w:ascii="Cambria Math" w:hAnsi="Cambria Math" w:cs="Times New Roman"/>
            <w:lang w:eastAsia="zh-CN"/>
          </w:rPr>
          <m:t>l</m:t>
        </m:r>
      </m:oMath>
      <w:r w:rsidR="005E335E" w:rsidRPr="00F66793">
        <w:rPr>
          <w:rFonts w:ascii="Times New Roman" w:hAnsi="Times New Roman" w:cs="Times New Roman"/>
          <w:shd w:val="clear" w:color="auto" w:fill="FFFFFF"/>
          <w:lang w:eastAsia="zh-CN"/>
        </w:rPr>
        <w:t xml:space="preserve"> i</w:t>
      </w:r>
      <w:r w:rsidR="005E335E" w:rsidRPr="009032BC">
        <w:rPr>
          <w:rFonts w:ascii="Times New Roman" w:hAnsi="Times New Roman" w:cs="Times New Roman"/>
          <w:shd w:val="clear" w:color="auto" w:fill="FFFFFF"/>
          <w:lang w:eastAsia="zh-CN"/>
        </w:rPr>
        <w:t xml:space="preserve">s the unique identifier of each statement, </w:t>
      </w:r>
      <m:oMath>
        <m:r>
          <w:rPr>
            <w:rFonts w:ascii="Cambria Math" w:hAnsi="Cambria Math"/>
            <w:lang w:eastAsia="zh-CN"/>
          </w:rPr>
          <m:t>b</m:t>
        </m:r>
      </m:oMath>
      <w:r w:rsidR="005E335E" w:rsidRPr="009032BC">
        <w:rPr>
          <w:rFonts w:ascii="Times New Roman" w:hAnsi="Times New Roman" w:cs="Times New Roman"/>
          <w:shd w:val="clear" w:color="auto" w:fill="FFFFFF"/>
          <w:lang w:eastAsia="zh-CN"/>
        </w:rPr>
        <w:t xml:space="preserve"> is a </w:t>
      </w:r>
      <w:r w:rsidR="005E335E">
        <w:rPr>
          <w:rFonts w:ascii="Times New Roman" w:hAnsi="Times New Roman" w:cs="Times New Roman"/>
          <w:shd w:val="clear" w:color="auto" w:fill="FFFFFF"/>
          <w:lang w:eastAsia="zh-CN"/>
        </w:rPr>
        <w:t>boolean</w:t>
      </w:r>
      <w:r w:rsidR="005E335E" w:rsidRPr="009032BC">
        <w:rPr>
          <w:rFonts w:ascii="Times New Roman" w:hAnsi="Times New Roman" w:cs="Times New Roman"/>
          <w:shd w:val="clear" w:color="auto" w:fill="FFFFFF"/>
          <w:lang w:eastAsia="zh-CN"/>
        </w:rPr>
        <w:t xml:space="preserve"> expression,</w:t>
      </w:r>
      <w:r w:rsidR="005E335E">
        <w:rPr>
          <w:rFonts w:ascii="Times New Roman" w:hAnsi="Times New Roman" w:cs="Times New Roman"/>
          <w:shd w:val="clear" w:color="auto" w:fill="FFFFFF"/>
          <w:lang w:eastAsia="zh-CN"/>
        </w:rPr>
        <w:t xml:space="preserve"> </w:t>
      </w:r>
      <w:r w:rsidR="005E335E" w:rsidRPr="009032BC">
        <w:rPr>
          <w:rFonts w:ascii="Cambria Math" w:hAnsi="Cambria Math"/>
          <w:lang w:eastAsia="zh-CN"/>
        </w:rPr>
        <w:t xml:space="preserve"> </w:t>
      </w:r>
      <m:oMath>
        <m:r>
          <m:rPr>
            <m:sty m:val="p"/>
          </m:rPr>
          <w:rPr>
            <w:rFonts w:ascii="Cambria Math" w:hAnsi="Cambria Math"/>
            <w:lang w:eastAsia="zh-CN"/>
          </w:rPr>
          <m:t>?</m:t>
        </m:r>
      </m:oMath>
      <w:r w:rsidR="005E335E" w:rsidRPr="009032BC">
        <w:rPr>
          <w:rFonts w:ascii="Times New Roman" w:hAnsi="Times New Roman" w:cs="Times New Roman"/>
          <w:shd w:val="clear" w:color="auto" w:fill="FFFFFF"/>
          <w:lang w:eastAsia="zh-CN"/>
        </w:rPr>
        <w:t xml:space="preserve"> </w:t>
      </w:r>
      <w:r w:rsidR="005E335E">
        <w:rPr>
          <w:rFonts w:ascii="Times New Roman" w:hAnsi="Times New Roman" w:cs="Times New Roman"/>
          <w:shd w:val="clear" w:color="auto" w:fill="FFFFFF"/>
          <w:lang w:eastAsia="zh-CN"/>
        </w:rPr>
        <w:t>i</w:t>
      </w:r>
      <w:r w:rsidR="005E335E" w:rsidRPr="009032BC">
        <w:rPr>
          <w:rFonts w:ascii="Times New Roman" w:hAnsi="Times New Roman" w:cs="Times New Roman"/>
          <w:shd w:val="clear" w:color="auto" w:fill="FFFFFF"/>
          <w:lang w:eastAsia="zh-CN"/>
        </w:rPr>
        <w:t xml:space="preserve">s the value of </w:t>
      </w:r>
      <m:oMath>
        <m:r>
          <w:rPr>
            <w:rFonts w:ascii="Cambria Math" w:hAnsi="Cambria Math"/>
            <w:lang w:eastAsia="zh-CN"/>
          </w:rPr>
          <m:t>b</m:t>
        </m:r>
      </m:oMath>
      <w:r w:rsidR="005E335E" w:rsidRPr="009032BC">
        <w:rPr>
          <w:rFonts w:ascii="Times New Roman" w:hAnsi="Times New Roman" w:cs="Times New Roman"/>
          <w:shd w:val="clear" w:color="auto" w:fill="FFFFFF"/>
          <w:lang w:eastAsia="zh-CN"/>
        </w:rPr>
        <w:t xml:space="preserve"> (true or false)</w:t>
      </w:r>
      <w:r w:rsidR="005E335E">
        <w:rPr>
          <w:rFonts w:ascii="Times New Roman" w:hAnsi="Times New Roman" w:cs="Times New Roman"/>
          <w:shd w:val="clear" w:color="auto" w:fill="FFFFFF"/>
          <w:lang w:eastAsia="zh-CN"/>
        </w:rPr>
        <w:t xml:space="preserve">, </w:t>
      </w:r>
      <m:oMath>
        <m:r>
          <w:rPr>
            <w:rFonts w:ascii="Cambria Math" w:hAnsi="Cambria Math"/>
            <w:lang w:eastAsia="zh-CN"/>
          </w:rPr>
          <m:t>i</m:t>
        </m:r>
      </m:oMath>
      <w:r w:rsidR="005E335E" w:rsidRPr="009032BC">
        <w:rPr>
          <w:rFonts w:ascii="Times New Roman" w:hAnsi="Times New Roman" w:cs="Times New Roman"/>
          <w:shd w:val="clear" w:color="auto" w:fill="FFFFFF"/>
          <w:lang w:eastAsia="zh-CN"/>
        </w:rPr>
        <w:t xml:space="preserve"> represents the unique serial number of each test in the test suite, and </w:t>
      </w:r>
      <m:oMath>
        <m:sSub>
          <m:sSubPr>
            <m:ctrlPr>
              <w:rPr>
                <w:rFonts w:ascii="Cambria Math" w:hAnsi="Cambria Math" w:cs="Times New Roman"/>
                <w:shd w:val="clear" w:color="auto" w:fill="FFFFFF"/>
                <w:lang w:eastAsia="zh-CN"/>
              </w:rPr>
            </m:ctrlPr>
          </m:sSubPr>
          <m:e>
            <m:r>
              <w:rPr>
                <w:rFonts w:ascii="Cambria Math" w:hAnsi="Cambria Math" w:cs="Times New Roman" w:hint="eastAsia"/>
                <w:shd w:val="clear" w:color="auto" w:fill="FFFFFF"/>
                <w:lang w:eastAsia="zh-CN"/>
              </w:rPr>
              <m:t>v</m:t>
            </m:r>
          </m:e>
          <m:sub>
            <m:r>
              <w:rPr>
                <w:rFonts w:ascii="Cambria Math" w:hAnsi="Cambria Math" w:cs="Times New Roman"/>
                <w:shd w:val="clear" w:color="auto" w:fill="FFFFFF"/>
                <w:lang w:eastAsia="zh-CN"/>
              </w:rPr>
              <m:t>i</m:t>
            </m:r>
          </m:sub>
        </m:sSub>
      </m:oMath>
      <w:r w:rsidR="005E335E" w:rsidRPr="009032BC">
        <w:rPr>
          <w:rFonts w:ascii="Times New Roman" w:hAnsi="Times New Roman" w:cs="Times New Roman"/>
          <w:shd w:val="clear" w:color="auto" w:fill="FFFFFF"/>
          <w:lang w:eastAsia="zh-CN"/>
        </w:rPr>
        <w:t xml:space="preserve"> represents the actual value of </w:t>
      </w:r>
      <m:oMath>
        <m:r>
          <w:rPr>
            <w:rFonts w:ascii="Cambria Math" w:hAnsi="Cambria Math" w:cs="Times New Roman"/>
            <w:shd w:val="clear" w:color="auto" w:fill="FFFFFF"/>
            <w:lang w:eastAsia="zh-CN"/>
          </w:rPr>
          <m:t>b</m:t>
        </m:r>
      </m:oMath>
      <w:r w:rsidR="005E335E" w:rsidRPr="009032BC">
        <w:rPr>
          <w:rFonts w:ascii="Times New Roman" w:hAnsi="Times New Roman" w:cs="Times New Roman"/>
          <w:shd w:val="clear" w:color="auto" w:fill="FFFFFF"/>
          <w:lang w:eastAsia="zh-CN"/>
        </w:rPr>
        <w:t xml:space="preserve"> of the test </w:t>
      </w:r>
      <m:oMath>
        <m:sSub>
          <m:sSubPr>
            <m:ctrlPr>
              <w:rPr>
                <w:rFonts w:ascii="Cambria Math" w:hAnsi="Cambria Math" w:cs="Times New Roman"/>
                <w:shd w:val="clear" w:color="auto" w:fill="FFFFFF"/>
                <w:lang w:eastAsia="zh-CN"/>
              </w:rPr>
            </m:ctrlPr>
          </m:sSubPr>
          <m:e>
            <m:r>
              <w:rPr>
                <w:rFonts w:ascii="Cambria Math" w:hAnsi="Cambria Math" w:cs="Times New Roman"/>
                <w:shd w:val="clear" w:color="auto" w:fill="FFFFFF"/>
                <w:lang w:eastAsia="zh-CN"/>
              </w:rPr>
              <m:t>t</m:t>
            </m:r>
          </m:e>
          <m:sub>
            <m:r>
              <w:rPr>
                <w:rFonts w:ascii="Cambria Math" w:hAnsi="Cambria Math" w:cs="Times New Roman"/>
                <w:shd w:val="clear" w:color="auto" w:fill="FFFFFF"/>
                <w:lang w:eastAsia="zh-CN"/>
              </w:rPr>
              <m:t>i</m:t>
            </m:r>
          </m:sub>
        </m:sSub>
      </m:oMath>
      <w:r w:rsidR="005E335E" w:rsidRPr="009032BC">
        <w:rPr>
          <w:rFonts w:ascii="Times New Roman" w:hAnsi="Times New Roman" w:cs="Times New Roman"/>
          <w:shd w:val="clear" w:color="auto" w:fill="FFFFFF"/>
          <w:lang w:eastAsia="zh-CN"/>
        </w:rPr>
        <w:t xml:space="preserve"> during </w:t>
      </w:r>
      <w:r w:rsidR="0042672F">
        <w:rPr>
          <w:rFonts w:ascii="Times New Roman" w:hAnsi="Times New Roman" w:hint="eastAsia"/>
          <w:lang w:eastAsia="zh-CN"/>
        </w:rPr>
        <w:t>M</w:t>
      </w:r>
      <w:r w:rsidR="0042672F">
        <w:rPr>
          <w:rFonts w:ascii="Times New Roman" w:hAnsi="Times New Roman" w:hint="eastAsia"/>
          <w:vertAlign w:val="subscript"/>
          <w:lang w:eastAsia="zh-CN"/>
        </w:rPr>
        <w:t>bug</w:t>
      </w:r>
      <w:r w:rsidR="005E335E" w:rsidRPr="009032BC">
        <w:rPr>
          <w:rFonts w:ascii="Times New Roman" w:hAnsi="Times New Roman" w:cs="Times New Roman"/>
          <w:shd w:val="clear" w:color="auto" w:fill="FFFFFF"/>
          <w:lang w:eastAsia="zh-CN"/>
        </w:rPr>
        <w:t xml:space="preserve"> execution</w:t>
      </w:r>
      <w:r w:rsidR="005E335E">
        <w:rPr>
          <w:rFonts w:ascii="Times New Roman" w:hAnsi="Times New Roman" w:cs="Times New Roman"/>
          <w:shd w:val="clear" w:color="auto" w:fill="FFFFFF"/>
          <w:lang w:eastAsia="zh-CN"/>
        </w:rPr>
        <w:t>.</w:t>
      </w:r>
      <w:bookmarkStart w:id="16" w:name="_Hlk128143265"/>
      <w:bookmarkEnd w:id="15"/>
      <w:r w:rsidR="00492BF0" w:rsidRPr="009F4E41">
        <w:rPr>
          <w:rFonts w:ascii="Times New Roman" w:hAnsi="Times New Roman" w:cs="Times New Roman"/>
          <w:shd w:val="clear" w:color="auto" w:fill="FFFFFF"/>
          <w:lang w:eastAsia="zh-CN"/>
        </w:rPr>
        <w:t xml:space="preserve"> Each snapshot has a corresponding suspiciousness value. The suspiciousness of a snapshot is used to measure the likelihood of a </w:t>
      </w:r>
      <w:r w:rsidR="00492BF0">
        <w:rPr>
          <w:rFonts w:ascii="Times New Roman" w:hAnsi="Times New Roman" w:cs="Times New Roman" w:hint="eastAsia"/>
          <w:shd w:val="clear" w:color="auto" w:fill="FFFFFF"/>
          <w:lang w:eastAsia="zh-CN"/>
        </w:rPr>
        <w:t>bug</w:t>
      </w:r>
      <w:r w:rsidR="00492BF0" w:rsidRPr="009F4E41">
        <w:rPr>
          <w:rFonts w:ascii="Times New Roman" w:hAnsi="Times New Roman" w:cs="Times New Roman"/>
          <w:shd w:val="clear" w:color="auto" w:fill="FFFFFF"/>
          <w:lang w:eastAsia="zh-CN"/>
        </w:rPr>
        <w:t>.</w:t>
      </w:r>
      <w:r w:rsidR="00492BF0" w:rsidRPr="00492BF0">
        <w:rPr>
          <w:rFonts w:ascii="Times New Roman" w:hAnsi="Times New Roman" w:cs="Times New Roman"/>
          <w:shd w:val="clear" w:color="auto" w:fill="FFFFFF"/>
          <w:lang w:eastAsia="zh-CN"/>
        </w:rPr>
        <w:t>The snapshot with the maximum suspiciousness is most likely to cause a bug in the program.</w:t>
      </w:r>
      <w:r w:rsidR="00A1196F">
        <w:rPr>
          <w:rFonts w:ascii="ali-55" w:hAnsi="ali-55"/>
          <w:color w:val="24292F"/>
          <w:sz w:val="21"/>
          <w:szCs w:val="21"/>
          <w:shd w:val="clear" w:color="auto" w:fill="FFFFFF"/>
          <w:lang w:eastAsia="zh-CN"/>
        </w:rPr>
        <w:t>The suspiciousness is determined by the following two factors</w:t>
      </w:r>
      <w:r w:rsidRPr="009F4E41">
        <w:rPr>
          <w:rFonts w:ascii="Times New Roman" w:hAnsi="Times New Roman" w:cs="Times New Roman"/>
          <w:shd w:val="clear" w:color="auto" w:fill="FFFFFF"/>
          <w:lang w:eastAsia="zh-CN"/>
        </w:rPr>
        <w:t>：</w:t>
      </w:r>
      <w:r w:rsidR="00A1196F" w:rsidRPr="009032BC">
        <w:rPr>
          <w:rFonts w:ascii="Times New Roman" w:hAnsi="Times New Roman" w:cs="Times New Roman"/>
          <w:shd w:val="clear" w:color="auto" w:fill="FFFFFF"/>
        </w:rPr>
        <w:t xml:space="preserve">1)a syntactic analysis of expression dependence </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00A1196F">
        <w:rPr>
          <w:rFonts w:ascii="Times New Roman" w:hAnsi="Times New Roman" w:cs="Times New Roman" w:hint="eastAsia"/>
          <w:lang w:eastAsia="zh-CN"/>
        </w:rPr>
        <w:t>;</w:t>
      </w:r>
      <w:r w:rsidR="00A1196F" w:rsidRPr="009032BC">
        <w:rPr>
          <w:rFonts w:ascii="Times New Roman" w:hAnsi="Times New Roman" w:cs="Times New Roman"/>
          <w:shd w:val="clear" w:color="auto" w:fill="FFFFFF"/>
        </w:rPr>
        <w:t xml:space="preserve"> 2</w:t>
      </w:r>
      <w:r w:rsidR="00A1196F" w:rsidRPr="009032BC">
        <w:rPr>
          <w:rFonts w:ascii="Times New Roman" w:hAnsi="Times New Roman" w:cs="Times New Roman"/>
          <w:shd w:val="clear" w:color="auto" w:fill="FFFFFF"/>
        </w:rPr>
        <w:t>）</w:t>
      </w:r>
      <w:r w:rsidR="00A1196F" w:rsidRPr="009032BC">
        <w:rPr>
          <w:rFonts w:ascii="Times New Roman" w:hAnsi="Times New Roman" w:cs="Times New Roman"/>
          <w:shd w:val="clear" w:color="auto" w:fill="FFFFFF"/>
        </w:rPr>
        <w:t xml:space="preserve">a dynamic analysis </w:t>
      </w:r>
      <m:oMath>
        <m:r>
          <w:rPr>
            <w:rFonts w:ascii="Cambria Math" w:hAnsi="Cambria Math"/>
            <w:lang w:eastAsia="zh-CN"/>
          </w:rPr>
          <m:t>d</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s</m:t>
            </m:r>
          </m:sub>
        </m:sSub>
      </m:oMath>
      <w:r w:rsidR="00A1196F" w:rsidRPr="009032BC">
        <w:rPr>
          <w:rFonts w:ascii="Times New Roman" w:hAnsi="Times New Roman" w:cs="Times New Roman"/>
          <w:shd w:val="clear" w:color="auto" w:fill="FFFFFF"/>
        </w:rPr>
        <w:t xml:space="preserve">. </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00A1196F">
        <w:t xml:space="preserve"> </w:t>
      </w:r>
      <w:r w:rsidR="00A1196F">
        <w:rPr>
          <w:rFonts w:ascii="Times New Roman" w:hAnsi="Times New Roman"/>
        </w:rPr>
        <w:t>increases</w:t>
      </w:r>
      <w:r w:rsidR="00A1196F">
        <w:t xml:space="preserve"> </w:t>
      </w:r>
      <w:r w:rsidR="00A1196F">
        <w:rPr>
          <w:rFonts w:ascii="Times New Roman" w:hAnsi="Times New Roman"/>
        </w:rPr>
        <w:t>as</w:t>
      </w:r>
      <w:r w:rsidR="00A1196F">
        <w:t xml:space="preserve"> </w:t>
      </w:r>
      <w:r w:rsidR="00A1196F">
        <w:rPr>
          <w:rFonts w:ascii="Times New Roman" w:hAnsi="Times New Roman"/>
        </w:rPr>
        <w:t>the</w:t>
      </w:r>
      <w:r w:rsidR="00A1196F">
        <w:t xml:space="preserve"> </w:t>
      </w:r>
      <w:r w:rsidR="00A1196F">
        <w:rPr>
          <w:rFonts w:ascii="Times New Roman" w:hAnsi="Times New Roman"/>
        </w:rPr>
        <w:t>number</w:t>
      </w:r>
      <w:r w:rsidR="00A1196F">
        <w:t xml:space="preserve"> </w:t>
      </w:r>
      <w:r w:rsidR="00A1196F">
        <w:rPr>
          <w:rFonts w:ascii="Times New Roman" w:hAnsi="Times New Roman"/>
        </w:rPr>
        <w:t>of</w:t>
      </w:r>
      <w:r w:rsidR="00A1196F">
        <w:t xml:space="preserve"> </w:t>
      </w:r>
      <w:r w:rsidR="00A1196F">
        <w:rPr>
          <w:rFonts w:ascii="Times New Roman" w:hAnsi="Times New Roman"/>
        </w:rPr>
        <w:t>occurrences</w:t>
      </w:r>
      <w:r w:rsidR="00A1196F">
        <w:t xml:space="preserve"> </w:t>
      </w:r>
      <w:r w:rsidR="00A1196F">
        <w:rPr>
          <w:rFonts w:ascii="Times New Roman" w:hAnsi="Times New Roman"/>
        </w:rPr>
        <w:t xml:space="preserve">of </w:t>
      </w:r>
      <m:oMath>
        <m:r>
          <w:rPr>
            <w:rFonts w:ascii="Cambria Math" w:hAnsi="Cambria Math"/>
          </w:rPr>
          <m:t>b</m:t>
        </m:r>
      </m:oMath>
      <w:r w:rsidR="00A1196F">
        <w:rPr>
          <w:rFonts w:ascii="Times New Roman" w:hAnsi="Times New Roman"/>
        </w:rPr>
        <w:t xml:space="preserve"> before and after </w:t>
      </w:r>
      <m:oMath>
        <m:r>
          <m:rPr>
            <m:scr m:val="script"/>
            <m:sty m:val="p"/>
          </m:rPr>
          <w:rPr>
            <w:rFonts w:ascii="Cambria Math" w:hAnsi="Cambria Math"/>
          </w:rPr>
          <m:t>l</m:t>
        </m:r>
      </m:oMath>
      <w:r w:rsidR="00A1196F">
        <w:t xml:space="preserve">; </w:t>
      </w:r>
      <w:r w:rsidR="00A1196F">
        <w:rPr>
          <w:rFonts w:ascii="Times New Roman" w:hAnsi="Times New Roman"/>
        </w:rPr>
        <w:t xml:space="preserve">The more times </w:t>
      </w:r>
      <m:oMath>
        <m:r>
          <m:rPr>
            <m:sty m:val="p"/>
          </m:rPr>
          <w:rPr>
            <w:rFonts w:ascii="Cambria Math" w:hAnsi="Cambria Math"/>
          </w:rPr>
          <m:t>?</m:t>
        </m:r>
      </m:oMath>
      <w:r w:rsidR="00A1196F">
        <w:rPr>
          <w:rFonts w:ascii="Times New Roman" w:hAnsi="Times New Roman" w:hint="eastAsia"/>
          <w:lang w:eastAsia="zh-CN"/>
        </w:rPr>
        <w:t xml:space="preserve"> </w:t>
      </w:r>
      <w:r w:rsidR="00A1196F">
        <w:rPr>
          <w:rFonts w:ascii="Times New Roman" w:hAnsi="Times New Roman"/>
        </w:rPr>
        <w:t xml:space="preserve">corresponding </w:t>
      </w:r>
      <m:oMath>
        <m:r>
          <w:rPr>
            <w:rFonts w:ascii="Cambria Math" w:hAnsi="Cambria Math"/>
          </w:rPr>
          <m:t>b</m:t>
        </m:r>
      </m:oMath>
      <w:r w:rsidR="00A1196F">
        <w:rPr>
          <w:rFonts w:ascii="Times New Roman" w:hAnsi="Times New Roman"/>
        </w:rPr>
        <w:t xml:space="preserve"> appears in failing t</w:t>
      </w:r>
      <w:r w:rsidR="00A1196F" w:rsidRPr="00CD4E31">
        <w:rPr>
          <w:rFonts w:ascii="Times New Roman" w:hAnsi="Times New Roman" w:cs="Times New Roman"/>
        </w:rPr>
        <w:t xml:space="preserve">ests and the less times </w:t>
      </w:r>
      <m:oMath>
        <m:r>
          <m:rPr>
            <m:sty m:val="p"/>
          </m:rPr>
          <w:rPr>
            <w:rFonts w:ascii="Cambria Math" w:hAnsi="Cambria Math" w:cs="Times New Roman"/>
          </w:rPr>
          <m:t>?</m:t>
        </m:r>
      </m:oMath>
      <w:r w:rsidR="00A1196F" w:rsidRPr="00CD4E31">
        <w:rPr>
          <w:rFonts w:ascii="Times New Roman" w:hAnsi="Times New Roman" w:cs="Times New Roman"/>
        </w:rPr>
        <w:t xml:space="preserve"> corresponding </w:t>
      </w:r>
      <m:oMath>
        <m:r>
          <w:rPr>
            <w:rFonts w:ascii="Cambria Math" w:hAnsi="Cambria Math" w:cs="Times New Roman"/>
          </w:rPr>
          <m:t>b</m:t>
        </m:r>
      </m:oMath>
      <w:r w:rsidR="00A1196F" w:rsidRPr="00CD4E31">
        <w:rPr>
          <w:rFonts w:ascii="Times New Roman" w:hAnsi="Times New Roman" w:cs="Times New Roman"/>
        </w:rPr>
        <w:t xml:space="preserve"> appears in passing tests, the greater the value of </w:t>
      </w:r>
      <m:oMath>
        <m:r>
          <w:rPr>
            <w:rFonts w:ascii="Cambria Math" w:hAnsi="Cambria Math" w:cs="Times New Roman"/>
            <w:lang w:eastAsia="zh-CN"/>
          </w:rPr>
          <m:t>d</m:t>
        </m:r>
        <m:sSub>
          <m:sSubPr>
            <m:ctrlPr>
              <w:rPr>
                <w:rFonts w:ascii="Cambria Math" w:hAnsi="Cambria Math" w:cs="Times New Roman"/>
              </w:rPr>
            </m:ctrlPr>
          </m:sSubPr>
          <m:e>
            <m:r>
              <w:rPr>
                <w:rFonts w:ascii="Cambria Math" w:hAnsi="Cambria Math" w:cs="Times New Roman"/>
                <w:lang w:eastAsia="zh-CN"/>
              </w:rPr>
              <m:t>y</m:t>
            </m:r>
          </m:e>
          <m:sub>
            <m:r>
              <w:rPr>
                <w:rFonts w:ascii="Cambria Math" w:hAnsi="Cambria Math" w:cs="Times New Roman"/>
                <w:lang w:eastAsia="zh-CN"/>
              </w:rPr>
              <m:t>s</m:t>
            </m:r>
          </m:sub>
        </m:sSub>
      </m:oMath>
      <w:r w:rsidR="00A1196F">
        <w:rPr>
          <w:rFonts w:hint="eastAsia"/>
          <w:lang w:eastAsia="zh-CN"/>
        </w:rPr>
        <w:t>.</w:t>
      </w:r>
      <w:r w:rsidR="00A1196F" w:rsidRPr="00CD4E31">
        <w:rPr>
          <w:rFonts w:ascii="Times New Roman" w:hAnsi="Times New Roman" w:cs="Times New Roman"/>
        </w:rPr>
        <w:t>The formula</w:t>
      </w:r>
      <w:r w:rsidR="00A1196F">
        <w:rPr>
          <w:rFonts w:ascii="Times New Roman" w:hAnsi="Times New Roman" w:cs="Times New Roman"/>
        </w:rPr>
        <w:t>[57]</w:t>
      </w:r>
      <w:r w:rsidR="00A1196F" w:rsidRPr="00CD4E31">
        <w:rPr>
          <w:rFonts w:ascii="Times New Roman" w:hAnsi="Times New Roman" w:cs="Times New Roman"/>
        </w:rPr>
        <w:t xml:space="preserve"> for calculating the degree of suspicion in this paper is defined as follows</w:t>
      </w:r>
      <w:bookmarkEnd w:id="16"/>
      <w:r>
        <w:rPr>
          <w:rFonts w:hint="eastAsia"/>
          <w:lang w:eastAsia="zh-CN"/>
        </w:rPr>
        <w:t>：</w:t>
      </w:r>
    </w:p>
    <w:bookmarkStart w:id="17" w:name="_Hlk128143277"/>
    <w:p w14:paraId="140833C2" w14:textId="77777777" w:rsidR="003C3593" w:rsidRDefault="00000000">
      <w:pPr>
        <w:pStyle w:val="a0"/>
        <w:rPr>
          <w:lang w:eastAsia="zh-CN"/>
        </w:rPr>
      </w:pPr>
      <m:oMathPara>
        <m:oMath>
          <m:f>
            <m:fPr>
              <m:ctrlPr>
                <w:rPr>
                  <w:rFonts w:ascii="Cambria Math" w:hAnsi="Cambria Math"/>
                </w:rPr>
              </m:ctrlPr>
            </m:fPr>
            <m:num>
              <m:r>
                <w:rPr>
                  <w:rFonts w:ascii="Cambria Math" w:hAnsi="Cambria Math"/>
                  <w:lang w:eastAsia="zh-CN"/>
                </w:rPr>
                <m:t>2</m:t>
              </m:r>
            </m:num>
            <m:den>
              <m:r>
                <w:rPr>
                  <w:rFonts w:ascii="Cambria Math" w:hAnsi="Cambria Math"/>
                  <w:lang w:eastAsia="zh-CN"/>
                </w:rPr>
                <m:t>e</m:t>
              </m:r>
              <m:sSubSup>
                <m:sSubSupPr>
                  <m:ctrlPr>
                    <w:rPr>
                      <w:rFonts w:ascii="Cambria Math" w:hAnsi="Cambria Math"/>
                    </w:rPr>
                  </m:ctrlPr>
                </m:sSubSupPr>
                <m:e>
                  <m:r>
                    <w:rPr>
                      <w:rFonts w:ascii="Cambria Math" w:hAnsi="Cambria Math"/>
                      <w:lang w:eastAsia="zh-CN"/>
                    </w:rPr>
                    <m:t>d</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r>
                <m:rPr>
                  <m:sty m:val="p"/>
                </m:rPr>
                <w:rPr>
                  <w:rFonts w:ascii="Cambria Math" w:hAnsi="Cambria Math"/>
                  <w:lang w:eastAsia="zh-CN"/>
                </w:rPr>
                <m:t>+</m:t>
              </m:r>
              <m:r>
                <w:rPr>
                  <w:rFonts w:ascii="Cambria Math" w:hAnsi="Cambria Math"/>
                  <w:lang w:eastAsia="zh-CN"/>
                </w:rPr>
                <m:t>d</m:t>
              </m:r>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den>
          </m:f>
        </m:oMath>
      </m:oMathPara>
    </w:p>
    <w:bookmarkEnd w:id="17"/>
    <w:p w14:paraId="279342F4" w14:textId="60A32B57" w:rsidR="003C3593" w:rsidRDefault="00A1196F">
      <w:pPr>
        <w:pStyle w:val="a0"/>
        <w:rPr>
          <w:lang w:eastAsia="zh-CN"/>
        </w:rPr>
      </w:pPr>
      <w:r w:rsidRPr="000B42E2">
        <w:rPr>
          <w:rFonts w:ascii="Times New Roman" w:hAnsi="Times New Roman" w:cs="Times New Roman"/>
          <w:shd w:val="clear" w:color="auto" w:fill="FFFFFF"/>
        </w:rPr>
        <w:t xml:space="preserve">Because of the </w:t>
      </w:r>
      <w:r>
        <w:rPr>
          <w:rFonts w:ascii="Times New Roman" w:hAnsi="Times New Roman" w:cs="Times New Roman" w:hint="eastAsia"/>
          <w:shd w:val="clear" w:color="auto" w:fill="FFFFFF"/>
          <w:lang w:eastAsia="zh-CN"/>
        </w:rPr>
        <w:t xml:space="preserve">limitation of </w:t>
      </w:r>
      <w:r w:rsidRPr="000B42E2">
        <w:rPr>
          <w:rFonts w:ascii="Times New Roman" w:hAnsi="Times New Roman" w:cs="Times New Roman"/>
          <w:shd w:val="clear" w:color="auto" w:fill="FFFFFF"/>
        </w:rPr>
        <w:t>formula</w:t>
      </w:r>
      <w:r>
        <w:rPr>
          <w:rFonts w:ascii="Times New Roman" w:hAnsi="Times New Roman" w:cs="Times New Roman" w:hint="eastAsia"/>
          <w:shd w:val="clear" w:color="auto" w:fill="FFFFFF"/>
          <w:lang w:eastAsia="zh-CN"/>
        </w:rPr>
        <w:t xml:space="preserve"> above</w:t>
      </w:r>
      <w:r w:rsidRPr="000B42E2">
        <w:rPr>
          <w:rFonts w:ascii="Times New Roman" w:hAnsi="Times New Roman" w:cs="Times New Roman"/>
          <w:shd w:val="clear" w:color="auto" w:fill="FFFFFF"/>
        </w:rPr>
        <w:t xml:space="preserve"> for calculating the degree of suspicion, </w:t>
      </w:r>
      <m:oMath>
        <m:r>
          <w:rPr>
            <w:rFonts w:ascii="Cambria Math" w:hAnsi="Cambria Math" w:cs="Times New Roman"/>
            <w:shd w:val="clear" w:color="auto" w:fill="FFFFFF"/>
          </w:rPr>
          <m:t>?</m:t>
        </m:r>
      </m:oMath>
      <w:r w:rsidRPr="000B42E2">
        <w:rPr>
          <w:rFonts w:ascii="Times New Roman" w:hAnsi="Times New Roman" w:cs="Times New Roman"/>
          <w:shd w:val="clear" w:color="auto" w:fill="FFFFFF"/>
        </w:rPr>
        <w:t xml:space="preserve"> is not exactly the same as the result </w:t>
      </w:r>
      <m:oMath>
        <m:r>
          <w:rPr>
            <w:rFonts w:ascii="Cambria Math" w:hAnsi="Cambria Math" w:cs="Times New Roman"/>
            <w:shd w:val="clear" w:color="auto" w:fill="FFFFFF"/>
          </w:rPr>
          <m:t>v</m:t>
        </m:r>
      </m:oMath>
      <w:r w:rsidRPr="000B42E2">
        <w:rPr>
          <w:rFonts w:ascii="Times New Roman" w:hAnsi="Times New Roman" w:cs="Times New Roman"/>
          <w:shd w:val="clear" w:color="auto" w:fill="FFFFFF"/>
        </w:rPr>
        <w:t xml:space="preserve"> of the actual execution of the </w:t>
      </w:r>
      <w:r>
        <w:rPr>
          <w:rFonts w:ascii="Times New Roman" w:hAnsi="Times New Roman" w:cs="Times New Roman"/>
          <w:shd w:val="clear" w:color="auto" w:fill="FFFFFF"/>
        </w:rPr>
        <w:t>test</w:t>
      </w:r>
      <w:r w:rsidRPr="000B42E2">
        <w:rPr>
          <w:rFonts w:ascii="Times New Roman" w:hAnsi="Times New Roman" w:cs="Times New Roman"/>
          <w:shd w:val="clear" w:color="auto" w:fill="FFFFFF"/>
        </w:rPr>
        <w:t xml:space="preserve">, so we must note that </w:t>
      </w:r>
      <m:oMath>
        <m:r>
          <w:rPr>
            <w:rFonts w:ascii="Cambria Math" w:hAnsi="Cambria Math" w:cs="Times New Roman"/>
            <w:shd w:val="clear" w:color="auto" w:fill="FFFFFF"/>
          </w:rPr>
          <m:t>?</m:t>
        </m:r>
      </m:oMath>
      <w:r w:rsidRPr="000B42E2">
        <w:rPr>
          <w:rFonts w:ascii="Times New Roman" w:hAnsi="Times New Roman" w:cs="Times New Roman"/>
          <w:shd w:val="clear" w:color="auto" w:fill="FFFFFF"/>
        </w:rPr>
        <w:t xml:space="preserve"> is used to classify new tests and </w:t>
      </w:r>
      <m:oMath>
        <m:r>
          <w:rPr>
            <w:rFonts w:ascii="Cambria Math" w:hAnsi="Cambria Math" w:cs="Times New Roman"/>
            <w:shd w:val="clear" w:color="auto" w:fill="FFFFFF"/>
          </w:rPr>
          <m:t>v</m:t>
        </m:r>
      </m:oMath>
      <w:r w:rsidRPr="000B42E2">
        <w:rPr>
          <w:rFonts w:ascii="Times New Roman" w:hAnsi="Times New Roman" w:cs="Times New Roman"/>
          <w:shd w:val="clear" w:color="auto" w:fill="FFFFFF"/>
        </w:rPr>
        <w:t xml:space="preserve"> is used to classify patches.</w:t>
      </w:r>
      <w:r w:rsidRPr="000B42E2">
        <w:rPr>
          <w:rFonts w:ascii="Times New Roman" w:hAnsi="Times New Roman" w:cs="Times New Roman"/>
          <w:lang w:eastAsia="zh-CN"/>
        </w:rPr>
        <w:t xml:space="preserve"> </w:t>
      </w:r>
      <w:r w:rsidRPr="000B42E2">
        <w:rPr>
          <w:rFonts w:ascii="Times New Roman" w:hAnsi="Times New Roman" w:cs="Times New Roman"/>
          <w:shd w:val="clear" w:color="auto" w:fill="FFFFFF"/>
        </w:rPr>
        <w:t>Snapshot is the core of this algorithm. This paper designs the following algorithm to construct Snapshot</w:t>
      </w:r>
      <w:r>
        <w:rPr>
          <w:rFonts w:ascii="Times New Roman" w:hAnsi="Times New Roman" w:cs="Times New Roman"/>
          <w:shd w:val="clear" w:color="auto" w:fill="FFFFFF"/>
        </w:rPr>
        <w:t>:</w:t>
      </w:r>
    </w:p>
    <w:p w14:paraId="577C6394" w14:textId="6EC284C4" w:rsidR="003C3593" w:rsidRDefault="00C76BB3">
      <w:pPr>
        <w:pStyle w:val="CaptionedFigure"/>
        <w:jc w:val="center"/>
      </w:pPr>
      <w:r>
        <w:rPr>
          <w:noProof/>
        </w:rPr>
        <w:lastRenderedPageBreak/>
        <w:drawing>
          <wp:inline distT="0" distB="0" distL="0" distR="0" wp14:anchorId="7318097C" wp14:editId="6C6FA310">
            <wp:extent cx="4172673" cy="4637242"/>
            <wp:effectExtent l="0" t="0" r="0" b="0"/>
            <wp:docPr id="1797777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77121" name=""/>
                    <pic:cNvPicPr/>
                  </pic:nvPicPr>
                  <pic:blipFill>
                    <a:blip r:embed="rId13"/>
                    <a:stretch>
                      <a:fillRect/>
                    </a:stretch>
                  </pic:blipFill>
                  <pic:spPr>
                    <a:xfrm>
                      <a:off x="0" y="0"/>
                      <a:ext cx="4177744" cy="4642878"/>
                    </a:xfrm>
                    <a:prstGeom prst="rect">
                      <a:avLst/>
                    </a:prstGeom>
                  </pic:spPr>
                </pic:pic>
              </a:graphicData>
            </a:graphic>
          </wp:inline>
        </w:drawing>
      </w:r>
    </w:p>
    <w:p w14:paraId="5A0515E8" w14:textId="4E6FF511" w:rsidR="003C3593" w:rsidRDefault="00000000">
      <w:pPr>
        <w:pStyle w:val="CaptionedFigure"/>
        <w:jc w:val="center"/>
        <w:rPr>
          <w:lang w:eastAsia="zh-CN"/>
        </w:rPr>
      </w:pPr>
      <w:r>
        <w:rPr>
          <w:rFonts w:hint="eastAsia"/>
          <w:lang w:eastAsia="zh-CN"/>
        </w:rPr>
        <w:t>Figure</w:t>
      </w:r>
      <w:r>
        <w:rPr>
          <w:lang w:eastAsia="zh-CN"/>
        </w:rPr>
        <w:t xml:space="preserve"> 3 </w:t>
      </w:r>
      <w:r w:rsidR="00923F01">
        <w:rPr>
          <w:rFonts w:hint="eastAsia"/>
          <w:lang w:eastAsia="zh-CN"/>
        </w:rPr>
        <w:t>：</w:t>
      </w:r>
      <w:r w:rsidR="00A1196F" w:rsidRPr="00217544">
        <w:rPr>
          <w:rFonts w:ascii="Times New Roman" w:hAnsi="Times New Roman" w:cs="Times New Roman"/>
          <w:lang w:eastAsia="zh-CN"/>
        </w:rPr>
        <w:t>Snapshot Finder Algorithm</w:t>
      </w:r>
      <w:r w:rsidR="00A1196F" w:rsidDel="00A1196F">
        <w:rPr>
          <w:rFonts w:hint="eastAsia"/>
          <w:lang w:eastAsia="zh-CN"/>
        </w:rPr>
        <w:t xml:space="preserve"> </w:t>
      </w:r>
    </w:p>
    <w:p w14:paraId="102649C3" w14:textId="4BA85CEE" w:rsidR="003C3593" w:rsidRDefault="00A1196F">
      <w:pPr>
        <w:pStyle w:val="a0"/>
        <w:ind w:firstLineChars="200" w:firstLine="480"/>
        <w:rPr>
          <w:lang w:eastAsia="zh-CN"/>
        </w:rPr>
      </w:pPr>
      <w:r w:rsidRPr="000B42E2">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0B42E2">
        <w:rPr>
          <w:rFonts w:ascii="Times New Roman" w:hAnsi="Times New Roman" w:cs="Times New Roman"/>
          <w:shd w:val="clear" w:color="auto" w:fill="FFFFFF"/>
        </w:rPr>
        <w:t>the first step</w:t>
      </w:r>
      <w:r>
        <w:rPr>
          <w:rFonts w:ascii="Times New Roman" w:hAnsi="Times New Roman" w:cs="Times New Roman" w:hint="eastAsia"/>
          <w:shd w:val="clear" w:color="auto" w:fill="FFFFFF"/>
          <w:lang w:eastAsia="zh-CN"/>
        </w:rPr>
        <w:t xml:space="preserve"> of</w:t>
      </w:r>
      <w:r w:rsidRPr="000B42E2">
        <w:rPr>
          <w:rFonts w:ascii="Times New Roman" w:hAnsi="Times New Roman" w:cs="Times New Roman"/>
          <w:shd w:val="clear" w:color="auto" w:fill="FFFFFF"/>
        </w:rPr>
        <w:t xml:space="preserve"> this algorithm, </w:t>
      </w:r>
      <w:r>
        <w:rPr>
          <w:rFonts w:ascii="Times New Roman" w:hAnsi="Times New Roman" w:cs="Times New Roman"/>
          <w:shd w:val="clear" w:color="auto" w:fill="FFFFFF"/>
        </w:rPr>
        <w:t xml:space="preserve">PatchID </w:t>
      </w:r>
      <w:r w:rsidRPr="000B42E2">
        <w:rPr>
          <w:rFonts w:ascii="Times New Roman" w:hAnsi="Times New Roman" w:cs="Times New Roman"/>
          <w:shd w:val="clear" w:color="auto" w:fill="FFFFFF"/>
        </w:rPr>
        <w:t xml:space="preserve">creates a </w:t>
      </w:r>
      <w:r>
        <w:rPr>
          <w:rFonts w:ascii="Times New Roman" w:hAnsi="Times New Roman" w:cs="Times New Roman"/>
          <w:shd w:val="clear" w:color="auto" w:fill="FFFFFF"/>
        </w:rPr>
        <w:t>boolean</w:t>
      </w:r>
      <w:r w:rsidRPr="000B42E2">
        <w:rPr>
          <w:rFonts w:ascii="Times New Roman" w:hAnsi="Times New Roman" w:cs="Times New Roman"/>
          <w:shd w:val="clear" w:color="auto" w:fill="FFFFFF"/>
        </w:rPr>
        <w:t xml:space="preserve"> </w:t>
      </w:r>
      <w:r w:rsidRPr="009032BC">
        <w:rPr>
          <w:rFonts w:ascii="Times New Roman" w:hAnsi="Times New Roman" w:cs="Times New Roman"/>
          <w:shd w:val="clear" w:color="auto" w:fill="FFFFFF"/>
          <w:lang w:eastAsia="zh-CN"/>
        </w:rPr>
        <w:t>expression</w:t>
      </w:r>
      <w:r w:rsidRPr="000B42E2">
        <w:rPr>
          <w:rFonts w:ascii="Times New Roman" w:hAnsi="Times New Roman" w:cs="Times New Roman"/>
          <w:shd w:val="clear" w:color="auto" w:fill="FFFFFF"/>
        </w:rPr>
        <w:t xml:space="preserve"> set for each statement </w:t>
      </w:r>
      <m:oMath>
        <m:r>
          <m:rPr>
            <m:scr m:val="script"/>
            <m:sty m:val="p"/>
          </m:rPr>
          <w:rPr>
            <w:rFonts w:ascii="Cambria Math" w:hAnsi="Cambria Math"/>
          </w:rPr>
          <m:t>l</m:t>
        </m:r>
      </m:oMath>
      <w:r>
        <w:rPr>
          <w:rFonts w:hint="eastAsia"/>
          <w:lang w:eastAsia="zh-CN"/>
        </w:rPr>
        <w:t>.</w:t>
      </w:r>
      <w:r>
        <w:rPr>
          <w:lang w:eastAsia="zh-CN"/>
        </w:rPr>
        <w:t xml:space="preserve"> </w:t>
      </w:r>
      <w:r w:rsidRPr="000B42E2">
        <w:rPr>
          <w:rFonts w:ascii="Times New Roman" w:hAnsi="Times New Roman" w:cs="Times New Roman"/>
          <w:shd w:val="clear" w:color="auto" w:fill="FFFFFF"/>
        </w:rPr>
        <w:t>S</w:t>
      </w:r>
      <w:r>
        <w:rPr>
          <w:rFonts w:ascii="Times New Roman" w:hAnsi="Times New Roman" w:cs="Times New Roman"/>
          <w:shd w:val="clear" w:color="auto" w:fill="FFFFFF"/>
        </w:rPr>
        <w:t>econdly</w:t>
      </w:r>
      <w:r w:rsidRPr="000B42E2">
        <w:rPr>
          <w:rFonts w:ascii="Times New Roman" w:hAnsi="Times New Roman" w:cs="Times New Roman"/>
          <w:shd w:val="clear" w:color="auto" w:fill="FFFFFF"/>
        </w:rPr>
        <w:t xml:space="preserve"> </w:t>
      </w:r>
      <w:r>
        <w:rPr>
          <w:rFonts w:ascii="Times New Roman" w:hAnsi="Times New Roman" w:cs="Times New Roman"/>
          <w:shd w:val="clear" w:color="auto" w:fill="FFFFFF"/>
        </w:rPr>
        <w:t>PatchID</w:t>
      </w:r>
      <w:r w:rsidRPr="000B42E2">
        <w:rPr>
          <w:rFonts w:ascii="Times New Roman" w:hAnsi="Times New Roman" w:cs="Times New Roman"/>
          <w:shd w:val="clear" w:color="auto" w:fill="FFFFFF"/>
        </w:rPr>
        <w:t xml:space="preserve"> uses </w:t>
      </w:r>
      <m:oMath>
        <m:sSub>
          <m:sSubPr>
            <m:ctrlPr>
              <w:rPr>
                <w:rFonts w:ascii="Cambria Math" w:hAnsi="Cambria Math"/>
              </w:rPr>
            </m:ctrlPr>
          </m:sSubPr>
          <m:e>
            <m:r>
              <w:rPr>
                <w:rFonts w:ascii="Cambria Math" w:hAnsi="Cambria Math"/>
              </w:rPr>
              <m:t>t</m:t>
            </m:r>
          </m:e>
          <m:sub>
            <m:r>
              <w:rPr>
                <w:rFonts w:ascii="Cambria Math" w:hAnsi="Cambria Math"/>
              </w:rPr>
              <m:t>o</m:t>
            </m:r>
          </m:sub>
        </m:sSub>
      </m:oMath>
      <w:r w:rsidRPr="000B42E2">
        <w:rPr>
          <w:rFonts w:ascii="Times New Roman" w:hAnsi="Times New Roman" w:cs="Times New Roman"/>
          <w:shd w:val="clear" w:color="auto" w:fill="FFFFFF"/>
        </w:rPr>
        <w:t xml:space="preserve"> to run the </w:t>
      </w:r>
      <w:r>
        <w:rPr>
          <w:rFonts w:ascii="Times New Roman" w:hAnsi="Times New Roman" w:cs="Times New Roman"/>
          <w:shd w:val="clear" w:color="auto" w:fill="FFFFFF"/>
        </w:rPr>
        <w:t>buggy program</w:t>
      </w:r>
      <w:del w:id="18" w:author="HDULAB601" w:date="2023-06-12T16:23:00Z">
        <w:r w:rsidR="00C76BB3" w:rsidDel="00456ABE">
          <w:rPr>
            <w:rFonts w:hint="eastAsia"/>
            <w:lang w:eastAsia="zh-CN"/>
          </w:rPr>
          <w:delText>，</w:delText>
        </w:r>
      </w:del>
      <w:ins w:id="19" w:author="HDULAB601" w:date="2023-06-12T16:23:00Z">
        <w:r w:rsidR="00456ABE">
          <w:rPr>
            <w:rFonts w:hint="eastAsia"/>
            <w:lang w:eastAsia="zh-CN"/>
          </w:rPr>
          <w:t>,</w:t>
        </w:r>
      </w:ins>
      <w:r w:rsidR="0042672F" w:rsidRPr="000B42E2">
        <w:rPr>
          <w:rFonts w:ascii="Times New Roman" w:hAnsi="Times New Roman" w:cs="Times New Roman"/>
          <w:shd w:val="clear" w:color="auto" w:fill="FFFFFF"/>
        </w:rPr>
        <w:t xml:space="preserve">then saves the program abstraction state in the tests that cover </w:t>
      </w:r>
      <w:r w:rsidR="0042672F">
        <w:rPr>
          <w:rFonts w:ascii="Times New Roman" w:hAnsi="Times New Roman"/>
          <w:lang w:eastAsia="zh-CN"/>
        </w:rPr>
        <w:t xml:space="preserve">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0042672F" w:rsidRPr="000B42E2">
        <w:rPr>
          <w:rFonts w:ascii="Times New Roman" w:hAnsi="Times New Roman" w:cs="Times New Roman"/>
          <w:shd w:val="clear" w:color="auto" w:fill="FFFFFF"/>
        </w:rPr>
        <w:t xml:space="preserve">, calculates the value of each </w:t>
      </w:r>
      <w:r w:rsidR="0042672F">
        <w:rPr>
          <w:rFonts w:ascii="Times New Roman" w:hAnsi="Times New Roman" w:cs="Times New Roman"/>
          <w:shd w:val="clear" w:color="auto" w:fill="FFFFFF"/>
        </w:rPr>
        <w:t>boolean</w:t>
      </w:r>
      <w:r w:rsidR="0042672F" w:rsidRPr="000B42E2">
        <w:rPr>
          <w:rFonts w:ascii="Times New Roman" w:hAnsi="Times New Roman" w:cs="Times New Roman"/>
          <w:shd w:val="clear" w:color="auto" w:fill="FFFFFF"/>
        </w:rPr>
        <w:t xml:space="preserve"> </w:t>
      </w:r>
      <w:r w:rsidR="0042672F" w:rsidRPr="009032BC">
        <w:rPr>
          <w:rFonts w:ascii="Times New Roman" w:hAnsi="Times New Roman" w:cs="Times New Roman"/>
          <w:shd w:val="clear" w:color="auto" w:fill="FFFFFF"/>
          <w:lang w:eastAsia="zh-CN"/>
        </w:rPr>
        <w:t>expression</w:t>
      </w:r>
      <w:r w:rsidR="0042672F" w:rsidRPr="000B42E2">
        <w:rPr>
          <w:rFonts w:ascii="Times New Roman" w:hAnsi="Times New Roman" w:cs="Times New Roman"/>
          <w:shd w:val="clear" w:color="auto" w:fill="FFFFFF"/>
        </w:rPr>
        <w:t xml:space="preserve"> in the set (real value</w:t>
      </w:r>
      <w:r w:rsidR="0042672F">
        <w:rPr>
          <w:rFonts w:ascii="Times New Roman" w:hAnsi="Times New Roman" w:cs="Times New Roman"/>
          <w:shd w:val="clear" w:color="auto" w:fill="FFFFFF"/>
        </w:rPr>
        <w:t xml:space="preserve"> </w:t>
      </w:r>
      <m:oMath>
        <m:r>
          <w:rPr>
            <w:rFonts w:ascii="Cambria Math" w:hAnsi="Cambria Math" w:cs="Times New Roman"/>
            <w:shd w:val="clear" w:color="auto" w:fill="FFFFFF"/>
          </w:rPr>
          <m:t>v</m:t>
        </m:r>
      </m:oMath>
      <w:r w:rsidR="0042672F" w:rsidRPr="000B42E2">
        <w:rPr>
          <w:rFonts w:ascii="Times New Roman" w:hAnsi="Times New Roman" w:cs="Times New Roman"/>
          <w:shd w:val="clear" w:color="auto" w:fill="FFFFFF"/>
        </w:rPr>
        <w:t>)</w:t>
      </w:r>
      <w:r w:rsidR="00C76BB3">
        <w:rPr>
          <w:rFonts w:ascii="Times New Roman" w:hAnsi="Times New Roman" w:cs="Times New Roman"/>
          <w:shd w:val="clear" w:color="auto" w:fill="FFFFFF"/>
        </w:rPr>
        <w:t xml:space="preserve"> </w:t>
      </w:r>
      <w:r w:rsidR="00C76BB3">
        <w:rPr>
          <w:rFonts w:ascii="Times New Roman" w:hAnsi="Times New Roman" w:cs="Times New Roman" w:hint="eastAsia"/>
          <w:shd w:val="clear" w:color="auto" w:fill="FFFFFF"/>
          <w:lang w:eastAsia="zh-CN"/>
        </w:rPr>
        <w:t>and</w:t>
      </w:r>
      <w:r w:rsidR="00C76BB3">
        <w:rPr>
          <w:rFonts w:ascii="Times New Roman" w:hAnsi="Times New Roman" w:cs="Times New Roman"/>
          <w:shd w:val="clear" w:color="auto" w:fill="FFFFFF"/>
        </w:rPr>
        <w:t xml:space="preserve"> </w:t>
      </w:r>
      <w:r w:rsidR="004F75EB">
        <w:rPr>
          <w:rFonts w:ascii="Times New Roman" w:hAnsi="Times New Roman" w:cs="Times New Roman" w:hint="eastAsia"/>
          <w:shd w:val="clear" w:color="auto" w:fill="FFFFFF"/>
          <w:lang w:eastAsia="zh-CN"/>
        </w:rPr>
        <w:t>build</w:t>
      </w:r>
      <w:r w:rsidR="004F75EB">
        <w:rPr>
          <w:rFonts w:ascii="Times New Roman" w:hAnsi="Times New Roman" w:cs="Times New Roman"/>
          <w:shd w:val="clear" w:color="auto" w:fill="FFFFFF"/>
        </w:rPr>
        <w:t xml:space="preserve"> </w:t>
      </w:r>
      <w:r w:rsidR="004F75EB">
        <w:rPr>
          <w:rFonts w:ascii="Times New Roman" w:hAnsi="Times New Roman" w:cs="Times New Roman" w:hint="eastAsia"/>
          <w:shd w:val="clear" w:color="auto" w:fill="FFFFFF"/>
          <w:lang w:eastAsia="zh-CN"/>
        </w:rPr>
        <w:t>the</w:t>
      </w:r>
      <w:r w:rsidR="004F75EB">
        <w:rPr>
          <w:rFonts w:ascii="Times New Roman" w:hAnsi="Times New Roman" w:cs="Times New Roman"/>
          <w:shd w:val="clear" w:color="auto" w:fill="FFFFFF"/>
        </w:rPr>
        <w:t xml:space="preserve"> </w:t>
      </w:r>
      <w:r w:rsidR="004F75EB">
        <w:rPr>
          <w:rFonts w:ascii="Times New Roman" w:hAnsi="Times New Roman" w:cs="Times New Roman" w:hint="eastAsia"/>
          <w:shd w:val="clear" w:color="auto" w:fill="FFFFFF"/>
          <w:lang w:eastAsia="zh-CN"/>
        </w:rPr>
        <w:t>snapshot</w:t>
      </w:r>
      <w:r w:rsidR="0042672F" w:rsidRPr="0042672F">
        <w:rPr>
          <w:lang w:eastAsia="zh-CN"/>
        </w:rPr>
        <w:t xml:space="preserve">. If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sidR="0042672F" w:rsidRPr="0042672F">
        <w:rPr>
          <w:lang w:eastAsia="zh-CN"/>
        </w:rPr>
        <w:t xml:space="preserve"> does not cover </w:t>
      </w:r>
      <w:r w:rsidR="00C76BB3">
        <w:rPr>
          <w:rFonts w:ascii="Times New Roman" w:hAnsi="Times New Roman" w:hint="eastAsia"/>
          <w:lang w:eastAsia="zh-CN"/>
        </w:rPr>
        <w:t>M</w:t>
      </w:r>
      <w:r w:rsidR="00C76BB3">
        <w:rPr>
          <w:rFonts w:ascii="Times New Roman" w:hAnsi="Times New Roman" w:hint="eastAsia"/>
          <w:vertAlign w:val="subscript"/>
          <w:lang w:eastAsia="zh-CN"/>
        </w:rPr>
        <w:t>bug</w:t>
      </w:r>
      <w:del w:id="20" w:author="HDULAB601" w:date="2023-06-12T16:23:00Z">
        <w:r w:rsidR="00C76BB3" w:rsidDel="00456ABE">
          <w:rPr>
            <w:rFonts w:hint="eastAsia"/>
            <w:lang w:eastAsia="zh-CN"/>
          </w:rPr>
          <w:delText>，</w:delText>
        </w:r>
      </w:del>
      <w:ins w:id="21" w:author="HDULAB601" w:date="2023-06-12T16:23:00Z">
        <w:r w:rsidR="00456ABE">
          <w:rPr>
            <w:rFonts w:hint="eastAsia"/>
            <w:lang w:eastAsia="zh-CN"/>
          </w:rPr>
          <w:t>,</w:t>
        </w:r>
      </w:ins>
      <w:r w:rsidR="0042672F" w:rsidRPr="0042672F">
        <w:rPr>
          <w:lang w:eastAsia="zh-CN"/>
        </w:rPr>
        <w:t>this test is deleted.</w:t>
      </w:r>
      <w:r w:rsidR="004F75EB">
        <w:rPr>
          <w:lang w:eastAsia="zh-CN"/>
        </w:rPr>
        <w:t xml:space="preserve"> </w:t>
      </w:r>
      <w:r w:rsidR="004F75EB" w:rsidRPr="000B42E2">
        <w:rPr>
          <w:rFonts w:ascii="Times New Roman" w:hAnsi="Times New Roman" w:cs="Times New Roman"/>
          <w:shd w:val="clear" w:color="auto" w:fill="FFFFFF"/>
        </w:rPr>
        <w:t>The third step is to calculate the suspicious degree of each snapshot. At this time,</w:t>
      </w:r>
      <w:r w:rsidR="004F75EB">
        <w:rPr>
          <w:rFonts w:ascii="Times New Roman" w:hAnsi="Times New Roman" w:cs="Times New Roman"/>
          <w:shd w:val="clear" w:color="auto" w:fill="FFFFFF"/>
        </w:rPr>
        <w:t xml:space="preserve"> </w:t>
      </w:r>
      <m:oMath>
        <m:r>
          <w:rPr>
            <w:rFonts w:ascii="Cambria Math" w:hAnsi="Cambria Math" w:cs="Times New Roman"/>
            <w:shd w:val="clear" w:color="auto" w:fill="FFFFFF"/>
          </w:rPr>
          <m:t>?</m:t>
        </m:r>
      </m:oMath>
      <w:r w:rsidR="004F75EB">
        <w:rPr>
          <w:rFonts w:ascii="Times New Roman" w:hAnsi="Times New Roman" w:cs="Times New Roman"/>
          <w:shd w:val="clear" w:color="auto" w:fill="FFFFFF"/>
        </w:rPr>
        <w:t xml:space="preserve"> </w:t>
      </w:r>
      <w:r w:rsidR="004F75EB">
        <w:rPr>
          <w:rFonts w:ascii="Times New Roman" w:hAnsi="Times New Roman" w:cs="Times New Roman" w:hint="eastAsia"/>
          <w:shd w:val="clear" w:color="auto" w:fill="FFFFFF"/>
          <w:lang w:eastAsia="zh-CN"/>
        </w:rPr>
        <w:t>is obtained</w:t>
      </w:r>
      <w:r w:rsidR="004F75EB" w:rsidRPr="000B42E2">
        <w:rPr>
          <w:rFonts w:ascii="Times New Roman" w:hAnsi="Times New Roman" w:cs="Times New Roman"/>
          <w:shd w:val="clear" w:color="auto" w:fill="FFFFFF"/>
        </w:rPr>
        <w:t>(</w:t>
      </w:r>
      <w:r w:rsidR="004F75EB">
        <w:rPr>
          <w:rFonts w:ascii="Times New Roman" w:hAnsi="Times New Roman" w:cs="Times New Roman"/>
          <w:shd w:val="clear" w:color="auto" w:fill="FFFFFF"/>
        </w:rPr>
        <w:t>PatchID</w:t>
      </w:r>
      <w:r w:rsidR="004F75EB" w:rsidRPr="000B42E2">
        <w:rPr>
          <w:rFonts w:ascii="Times New Roman" w:hAnsi="Times New Roman" w:cs="Times New Roman"/>
          <w:shd w:val="clear" w:color="auto" w:fill="FFFFFF"/>
        </w:rPr>
        <w:t xml:space="preserve"> will use this value to generate</w:t>
      </w:r>
      <w:r w:rsidR="004F75EB">
        <w:rPr>
          <w:rFonts w:ascii="Times New Roman" w:hAnsi="Times New Roman" w:cs="Times New Roman"/>
          <w:shd w:val="clear" w:color="auto" w:fill="FFFFFF"/>
        </w:rPr>
        <w:t xml:space="preserve"> new</w:t>
      </w:r>
      <w:r w:rsidR="004F75EB" w:rsidRPr="000B42E2">
        <w:rPr>
          <w:rFonts w:ascii="Times New Roman" w:hAnsi="Times New Roman" w:cs="Times New Roman"/>
          <w:shd w:val="clear" w:color="auto" w:fill="FFFFFF"/>
        </w:rPr>
        <w:t xml:space="preserve"> tests). The fourth step is to select the most suspicious snapshot </w:t>
      </w:r>
      <m:oMath>
        <m:r>
          <w:rPr>
            <w:rFonts w:ascii="Cambria Math" w:hAnsi="Cambria Math" w:cs="Times New Roman"/>
            <w:shd w:val="clear" w:color="auto" w:fill="FFFFFF"/>
          </w:rPr>
          <m:t>s</m:t>
        </m:r>
      </m:oMath>
      <w:r w:rsidR="004F75EB">
        <w:rPr>
          <w:rFonts w:ascii="Times New Roman" w:hAnsi="Times New Roman" w:cs="Times New Roman" w:hint="eastAsia"/>
          <w:shd w:val="clear" w:color="auto" w:fill="FFFFFF"/>
          <w:lang w:eastAsia="zh-CN"/>
        </w:rPr>
        <w:t>.</w:t>
      </w:r>
      <w:r w:rsidR="004F75EB" w:rsidRPr="000B42E2">
        <w:rPr>
          <w:rFonts w:ascii="Times New Roman" w:hAnsi="Times New Roman" w:cs="Times New Roman"/>
          <w:shd w:val="clear" w:color="auto" w:fill="FFFFFF"/>
        </w:rPr>
        <w:t xml:space="preserve"> </w:t>
      </w:r>
      <w:r w:rsidR="004F75EB">
        <w:rPr>
          <w:rFonts w:ascii="Times New Roman" w:hAnsi="Times New Roman" w:cs="Times New Roman"/>
          <w:shd w:val="clear" w:color="auto" w:fill="FFFFFF"/>
        </w:rPr>
        <w:t>I</w:t>
      </w:r>
      <w:r w:rsidR="004F75EB" w:rsidRPr="000B42E2">
        <w:rPr>
          <w:rFonts w:ascii="Times New Roman" w:hAnsi="Times New Roman" w:cs="Times New Roman"/>
          <w:shd w:val="clear" w:color="auto" w:fill="FFFFFF"/>
        </w:rPr>
        <w:t>f there are multiple snapshots, select one of them at random.</w:t>
      </w:r>
      <w:r w:rsidR="004F75EB">
        <w:rPr>
          <w:rFonts w:ascii="Times New Roman" w:hAnsi="Times New Roman" w:cs="Times New Roman"/>
          <w:shd w:val="clear" w:color="auto" w:fill="FFFFFF"/>
        </w:rPr>
        <w:t xml:space="preserve"> </w:t>
      </w:r>
      <w:r w:rsidR="004F75EB" w:rsidRPr="000B42E2">
        <w:rPr>
          <w:rFonts w:ascii="Times New Roman" w:hAnsi="Times New Roman" w:cs="Times New Roman"/>
          <w:shd w:val="clear" w:color="auto" w:fill="FFFFFF"/>
        </w:rPr>
        <w:t xml:space="preserve">For the subsequent process, </w:t>
      </w:r>
      <w:r w:rsidR="004F75EB">
        <w:rPr>
          <w:rFonts w:ascii="Times New Roman" w:hAnsi="Times New Roman" w:cs="Times New Roman"/>
          <w:shd w:val="clear" w:color="auto" w:fill="FFFFFF"/>
        </w:rPr>
        <w:t>PatchID</w:t>
      </w:r>
      <w:r w:rsidR="004F75EB" w:rsidRPr="000B42E2">
        <w:rPr>
          <w:rFonts w:ascii="Times New Roman" w:hAnsi="Times New Roman" w:cs="Times New Roman"/>
          <w:shd w:val="clear" w:color="auto" w:fill="FFFFFF"/>
        </w:rPr>
        <w:t xml:space="preserve"> will save a snapshot set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sidR="004F75EB" w:rsidRPr="000B42E2">
        <w:rPr>
          <w:rFonts w:ascii="Times New Roman" w:hAnsi="Times New Roman" w:cs="Times New Roman"/>
          <w:shd w:val="clear" w:color="auto" w:fill="FFFFFF"/>
        </w:rPr>
        <w:t xml:space="preserve">, whose </w:t>
      </w:r>
      <m:oMath>
        <m:r>
          <m:rPr>
            <m:scr m:val="script"/>
            <m:sty m:val="p"/>
          </m:rPr>
          <w:rPr>
            <w:rFonts w:ascii="Cambria Math" w:hAnsi="Cambria Math"/>
            <w:lang w:eastAsia="zh-CN"/>
          </w:rPr>
          <m:t>l,</m:t>
        </m:r>
        <m:r>
          <w:rPr>
            <w:rFonts w:ascii="Cambria Math" w:hAnsi="Cambria Math"/>
            <w:lang w:eastAsia="zh-CN"/>
          </w:rPr>
          <m:t>b</m:t>
        </m:r>
        <m:r>
          <m:rPr>
            <m:sty m:val="p"/>
          </m:rPr>
          <w:rPr>
            <w:rFonts w:ascii="Cambria Math" w:hAnsi="Cambria Math"/>
            <w:lang w:eastAsia="zh-CN"/>
          </w:rPr>
          <m:t>,?</m:t>
        </m:r>
      </m:oMath>
      <w:r w:rsidR="004F75EB" w:rsidRPr="000B42E2">
        <w:rPr>
          <w:rFonts w:ascii="Times New Roman" w:hAnsi="Times New Roman" w:cs="Times New Roman"/>
          <w:shd w:val="clear" w:color="auto" w:fill="FFFFFF"/>
        </w:rPr>
        <w:t xml:space="preserve"> </w:t>
      </w:r>
      <w:r w:rsidR="004F75EB">
        <w:rPr>
          <w:rFonts w:ascii="Times New Roman" w:hAnsi="Times New Roman" w:cs="Times New Roman"/>
          <w:shd w:val="clear" w:color="auto" w:fill="FFFFFF"/>
        </w:rPr>
        <w:t>a</w:t>
      </w:r>
      <w:r w:rsidR="004F75EB" w:rsidRPr="000B42E2">
        <w:rPr>
          <w:rFonts w:ascii="Times New Roman" w:hAnsi="Times New Roman" w:cs="Times New Roman"/>
          <w:shd w:val="clear" w:color="auto" w:fill="FFFFFF"/>
        </w:rPr>
        <w:t>s with s,</w:t>
      </w:r>
      <w:r w:rsidR="004F75EB">
        <w:rPr>
          <w:rFonts w:ascii="Times New Roman" w:hAnsi="Times New Roman" w:cs="Times New Roman"/>
          <w:shd w:val="clear" w:color="auto" w:fill="FFFFFF"/>
        </w:rPr>
        <w:t xml:space="preserve"> </w:t>
      </w:r>
      <m:oMath>
        <m:r>
          <w:rPr>
            <w:rFonts w:ascii="Cambria Math" w:hAnsi="Cambria Math"/>
            <w:lang w:eastAsia="zh-CN"/>
          </w:rPr>
          <m:t>i</m:t>
        </m:r>
      </m:oMath>
      <w:r w:rsidR="004F75EB">
        <w:rPr>
          <w:rFonts w:ascii="Times New Roman" w:hAnsi="Times New Roman" w:cs="Times New Roman" w:hint="eastAsia"/>
          <w:lang w:eastAsia="zh-CN"/>
        </w:rPr>
        <w:t xml:space="preserve"> a</w:t>
      </w:r>
      <w:r w:rsidR="004F75EB">
        <w:rPr>
          <w:rFonts w:ascii="Times New Roman" w:hAnsi="Times New Roman" w:cs="Times New Roman"/>
          <w:lang w:eastAsia="zh-CN"/>
        </w:rPr>
        <w:t>nd</w:t>
      </w:r>
      <w:r w:rsidR="004F75EB">
        <w:rPr>
          <w:rFonts w:ascii="Times New Roman" w:hAnsi="Times New Roman" w:cs="Times New Roman"/>
          <w:shd w:val="clear" w:color="auto" w:fill="FFFFFF"/>
        </w:rPr>
        <w:t xml:space="preserve"> </w:t>
      </w:r>
      <m:oMath>
        <m:r>
          <w:rPr>
            <w:rFonts w:ascii="Cambria Math" w:hAnsi="Cambria Math"/>
            <w:lang w:eastAsia="zh-CN"/>
          </w:rPr>
          <m:t>v</m:t>
        </m:r>
      </m:oMath>
      <w:r w:rsidR="004F75EB" w:rsidRPr="000B42E2">
        <w:rPr>
          <w:rFonts w:ascii="Times New Roman" w:hAnsi="Times New Roman" w:cs="Times New Roman"/>
          <w:shd w:val="clear" w:color="auto" w:fill="FFFFFF"/>
        </w:rPr>
        <w:t xml:space="preserve"> holds the </w:t>
      </w:r>
      <w:r w:rsidR="004F75EB">
        <w:rPr>
          <w:rFonts w:ascii="Times New Roman" w:hAnsi="Times New Roman" w:cs="Times New Roman"/>
          <w:shd w:val="clear" w:color="auto" w:fill="FFFFFF"/>
        </w:rPr>
        <w:t>real</w:t>
      </w:r>
      <w:r w:rsidR="004F75EB" w:rsidRPr="000B42E2">
        <w:rPr>
          <w:rFonts w:ascii="Times New Roman" w:hAnsi="Times New Roman" w:cs="Times New Roman"/>
          <w:shd w:val="clear" w:color="auto" w:fill="FFFFFF"/>
        </w:rPr>
        <w:t xml:space="preserve"> value for each test. In the previous example,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true</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oMath>
      <w:r w:rsidR="004F75EB" w:rsidRPr="000B42E2">
        <w:rPr>
          <w:rFonts w:ascii="Times New Roman" w:hAnsi="Times New Roman" w:cs="Times New Roman"/>
          <w:shd w:val="clear" w:color="auto" w:fill="FFFFFF"/>
        </w:rPr>
        <w:t xml:space="preserve"> represents the </w:t>
      </w:r>
      <w:r w:rsidR="004F75EB">
        <w:rPr>
          <w:rFonts w:ascii="Times New Roman" w:hAnsi="Times New Roman" w:cs="Times New Roman"/>
          <w:shd w:val="clear" w:color="auto" w:fill="FFFFFF"/>
        </w:rPr>
        <w:t>boolean</w:t>
      </w:r>
      <w:r w:rsidR="004F75EB" w:rsidRPr="000B42E2">
        <w:rPr>
          <w:rFonts w:ascii="Times New Roman" w:hAnsi="Times New Roman" w:cs="Times New Roman"/>
          <w:shd w:val="clear" w:color="auto" w:fill="FFFFFF"/>
        </w:rPr>
        <w:t xml:space="preserve"> expression </w:t>
      </w:r>
      <m:oMath>
        <m:r>
          <w:rPr>
            <w:rFonts w:ascii="Cambria Math" w:hAnsi="Cambria Math" w:cs="Times New Roman"/>
            <w:shd w:val="clear" w:color="auto" w:fill="FFFFFF"/>
          </w:rPr>
          <m:t>n &gt; = list2.size ()</m:t>
        </m:r>
      </m:oMath>
      <w:r w:rsidR="004F75EB" w:rsidRPr="000B42E2">
        <w:rPr>
          <w:rFonts w:ascii="Times New Roman" w:hAnsi="Times New Roman" w:cs="Times New Roman"/>
          <w:shd w:val="clear" w:color="auto" w:fill="FFFFFF"/>
        </w:rPr>
        <w:t xml:space="preserve"> in the third line of the </w:t>
      </w:r>
      <w:r w:rsidR="004F75EB">
        <w:rPr>
          <w:rFonts w:ascii="Times New Roman" w:hAnsi="Times New Roman" w:cs="Times New Roman"/>
          <w:shd w:val="clear" w:color="auto" w:fill="FFFFFF"/>
        </w:rPr>
        <w:t>buggy program, t</w:t>
      </w:r>
      <w:r w:rsidR="004F75EB" w:rsidRPr="000B42E2">
        <w:rPr>
          <w:rFonts w:ascii="Times New Roman" w:hAnsi="Times New Roman" w:cs="Times New Roman"/>
          <w:shd w:val="clear" w:color="auto" w:fill="FFFFFF"/>
        </w:rPr>
        <w:t xml:space="preserve">he error occurs because expression </w:t>
      </w:r>
      <w:r w:rsidR="004F75EB">
        <w:rPr>
          <w:rFonts w:ascii="Times New Roman" w:hAnsi="Times New Roman" w:cs="Times New Roman" w:hint="eastAsia"/>
          <w:shd w:val="clear" w:color="auto" w:fill="FFFFFF"/>
          <w:lang w:eastAsia="zh-CN"/>
        </w:rPr>
        <w:t xml:space="preserve">is </w:t>
      </w:r>
      <w:r w:rsidR="004F75EB" w:rsidRPr="000B42E2">
        <w:rPr>
          <w:rFonts w:ascii="Times New Roman" w:hAnsi="Times New Roman" w:cs="Times New Roman"/>
          <w:shd w:val="clear" w:color="auto" w:fill="FFFFFF"/>
        </w:rPr>
        <w:t>evaluate</w:t>
      </w:r>
      <w:r w:rsidR="004F75EB">
        <w:rPr>
          <w:rFonts w:ascii="Times New Roman" w:hAnsi="Times New Roman" w:cs="Times New Roman" w:hint="eastAsia"/>
          <w:shd w:val="clear" w:color="auto" w:fill="FFFFFF"/>
          <w:lang w:eastAsia="zh-CN"/>
        </w:rPr>
        <w:t>d</w:t>
      </w:r>
      <w:r w:rsidR="004F75EB" w:rsidRPr="000B42E2">
        <w:rPr>
          <w:rFonts w:ascii="Times New Roman" w:hAnsi="Times New Roman" w:cs="Times New Roman"/>
          <w:shd w:val="clear" w:color="auto" w:fill="FFFFFF"/>
        </w:rPr>
        <w:t xml:space="preserve"> to </w:t>
      </w:r>
      <w:r w:rsidR="004F75EB">
        <w:rPr>
          <w:rFonts w:ascii="Times New Roman" w:hAnsi="Times New Roman" w:cs="Times New Roman" w:hint="eastAsia"/>
          <w:shd w:val="clear" w:color="auto" w:fill="FFFFFF"/>
          <w:lang w:eastAsia="zh-CN"/>
        </w:rPr>
        <w:t xml:space="preserve">be </w:t>
      </w:r>
      <w:r w:rsidR="004F75EB" w:rsidRPr="000B42E2">
        <w:rPr>
          <w:rFonts w:ascii="Times New Roman" w:hAnsi="Times New Roman" w:cs="Times New Roman"/>
          <w:shd w:val="clear" w:color="auto" w:fill="FFFFFF"/>
        </w:rPr>
        <w:t>true</w:t>
      </w:r>
      <w:r w:rsidR="004F75EB">
        <w:rPr>
          <w:rFonts w:ascii="Times New Roman" w:hAnsi="Times New Roman" w:cs="Times New Roman"/>
          <w:shd w:val="clear" w:color="auto" w:fill="FFFFFF"/>
        </w:rPr>
        <w:t>.</w:t>
      </w:r>
    </w:p>
    <w:p w14:paraId="5A405111" w14:textId="77777777" w:rsidR="003C3593" w:rsidRDefault="00000000">
      <w:pPr>
        <w:pStyle w:val="3"/>
        <w:rPr>
          <w:sz w:val="36"/>
          <w:szCs w:val="36"/>
        </w:rPr>
      </w:pPr>
      <w:bookmarkStart w:id="22" w:name="X4888f51f825a7665ec79b02415ce724da5dad29"/>
      <w:bookmarkEnd w:id="14"/>
      <w:r>
        <w:rPr>
          <w:sz w:val="36"/>
          <w:szCs w:val="36"/>
        </w:rPr>
        <w:t>4.3 Test Generation</w:t>
      </w:r>
    </w:p>
    <w:p w14:paraId="652848B6" w14:textId="77777777" w:rsidR="00D12A06" w:rsidRDefault="00000000" w:rsidP="00D12A06">
      <w:pPr>
        <w:pStyle w:val="FirstParagraph"/>
        <w:ind w:firstLineChars="100" w:firstLine="240"/>
        <w:jc w:val="both"/>
        <w:rPr>
          <w:lang w:eastAsia="zh-CN"/>
        </w:rPr>
      </w:pPr>
      <w:r>
        <w:t xml:space="preserve"> </w:t>
      </w:r>
      <w:r w:rsidR="00D12A06" w:rsidRPr="00D02F84">
        <w:rPr>
          <w:rFonts w:ascii="Times New Roman" w:hAnsi="Times New Roman" w:cs="Times New Roman"/>
          <w:shd w:val="clear" w:color="auto" w:fill="FFFFFF"/>
          <w:lang w:eastAsia="zh-CN"/>
        </w:rPr>
        <w:t xml:space="preserve">The goal of  Test generation is to generate new tests using the TEST-SIM criterion. </w:t>
      </w:r>
      <w:r w:rsidR="00D12A06">
        <w:rPr>
          <w:rFonts w:ascii="Times New Roman" w:hAnsi="Times New Roman" w:cs="Times New Roman"/>
          <w:shd w:val="clear" w:color="auto" w:fill="FFFFFF"/>
        </w:rPr>
        <w:t>PatchID</w:t>
      </w:r>
      <w:r w:rsidR="00D12A06" w:rsidRPr="00D02F84">
        <w:rPr>
          <w:rFonts w:ascii="Times New Roman" w:hAnsi="Times New Roman" w:cs="Times New Roman"/>
          <w:shd w:val="clear" w:color="auto" w:fill="FFFFFF"/>
        </w:rPr>
        <w:t xml:space="preserve"> does not need to care about whether the output of these tests is correct, but it </w:t>
      </w:r>
      <w:r w:rsidR="00D12A06" w:rsidRPr="00D02F84">
        <w:rPr>
          <w:rFonts w:ascii="Times New Roman" w:hAnsi="Times New Roman" w:cs="Times New Roman"/>
          <w:shd w:val="clear" w:color="auto" w:fill="FFFFFF"/>
        </w:rPr>
        <w:lastRenderedPageBreak/>
        <w:t xml:space="preserve">needs </w:t>
      </w:r>
      <w:r w:rsidR="00D12A06">
        <w:rPr>
          <w:rFonts w:ascii="Times New Roman" w:hAnsi="Times New Roman" w:cs="Times New Roman" w:hint="eastAsia"/>
          <w:shd w:val="clear" w:color="auto" w:fill="FFFFFF"/>
          <w:lang w:eastAsia="zh-CN"/>
        </w:rPr>
        <w:t xml:space="preserve">to know </w:t>
      </w:r>
      <w:r w:rsidR="00D12A06" w:rsidRPr="00D02F84">
        <w:rPr>
          <w:rFonts w:ascii="Times New Roman" w:hAnsi="Times New Roman" w:cs="Times New Roman"/>
          <w:shd w:val="clear" w:color="auto" w:fill="FFFFFF"/>
        </w:rPr>
        <w:t xml:space="preserve">the value of the </w:t>
      </w:r>
      <w:r w:rsidR="00D12A06">
        <w:rPr>
          <w:rFonts w:ascii="Times New Roman" w:hAnsi="Times New Roman" w:cs="Times New Roman"/>
          <w:shd w:val="clear" w:color="auto" w:fill="FFFFFF"/>
        </w:rPr>
        <w:t>boolean</w:t>
      </w:r>
      <w:r w:rsidR="00D12A06" w:rsidRPr="00D02F84">
        <w:rPr>
          <w:rFonts w:ascii="Times New Roman" w:hAnsi="Times New Roman" w:cs="Times New Roman"/>
          <w:shd w:val="clear" w:color="auto" w:fill="FFFFFF"/>
        </w:rPr>
        <w:t xml:space="preserve"> expression </w:t>
      </w:r>
      <m:oMath>
        <m:r>
          <w:rPr>
            <w:rFonts w:ascii="Cambria Math" w:hAnsi="Cambria Math" w:cs="Times New Roman"/>
            <w:shd w:val="clear" w:color="auto" w:fill="FFFFFF"/>
          </w:rPr>
          <m:t>b</m:t>
        </m:r>
      </m:oMath>
      <w:r w:rsidR="00D12A06">
        <w:rPr>
          <w:rFonts w:ascii="Times New Roman" w:hAnsi="Times New Roman" w:cs="Times New Roman"/>
          <w:shd w:val="clear" w:color="auto" w:fill="FFFFFF"/>
        </w:rPr>
        <w:t xml:space="preserve"> </w:t>
      </w:r>
      <w:r w:rsidR="00D12A06" w:rsidRPr="00D02F84">
        <w:rPr>
          <w:rFonts w:ascii="Times New Roman" w:hAnsi="Times New Roman" w:cs="Times New Roman"/>
          <w:shd w:val="clear" w:color="auto" w:fill="FFFFFF"/>
        </w:rPr>
        <w:t xml:space="preserve">in the snapshot generated by these tests to be the same as </w:t>
      </w:r>
      <m:oMath>
        <m:r>
          <m:rPr>
            <m:sty m:val="p"/>
          </m:rPr>
          <w:rPr>
            <w:rFonts w:ascii="Cambria Math" w:hAnsi="Cambria Math"/>
            <w:lang w:eastAsia="zh-CN"/>
          </w:rPr>
          <m:t>?</m:t>
        </m:r>
      </m:oMath>
      <w:r w:rsidR="00D12A06" w:rsidRPr="00D02F84">
        <w:rPr>
          <w:rFonts w:ascii="Times New Roman" w:hAnsi="Times New Roman" w:cs="Times New Roman"/>
          <w:shd w:val="clear" w:color="auto" w:fill="FFFFFF"/>
        </w:rPr>
        <w:t xml:space="preserve"> of </w:t>
      </w:r>
      <m:oMath>
        <m:r>
          <w:rPr>
            <w:rFonts w:ascii="Cambria Math" w:hAnsi="Cambria Math" w:cs="Times New Roman"/>
            <w:shd w:val="clear" w:color="auto" w:fill="FFFFFF"/>
          </w:rPr>
          <m:t>s</m:t>
        </m:r>
      </m:oMath>
      <w:r w:rsidR="00D12A06" w:rsidRPr="00D02F84">
        <w:rPr>
          <w:rFonts w:ascii="Times New Roman" w:hAnsi="Times New Roman" w:cs="Times New Roman"/>
          <w:shd w:val="clear" w:color="auto" w:fill="FFFFFF"/>
        </w:rPr>
        <w:t xml:space="preserve">. This means that </w:t>
      </w:r>
      <w:r w:rsidR="00D12A06">
        <w:rPr>
          <w:rFonts w:ascii="Times New Roman" w:hAnsi="Times New Roman" w:cs="Times New Roman"/>
          <w:shd w:val="clear" w:color="auto" w:fill="FFFFFF"/>
        </w:rPr>
        <w:t>PatchID</w:t>
      </w:r>
      <w:r w:rsidR="00D12A06" w:rsidRPr="00D02F84">
        <w:rPr>
          <w:rFonts w:ascii="Times New Roman" w:hAnsi="Times New Roman" w:cs="Times New Roman"/>
          <w:shd w:val="clear" w:color="auto" w:fill="FFFFFF"/>
        </w:rPr>
        <w:t xml:space="preserve"> requires some new fail</w:t>
      </w:r>
      <w:r w:rsidR="00D12A06">
        <w:rPr>
          <w:rFonts w:ascii="Times New Roman" w:hAnsi="Times New Roman" w:cs="Times New Roman"/>
          <w:shd w:val="clear" w:color="auto" w:fill="FFFFFF"/>
        </w:rPr>
        <w:t>ing</w:t>
      </w:r>
      <w:r w:rsidR="00D12A06" w:rsidRPr="00D02F84">
        <w:rPr>
          <w:rFonts w:ascii="Times New Roman" w:hAnsi="Times New Roman" w:cs="Times New Roman"/>
          <w:shd w:val="clear" w:color="auto" w:fill="FFFFFF"/>
        </w:rPr>
        <w:t xml:space="preserve"> tests that are used to enhance the test suite</w:t>
      </w:r>
      <w:r w:rsidR="00D12A06" w:rsidRPr="00D02F84">
        <w:rPr>
          <w:rFonts w:ascii="Times New Roman" w:hAnsi="Times New Roman" w:cs="Times New Roman"/>
          <w:lang w:eastAsia="zh-CN"/>
        </w:rPr>
        <w:t>.</w:t>
      </w:r>
    </w:p>
    <w:p w14:paraId="557A6062" w14:textId="551F395C" w:rsidR="00D12A06" w:rsidRPr="006805B2" w:rsidRDefault="00D12A06" w:rsidP="00D12A06">
      <w:pPr>
        <w:pStyle w:val="a0"/>
        <w:ind w:firstLineChars="100" w:firstLine="240"/>
        <w:jc w:val="both"/>
        <w:rPr>
          <w:rFonts w:ascii="Times New Roman" w:hAnsi="Times New Roman" w:cs="Times New Roman"/>
          <w:lang w:eastAsia="zh-CN"/>
        </w:rPr>
      </w:pPr>
      <w:r w:rsidRPr="00ED2B6F">
        <w:rPr>
          <w:rFonts w:ascii="Times New Roman" w:hAnsi="Times New Roman" w:cs="Times New Roman"/>
          <w:shd w:val="clear" w:color="auto" w:fill="FFFFFF"/>
        </w:rPr>
        <w:t>PatchID uses Evosuite</w:t>
      </w:r>
      <w:r>
        <w:rPr>
          <w:rFonts w:ascii="Times New Roman" w:hAnsi="Times New Roman" w:cs="Times New Roman" w:hint="eastAsia"/>
          <w:shd w:val="clear" w:color="auto" w:fill="FFFFFF"/>
          <w:lang w:eastAsia="zh-CN"/>
        </w:rPr>
        <w:t>[</w:t>
      </w:r>
      <w:r>
        <w:rPr>
          <w:rFonts w:ascii="Times New Roman" w:hAnsi="Times New Roman" w:cs="Times New Roman"/>
          <w:shd w:val="clear" w:color="auto" w:fill="FFFFFF"/>
          <w:lang w:eastAsia="zh-CN"/>
        </w:rPr>
        <w:t>58]</w:t>
      </w:r>
      <w:r w:rsidRPr="00ED2B6F">
        <w:rPr>
          <w:rFonts w:ascii="Times New Roman" w:hAnsi="Times New Roman" w:cs="Times New Roman"/>
          <w:shd w:val="clear" w:color="auto" w:fill="FFFFFF"/>
        </w:rPr>
        <w:t xml:space="preserve">, an existing automated test generation tool, to generate a set of tests. Because Evosuite generates test cases for a class, the test cases should be </w:t>
      </w:r>
      <w:r w:rsidRPr="00ED2B6F">
        <w:rPr>
          <w:rFonts w:ascii="Times New Roman" w:hAnsi="Times New Roman" w:cs="Times New Roman" w:hint="eastAsia"/>
          <w:shd w:val="clear" w:color="auto" w:fill="FFFFFF"/>
          <w:lang w:eastAsia="zh-CN"/>
        </w:rPr>
        <w:t>selected</w:t>
      </w:r>
      <w:r w:rsidRPr="00ED2B6F">
        <w:rPr>
          <w:rFonts w:ascii="Times New Roman" w:hAnsi="Times New Roman" w:cs="Times New Roman"/>
          <w:shd w:val="clear" w:color="auto" w:fill="FFFFFF"/>
        </w:rPr>
        <w:t xml:space="preserve">. Similar to the steps in the Snapshot finder, select the test that covers the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Pr="00ED2B6F">
        <w:rPr>
          <w:rFonts w:ascii="Times New Roman" w:hAnsi="Times New Roman" w:cs="Times New Roman"/>
          <w:shd w:val="clear" w:color="auto" w:fill="FFFFFF"/>
        </w:rPr>
        <w:t xml:space="preserve"> and save the program abstract state and snapshot. If the </w:t>
      </w:r>
      <w:r w:rsidRPr="00ED2B6F">
        <w:rPr>
          <w:rFonts w:ascii="Times New Roman" w:hAnsi="Times New Roman" w:cs="Times New Roman"/>
          <w:lang w:eastAsia="zh-CN"/>
        </w:rPr>
        <w:t>snapshot(</w:t>
      </w:r>
      <m:oMath>
        <m:r>
          <m:rPr>
            <m:scr m:val="script"/>
            <m:sty m:val="p"/>
          </m:rPr>
          <w:rPr>
            <w:rFonts w:ascii="Cambria Math" w:hAnsi="Cambria Math" w:cs="Times New Roman"/>
            <w:lang w:eastAsia="zh-CN"/>
          </w:rPr>
          <m:t>l,</m:t>
        </m:r>
        <m:r>
          <w:rPr>
            <w:rFonts w:ascii="Cambria Math" w:hAnsi="Cambria Math" w:cs="Times New Roman"/>
            <w:lang w:eastAsia="zh-CN"/>
          </w:rPr>
          <m:t>b</m:t>
        </m:r>
        <m:r>
          <m:rPr>
            <m:sty m:val="p"/>
          </m:rPr>
          <w:rPr>
            <w:rFonts w:ascii="Cambria Math" w:hAnsi="Cambria Math" w:cs="Times New Roman"/>
            <w:lang w:eastAsia="zh-CN"/>
          </w:rPr>
          <m:t>,</m:t>
        </m:r>
        <m:r>
          <w:rPr>
            <w:rFonts w:ascii="Cambria Math" w:hAnsi="Cambria Math" w:cs="Times New Roman"/>
            <w:lang w:eastAsia="zh-CN"/>
          </w:rPr>
          <m:t>v</m:t>
        </m:r>
      </m:oMath>
      <w:r w:rsidRPr="00ED2B6F">
        <w:rPr>
          <w:rFonts w:ascii="Times New Roman" w:hAnsi="Times New Roman" w:cs="Times New Roman"/>
          <w:lang w:eastAsia="zh-CN"/>
        </w:rPr>
        <w:t>)</w:t>
      </w:r>
      <w:r w:rsidRPr="00ED2B6F">
        <w:rPr>
          <w:rFonts w:ascii="Times New Roman" w:hAnsi="Times New Roman" w:cs="Times New Roman"/>
          <w:shd w:val="clear" w:color="auto" w:fill="FFFFFF"/>
        </w:rPr>
        <w:t xml:space="preserve"> of the new test corresponds to the most suspicious </w:t>
      </w:r>
      <m:oMath>
        <m:r>
          <w:rPr>
            <w:rFonts w:ascii="Cambria Math" w:hAnsi="Cambria Math" w:cs="Times New Roman"/>
            <w:lang w:eastAsia="zh-CN"/>
          </w:rPr>
          <m:t>s</m:t>
        </m:r>
      </m:oMath>
      <w:r w:rsidRPr="00ED2B6F">
        <w:rPr>
          <w:rFonts w:ascii="Times New Roman" w:hAnsi="Times New Roman" w:cs="Times New Roman"/>
          <w:lang w:eastAsia="zh-CN"/>
        </w:rPr>
        <w:t>(</w:t>
      </w:r>
      <m:oMath>
        <m:r>
          <m:rPr>
            <m:scr m:val="script"/>
            <m:sty m:val="p"/>
          </m:rPr>
          <w:rPr>
            <w:rFonts w:ascii="Cambria Math" w:hAnsi="Cambria Math" w:cs="Times New Roman"/>
            <w:lang w:eastAsia="zh-CN"/>
          </w:rPr>
          <m:t>l,</m:t>
        </m:r>
        <m:r>
          <w:rPr>
            <w:rFonts w:ascii="Cambria Math" w:hAnsi="Cambria Math" w:cs="Times New Roman"/>
            <w:lang w:eastAsia="zh-CN"/>
          </w:rPr>
          <m:t>b</m:t>
        </m:r>
        <m:r>
          <m:rPr>
            <m:sty m:val="p"/>
          </m:rPr>
          <w:rPr>
            <w:rFonts w:ascii="Cambria Math" w:hAnsi="Cambria Math" w:cs="Times New Roman"/>
            <w:lang w:eastAsia="zh-CN"/>
          </w:rPr>
          <m:t>,?</m:t>
        </m:r>
      </m:oMath>
      <w:r w:rsidRPr="00ED2B6F">
        <w:rPr>
          <w:rFonts w:ascii="Times New Roman" w:hAnsi="Times New Roman" w:cs="Times New Roman"/>
          <w:lang w:eastAsia="zh-CN"/>
        </w:rPr>
        <w:t>)</w:t>
      </w:r>
      <w:r w:rsidRPr="00ED2B6F">
        <w:rPr>
          <w:rFonts w:ascii="Times New Roman" w:hAnsi="Times New Roman" w:cs="Times New Roman"/>
          <w:shd w:val="clear" w:color="auto" w:fill="FFFFFF"/>
        </w:rPr>
        <w:t xml:space="preserve"> respectively, then new failing tests will be added to the test suite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sidRPr="00ED2B6F">
        <w:rPr>
          <w:rFonts w:ascii="Times New Roman" w:hAnsi="Times New Roman" w:cs="Times New Roman"/>
          <w:shd w:val="clear" w:color="auto" w:fill="FFFFFF"/>
        </w:rPr>
        <w:t xml:space="preserve">. PatchID does not select the new passing tests, because for the passing tests, </w:t>
      </w:r>
      <w:r w:rsidRPr="00ED2B6F">
        <w:rPr>
          <w:rFonts w:ascii="Times New Roman" w:hAnsi="Times New Roman" w:cs="Times New Roman"/>
          <w:lang w:eastAsia="zh-CN"/>
        </w:rPr>
        <w:t>M</w:t>
      </w:r>
      <w:r w:rsidRPr="00ED2B6F">
        <w:rPr>
          <w:rFonts w:ascii="Times New Roman" w:hAnsi="Times New Roman" w:cs="Times New Roman"/>
          <w:vertAlign w:val="subscript"/>
          <w:lang w:eastAsia="zh-CN"/>
        </w:rPr>
        <w:t>bug</w:t>
      </w:r>
      <w:r w:rsidRPr="00ED2B6F">
        <w:rPr>
          <w:rFonts w:ascii="Times New Roman" w:hAnsi="Times New Roman" w:cs="Times New Roman"/>
          <w:shd w:val="clear" w:color="auto" w:fill="FFFFFF"/>
        </w:rPr>
        <w:t xml:space="preserve"> not only outputs correctly, but also behaves correctly.</w:t>
      </w:r>
    </w:p>
    <w:p w14:paraId="5A79CD73" w14:textId="77777777" w:rsidR="00D12A06" w:rsidRDefault="00D12A06" w:rsidP="00D12A06">
      <w:pPr>
        <w:pStyle w:val="3"/>
        <w:rPr>
          <w:sz w:val="36"/>
          <w:szCs w:val="36"/>
        </w:rPr>
      </w:pPr>
      <w:bookmarkStart w:id="23" w:name="Xf8e3e3dc49d28c17abf12e84168f09eccf27542"/>
      <w:bookmarkEnd w:id="22"/>
      <w:r>
        <w:rPr>
          <w:sz w:val="36"/>
          <w:szCs w:val="36"/>
        </w:rPr>
        <w:t xml:space="preserve">4.4 </w:t>
      </w:r>
      <w:bookmarkStart w:id="24" w:name="_Hlk137027600"/>
      <w:r>
        <w:rPr>
          <w:sz w:val="36"/>
          <w:szCs w:val="36"/>
        </w:rPr>
        <w:t>Identification</w:t>
      </w:r>
      <w:bookmarkEnd w:id="24"/>
    </w:p>
    <w:p w14:paraId="6C1DC685" w14:textId="4652B445" w:rsidR="003C3593" w:rsidRDefault="00000000">
      <w:pPr>
        <w:pStyle w:val="FirstParagraph"/>
        <w:rPr>
          <w:lang w:eastAsia="zh-CN"/>
        </w:rPr>
      </w:pPr>
      <w:r>
        <w:rPr>
          <w:lang w:eastAsia="zh-CN"/>
        </w:rPr>
        <w:t xml:space="preserve"> </w:t>
      </w:r>
      <w:r w:rsidR="00D12A06" w:rsidRPr="00AA7843">
        <w:rPr>
          <w:rFonts w:ascii="Times New Roman" w:hAnsi="Times New Roman" w:cs="Times New Roman"/>
          <w:shd w:val="clear" w:color="auto" w:fill="FFFFFF"/>
        </w:rPr>
        <w:t>The purpose of this step is to determine if a patch is overfitting. It requires th</w:t>
      </w:r>
      <w:r w:rsidR="00D12A06">
        <w:rPr>
          <w:rFonts w:ascii="Times New Roman" w:hAnsi="Times New Roman" w:cs="Times New Roman" w:hint="eastAsia"/>
          <w:shd w:val="clear" w:color="auto" w:fill="FFFFFF"/>
          <w:lang w:eastAsia="zh-CN"/>
        </w:rPr>
        <w:t>at</w:t>
      </w:r>
      <w:r w:rsidR="00D12A06" w:rsidRPr="00AA7843">
        <w:rPr>
          <w:rFonts w:ascii="Times New Roman" w:hAnsi="Times New Roman" w:cs="Times New Roman"/>
          <w:shd w:val="clear" w:color="auto" w:fill="FFFFFF"/>
        </w:rPr>
        <w:t xml:space="preserve"> snapshot set </w:t>
      </w:r>
      <m:oMath>
        <m:sSub>
          <m:sSubPr>
            <m:ctrlPr>
              <w:rPr>
                <w:rFonts w:ascii="Cambria Math" w:hAnsi="Cambria Math"/>
              </w:rPr>
            </m:ctrlPr>
          </m:sSubPr>
          <m:e>
            <m:r>
              <w:rPr>
                <w:rFonts w:ascii="Cambria Math" w:hAnsi="Cambria Math"/>
              </w:rPr>
              <m:t>s</m:t>
            </m:r>
          </m:e>
          <m:sub>
            <m:r>
              <w:rPr>
                <w:rFonts w:ascii="Cambria Math" w:hAnsi="Cambria Math"/>
              </w:rPr>
              <m:t>bug</m:t>
            </m:r>
          </m:sub>
        </m:sSub>
      </m:oMath>
      <w:r w:rsidR="00D12A06" w:rsidRPr="00AA7843">
        <w:rPr>
          <w:rFonts w:ascii="Times New Roman" w:hAnsi="Times New Roman" w:cs="Times New Roman"/>
          <w:shd w:val="clear" w:color="auto" w:fill="FFFFFF"/>
        </w:rPr>
        <w:t>, extended test suite</w:t>
      </w:r>
      <w:r w:rsidR="00D12A06">
        <w:rPr>
          <w:rFonts w:ascii="Times New Roman" w:hAnsi="Times New Roman" w:cs="Times New Roman"/>
          <w:shd w:val="clear" w:color="auto" w:fill="FFFFFF"/>
        </w:rPr>
        <w:t xml:space="preserve"> </w:t>
      </w:r>
      <m:oMath>
        <m:sSub>
          <m:sSubPr>
            <m:ctrlPr>
              <w:rPr>
                <w:rFonts w:ascii="Cambria Math" w:hAnsi="Cambria Math"/>
              </w:rPr>
            </m:ctrlPr>
          </m:sSubPr>
          <m:e>
            <m:r>
              <w:rPr>
                <w:rFonts w:ascii="Cambria Math" w:hAnsi="Cambria Math"/>
              </w:rPr>
              <m:t>t</m:t>
            </m:r>
          </m:e>
          <m:sub>
            <m:r>
              <w:rPr>
                <w:rFonts w:ascii="Cambria Math" w:hAnsi="Cambria Math"/>
              </w:rPr>
              <m:t>e</m:t>
            </m:r>
          </m:sub>
        </m:sSub>
      </m:oMath>
      <w:r w:rsidR="00D12A06" w:rsidRPr="00AA7843">
        <w:rPr>
          <w:rFonts w:ascii="Times New Roman" w:hAnsi="Times New Roman" w:cs="Times New Roman"/>
          <w:shd w:val="clear" w:color="auto" w:fill="FFFFFF"/>
        </w:rPr>
        <w:t xml:space="preserve">, </w:t>
      </w:r>
      <w:r w:rsidR="00D12A06">
        <w:rPr>
          <w:rFonts w:ascii="Times New Roman" w:hAnsi="Times New Roman" w:cs="Times New Roman"/>
          <w:shd w:val="clear" w:color="auto" w:fill="FFFFFF"/>
        </w:rPr>
        <w:t xml:space="preserve">and the </w:t>
      </w:r>
      <w:r w:rsidR="00D12A06" w:rsidRPr="00AA7843">
        <w:rPr>
          <w:rFonts w:ascii="Times New Roman" w:hAnsi="Times New Roman" w:cs="Times New Roman"/>
          <w:shd w:val="clear" w:color="auto" w:fill="FFFFFF"/>
        </w:rPr>
        <w:t>patch</w:t>
      </w:r>
      <w:r w:rsidR="00D12A06">
        <w:rPr>
          <w:rFonts w:ascii="Times New Roman" w:hAnsi="Times New Roman" w:cs="Times New Roman" w:hint="eastAsia"/>
          <w:shd w:val="clear" w:color="auto" w:fill="FFFFFF"/>
          <w:lang w:eastAsia="zh-CN"/>
        </w:rPr>
        <w:t xml:space="preserve"> are provided previously</w:t>
      </w:r>
      <w:r w:rsidR="00D12A06" w:rsidRPr="00AA7843">
        <w:rPr>
          <w:rFonts w:ascii="Times New Roman" w:hAnsi="Times New Roman" w:cs="Times New Roman"/>
          <w:shd w:val="clear" w:color="auto" w:fill="FFFFFF"/>
        </w:rPr>
        <w:t xml:space="preserve">. </w:t>
      </w:r>
      <w:r w:rsidR="00D12A06">
        <w:rPr>
          <w:rFonts w:ascii="Times New Roman" w:hAnsi="Times New Roman" w:cs="Times New Roman"/>
          <w:shd w:val="clear" w:color="auto" w:fill="FFFFFF"/>
        </w:rPr>
        <w:t>PatchID</w:t>
      </w:r>
      <w:r w:rsidR="00D12A06" w:rsidRPr="00AA7843">
        <w:rPr>
          <w:rFonts w:ascii="Times New Roman" w:hAnsi="Times New Roman" w:cs="Times New Roman"/>
          <w:shd w:val="clear" w:color="auto" w:fill="FFFFFF"/>
        </w:rPr>
        <w:t xml:space="preserve"> will run patch with the extended test suite, save the snapshot set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oMath>
      <w:r w:rsidR="00D12A06" w:rsidRPr="00AA7843">
        <w:rPr>
          <w:rFonts w:ascii="Times New Roman" w:hAnsi="Times New Roman" w:cs="Times New Roman"/>
          <w:shd w:val="clear" w:color="auto" w:fill="FFFFFF"/>
        </w:rPr>
        <w:t xml:space="preserve">, and then compare it with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sidR="00D12A06" w:rsidRPr="00AA7843">
        <w:rPr>
          <w:rFonts w:ascii="Times New Roman" w:hAnsi="Times New Roman" w:cs="Times New Roman"/>
          <w:shd w:val="clear" w:color="auto" w:fill="FFFFFF"/>
        </w:rPr>
        <w:t xml:space="preserve"> to determine the type of patch</w:t>
      </w:r>
      <w:r w:rsidR="00D12A06">
        <w:rPr>
          <w:rFonts w:hint="eastAsia"/>
          <w:lang w:eastAsia="zh-CN"/>
        </w:rPr>
        <w:t>.</w:t>
      </w:r>
    </w:p>
    <w:p w14:paraId="0C83F01A" w14:textId="77777777" w:rsidR="003C3593" w:rsidRDefault="00000000">
      <w:pPr>
        <w:pStyle w:val="4"/>
        <w:rPr>
          <w:i w:val="0"/>
          <w:iCs/>
          <w:sz w:val="32"/>
          <w:szCs w:val="32"/>
        </w:rPr>
      </w:pPr>
      <w:bookmarkStart w:id="25" w:name="Xcd8e1fffe121ee31639e282361ba77cca929b7c"/>
      <w:r>
        <w:rPr>
          <w:i w:val="0"/>
          <w:iCs/>
          <w:sz w:val="32"/>
          <w:szCs w:val="32"/>
        </w:rPr>
        <w:t>4.4.1 Select Statement</w:t>
      </w:r>
    </w:p>
    <w:p w14:paraId="66EFDA81" w14:textId="77777777" w:rsidR="00D12A06" w:rsidRPr="00D94514" w:rsidRDefault="00000000" w:rsidP="00D12A06">
      <w:pPr>
        <w:pStyle w:val="FirstParagraph"/>
        <w:ind w:firstLineChars="100" w:firstLine="240"/>
        <w:rPr>
          <w:rFonts w:ascii="Times New Roman" w:hAnsi="Times New Roman" w:cs="Times New Roman"/>
          <w:lang w:eastAsia="zh-CN"/>
        </w:rPr>
      </w:pPr>
      <w:r>
        <w:t xml:space="preserve"> </w:t>
      </w:r>
      <w:bookmarkStart w:id="26" w:name="_Hlk128145811"/>
      <w:r w:rsidR="00D12A06" w:rsidRPr="00D94514">
        <w:rPr>
          <w:rFonts w:ascii="Times New Roman" w:hAnsi="Times New Roman" w:cs="Times New Roman"/>
          <w:shd w:val="clear" w:color="auto" w:fill="FFFFFF"/>
        </w:rPr>
        <w:t xml:space="preserve">For </w:t>
      </w:r>
      <w:r w:rsidR="00D12A06">
        <w:rPr>
          <w:rFonts w:ascii="Times New Roman" w:hAnsi="Times New Roman" w:cs="Times New Roman"/>
          <w:shd w:val="clear" w:color="auto" w:fill="FFFFFF"/>
        </w:rPr>
        <w:t>buggy program</w:t>
      </w:r>
      <w:r w:rsidR="00D12A06" w:rsidRPr="00D94514">
        <w:rPr>
          <w:rFonts w:ascii="Times New Roman" w:hAnsi="Times New Roman" w:cs="Times New Roman"/>
          <w:shd w:val="clear" w:color="auto" w:fill="FFFFFF"/>
        </w:rPr>
        <w:t xml:space="preserve">s, patches typically include </w:t>
      </w:r>
      <w:r w:rsidR="00D12A06">
        <w:rPr>
          <w:rFonts w:ascii="Times New Roman" w:hAnsi="Times New Roman" w:cs="Times New Roman" w:hint="eastAsia"/>
          <w:shd w:val="clear" w:color="auto" w:fill="FFFFFF"/>
          <w:lang w:eastAsia="zh-CN"/>
        </w:rPr>
        <w:t>the following operations, that is,</w:t>
      </w:r>
      <w:r w:rsidR="00D12A06">
        <w:rPr>
          <w:rFonts w:ascii="Times New Roman" w:hAnsi="Times New Roman" w:cs="Times New Roman"/>
          <w:shd w:val="clear" w:color="auto" w:fill="FFFFFF"/>
          <w:lang w:eastAsia="zh-CN"/>
        </w:rPr>
        <w:t xml:space="preserve"> </w:t>
      </w:r>
      <w:r w:rsidR="00D12A06" w:rsidRPr="00D94514">
        <w:rPr>
          <w:rFonts w:ascii="Times New Roman" w:hAnsi="Times New Roman" w:cs="Times New Roman"/>
          <w:shd w:val="clear" w:color="auto" w:fill="FFFFFF"/>
        </w:rPr>
        <w:t xml:space="preserve">insert, delete, replace, and update. Then the </w:t>
      </w:r>
      <m:oMath>
        <m:r>
          <m:rPr>
            <m:scr m:val="script"/>
            <m:sty m:val="p"/>
          </m:rPr>
          <w:rPr>
            <w:rFonts w:ascii="Cambria Math" w:hAnsi="Cambria Math"/>
            <w:lang w:eastAsia="zh-CN"/>
          </w:rPr>
          <m:t>l</m:t>
        </m:r>
      </m:oMath>
      <w:r w:rsidR="00D12A06" w:rsidRPr="00D94514">
        <w:rPr>
          <w:rFonts w:ascii="Times New Roman" w:hAnsi="Times New Roman" w:cs="Times New Roman"/>
          <w:shd w:val="clear" w:color="auto" w:fill="FFFFFF"/>
        </w:rPr>
        <w:t xml:space="preserve"> in the snapshot of the </w:t>
      </w:r>
      <w:r w:rsidR="00D12A06">
        <w:rPr>
          <w:rFonts w:ascii="Times New Roman" w:hAnsi="Times New Roman" w:cs="Times New Roman"/>
          <w:shd w:val="clear" w:color="auto" w:fill="FFFFFF"/>
        </w:rPr>
        <w:t>buggy program</w:t>
      </w:r>
      <w:r w:rsidR="00D12A06" w:rsidRPr="00D94514">
        <w:rPr>
          <w:rFonts w:ascii="Times New Roman" w:hAnsi="Times New Roman" w:cs="Times New Roman"/>
          <w:shd w:val="clear" w:color="auto" w:fill="FFFFFF"/>
        </w:rPr>
        <w:t xml:space="preserve"> cannot be directly monitored in the patch, because the position of the statement has changed, and the statement </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sidR="00D12A06" w:rsidRPr="00D94514">
        <w:rPr>
          <w:rFonts w:ascii="Times New Roman" w:hAnsi="Times New Roman" w:cs="Times New Roman"/>
          <w:shd w:val="clear" w:color="auto" w:fill="FFFFFF"/>
        </w:rPr>
        <w:t xml:space="preserve"> in the patch needs to be re</w:t>
      </w:r>
      <w:r w:rsidR="00D12A06">
        <w:rPr>
          <w:rFonts w:ascii="Times New Roman" w:hAnsi="Times New Roman" w:cs="Times New Roman" w:hint="eastAsia"/>
          <w:shd w:val="clear" w:color="auto" w:fill="FFFFFF"/>
          <w:lang w:eastAsia="zh-CN"/>
        </w:rPr>
        <w:t>localized</w:t>
      </w:r>
      <w:r w:rsidR="00D12A06" w:rsidRPr="00D94514">
        <w:rPr>
          <w:rFonts w:ascii="Times New Roman" w:hAnsi="Times New Roman" w:cs="Times New Roman"/>
          <w:shd w:val="clear" w:color="auto" w:fill="FFFFFF"/>
        </w:rPr>
        <w:t xml:space="preserve"> to monitor the same </w:t>
      </w:r>
      <w:r w:rsidR="00D12A06">
        <w:rPr>
          <w:rFonts w:ascii="Times New Roman" w:hAnsi="Times New Roman" w:cs="Times New Roman"/>
          <w:shd w:val="clear" w:color="auto" w:fill="FFFFFF"/>
        </w:rPr>
        <w:t>boolean</w:t>
      </w:r>
      <w:r w:rsidR="00D12A06" w:rsidRPr="00D94514">
        <w:rPr>
          <w:rFonts w:ascii="Times New Roman" w:hAnsi="Times New Roman" w:cs="Times New Roman"/>
          <w:shd w:val="clear" w:color="auto" w:fill="FFFFFF"/>
        </w:rPr>
        <w:t xml:space="preserve"> expression </w:t>
      </w:r>
      <m:oMath>
        <m:r>
          <w:rPr>
            <w:rFonts w:ascii="Cambria Math" w:hAnsi="Cambria Math" w:cs="Times New Roman"/>
            <w:shd w:val="clear" w:color="auto" w:fill="FFFFFF"/>
          </w:rPr>
          <m:t>b</m:t>
        </m:r>
      </m:oMath>
      <w:r w:rsidR="00D12A06" w:rsidRPr="00D94514">
        <w:rPr>
          <w:rFonts w:ascii="Times New Roman" w:hAnsi="Times New Roman" w:cs="Times New Roman"/>
          <w:shd w:val="clear" w:color="auto" w:fill="FFFFFF"/>
        </w:rPr>
        <w:t>.</w:t>
      </w:r>
      <w:r w:rsidR="00D12A06">
        <w:rPr>
          <w:rFonts w:ascii="Times New Roman" w:hAnsi="Times New Roman" w:cs="Times New Roman"/>
          <w:shd w:val="clear" w:color="auto" w:fill="FFFFFF"/>
        </w:rPr>
        <w:t xml:space="preserve"> </w:t>
      </w:r>
      <w:r w:rsidR="00D12A06" w:rsidRPr="00D94514">
        <w:rPr>
          <w:rFonts w:ascii="Times New Roman" w:hAnsi="Times New Roman" w:cs="Times New Roman"/>
          <w:shd w:val="clear" w:color="auto" w:fill="FFFFFF"/>
        </w:rPr>
        <w:t xml:space="preserve">We believe that no matter what kind of repair operation, the program can have correct program behavior only after the repair operation is completed, so the method in this paper selects the position of </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sidR="00D12A06" w:rsidRPr="00D94514">
        <w:rPr>
          <w:rFonts w:ascii="Times New Roman" w:hAnsi="Times New Roman" w:cs="Times New Roman"/>
          <w:shd w:val="clear" w:color="auto" w:fill="FFFFFF"/>
        </w:rPr>
        <w:t xml:space="preserve"> in the next statement after the modification is completed</w:t>
      </w:r>
      <w:r w:rsidR="00D12A06" w:rsidRPr="00ED2B6F">
        <w:rPr>
          <w:rFonts w:ascii="Times New Roman" w:hAnsi="Times New Roman" w:cs="Times New Roman"/>
          <w:shd w:val="clear" w:color="auto" w:fill="FFFFFF"/>
        </w:rPr>
        <w:t>. For some special cases, we also need to use other rules.</w:t>
      </w:r>
    </w:p>
    <w:p w14:paraId="1A9E7E14" w14:textId="77777777" w:rsidR="00D12A06" w:rsidRDefault="00D12A06" w:rsidP="00D12A06">
      <w:pPr>
        <w:pStyle w:val="a0"/>
        <w:ind w:firstLineChars="100" w:firstLine="240"/>
        <w:jc w:val="both"/>
        <w:rPr>
          <w:lang w:eastAsia="zh-CN"/>
        </w:rPr>
      </w:pPr>
      <w:r w:rsidRPr="00D94514">
        <w:rPr>
          <w:rFonts w:ascii="Times New Roman" w:hAnsi="Times New Roman" w:cs="Times New Roman"/>
          <w:shd w:val="clear" w:color="auto" w:fill="FFFFFF"/>
        </w:rPr>
        <w:t xml:space="preserve">We </w:t>
      </w:r>
      <w:bookmarkStart w:id="27" w:name="_Hlk121316506"/>
      <w:r>
        <w:rPr>
          <w:rFonts w:ascii="Times New Roman" w:hAnsi="Times New Roman" w:cs="Times New Roman" w:hint="eastAsia"/>
          <w:shd w:val="clear" w:color="auto" w:fill="FFFFFF"/>
          <w:lang w:eastAsia="zh-CN"/>
        </w:rPr>
        <w:t>denote</w:t>
      </w:r>
      <w:bookmarkEnd w:id="27"/>
      <w:r w:rsidRPr="00D94514">
        <w:rPr>
          <w:rFonts w:ascii="Times New Roman" w:hAnsi="Times New Roman" w:cs="Times New Roman"/>
          <w:shd w:val="clear" w:color="auto" w:fill="FFFFFF"/>
        </w:rPr>
        <w:t xml:space="preserve"> </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sidRPr="00D94514">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as</w:t>
      </w:r>
      <w:r w:rsidRPr="00D94514">
        <w:rPr>
          <w:rFonts w:ascii="Times New Roman" w:hAnsi="Times New Roman" w:cs="Times New Roman"/>
          <w:shd w:val="clear" w:color="auto" w:fill="FFFFFF"/>
        </w:rPr>
        <w:t xml:space="preserve"> the first statement that differs between the bug program and the patch, and </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Pr="00D94514">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as</w:t>
      </w:r>
      <w:r w:rsidRPr="00D94514">
        <w:rPr>
          <w:rFonts w:ascii="Times New Roman" w:hAnsi="Times New Roman" w:cs="Times New Roman"/>
          <w:shd w:val="clear" w:color="auto" w:fill="FFFFFF"/>
        </w:rPr>
        <w:t xml:space="preserve"> the last statement that differs. The rules</w:t>
      </w:r>
      <w:r>
        <w:rPr>
          <w:rFonts w:ascii="Times New Roman" w:hAnsi="Times New Roman" w:cs="Times New Roman" w:hint="eastAsia"/>
          <w:shd w:val="clear" w:color="auto" w:fill="FFFFFF"/>
          <w:lang w:eastAsia="zh-CN"/>
        </w:rPr>
        <w:t xml:space="preserve"> for localizing </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rFonts w:ascii="Times New Roman" w:hAnsi="Times New Roman" w:cs="Times New Roman" w:hint="eastAsia"/>
          <w:lang w:eastAsia="zh-CN"/>
        </w:rPr>
        <w:t xml:space="preserve"> and </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Pr="00D94514">
        <w:rPr>
          <w:rFonts w:ascii="Times New Roman" w:hAnsi="Times New Roman" w:cs="Times New Roman"/>
          <w:shd w:val="clear" w:color="auto" w:fill="FFFFFF"/>
        </w:rPr>
        <w:t xml:space="preserve"> are defined as follows</w:t>
      </w:r>
      <w:r>
        <w:rPr>
          <w:rFonts w:ascii="Times New Roman" w:hAnsi="Times New Roman" w:cs="Times New Roman"/>
          <w:shd w:val="clear" w:color="auto" w:fill="FFFFFF"/>
        </w:rPr>
        <w:t xml:space="preserve">: </w:t>
      </w:r>
    </w:p>
    <w:p w14:paraId="1E632F35" w14:textId="77777777" w:rsidR="00D12A06" w:rsidRDefault="00D12A06" w:rsidP="00D12A06">
      <w:pPr>
        <w:numPr>
          <w:ilvl w:val="0"/>
          <w:numId w:val="6"/>
        </w:numPr>
        <w:rPr>
          <w:rFonts w:ascii="Times New Roman" w:hAnsi="Times New Roman" w:cs="Times New Roman"/>
          <w:lang w:eastAsia="zh-CN"/>
        </w:rPr>
      </w:pPr>
      <w:r w:rsidRPr="00726A36">
        <w:rPr>
          <w:rFonts w:ascii="Times New Roman" w:hAnsi="Times New Roman" w:cs="Times New Roman"/>
          <w:shd w:val="clear" w:color="auto" w:fill="FFFFFF"/>
        </w:rPr>
        <w:t xml:space="preserve">If </w:t>
      </w:r>
      <m:oMath>
        <m:r>
          <w:rPr>
            <w:rFonts w:ascii="Cambria Math" w:hAnsi="Cambria Math" w:cs="Times New Roman"/>
            <w:lang w:eastAsia="zh-CN"/>
          </w:rPr>
          <m:t>star</m:t>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s</m:t>
            </m:r>
          </m:sub>
        </m:sSub>
      </m:oMath>
      <w:r w:rsidRPr="00726A36">
        <w:rPr>
          <w:rFonts w:ascii="Times New Roman" w:hAnsi="Times New Roman" w:cs="Times New Roman"/>
          <w:shd w:val="clear" w:color="auto" w:fill="FFFFFF"/>
        </w:rPr>
        <w:t xml:space="preserve"> is a</w:t>
      </w:r>
      <w:r>
        <w:rPr>
          <w:rFonts w:ascii="Times New Roman" w:hAnsi="Times New Roman" w:cs="Times New Roman" w:hint="eastAsia"/>
          <w:shd w:val="clear" w:color="auto" w:fill="FFFFFF"/>
          <w:lang w:eastAsia="zh-CN"/>
        </w:rPr>
        <w:t xml:space="preserve"> block statement such as</w:t>
      </w:r>
      <w:r w:rsidRPr="00726A36">
        <w:rPr>
          <w:rFonts w:ascii="Times New Roman" w:hAnsi="Times New Roman" w:cs="Times New Roman"/>
          <w:shd w:val="clear" w:color="auto" w:fill="FFFFFF"/>
        </w:rPr>
        <w:t xml:space="preserve"> </w:t>
      </w:r>
      <w:r w:rsidRPr="00416215">
        <w:rPr>
          <w:rFonts w:ascii="Times New Roman" w:hAnsi="Times New Roman" w:cs="Times New Roman"/>
          <w:i/>
          <w:shd w:val="clear" w:color="auto" w:fill="FFFFFF"/>
        </w:rPr>
        <w:t>for</w:t>
      </w:r>
      <w:r w:rsidRPr="00726A36">
        <w:rPr>
          <w:rFonts w:ascii="Times New Roman" w:hAnsi="Times New Roman" w:cs="Times New Roman"/>
          <w:shd w:val="clear" w:color="auto" w:fill="FFFFFF"/>
        </w:rPr>
        <w:t xml:space="preserve">, </w:t>
      </w:r>
      <w:r w:rsidRPr="00416215">
        <w:rPr>
          <w:rFonts w:ascii="Times New Roman" w:hAnsi="Times New Roman" w:cs="Times New Roman"/>
          <w:i/>
          <w:shd w:val="clear" w:color="auto" w:fill="FFFFFF"/>
        </w:rPr>
        <w:t>while</w:t>
      </w:r>
      <w:r w:rsidRPr="00726A36">
        <w:rPr>
          <w:rFonts w:ascii="Times New Roman" w:hAnsi="Times New Roman" w:cs="Times New Roman"/>
          <w:shd w:val="clear" w:color="auto" w:fill="FFFFFF"/>
        </w:rPr>
        <w:t xml:space="preserve">, </w:t>
      </w:r>
      <w:r w:rsidRPr="00416215">
        <w:rPr>
          <w:rFonts w:ascii="Times New Roman" w:hAnsi="Times New Roman" w:cs="Times New Roman"/>
          <w:i/>
          <w:shd w:val="clear" w:color="auto" w:fill="FFFFFF"/>
        </w:rPr>
        <w:t>if</w:t>
      </w:r>
      <w:r w:rsidRPr="00726A36">
        <w:rPr>
          <w:rFonts w:ascii="Times New Roman" w:hAnsi="Times New Roman" w:cs="Times New Roman"/>
          <w:shd w:val="clear" w:color="auto" w:fill="FFFFFF"/>
        </w:rPr>
        <w:t xml:space="preserve">, etc. and </w:t>
      </w:r>
      <m:oMath>
        <m:r>
          <w:rPr>
            <w:rFonts w:ascii="Cambria Math" w:hAnsi="Cambria Math" w:cs="Times New Roman"/>
            <w:lang w:eastAsia="zh-CN"/>
          </w:rPr>
          <m:t>en</m:t>
        </m:r>
        <m:sSub>
          <m:sSubPr>
            <m:ctrlPr>
              <w:rPr>
                <w:rFonts w:ascii="Cambria Math" w:hAnsi="Cambria Math" w:cs="Times New Roman"/>
              </w:rPr>
            </m:ctrlPr>
          </m:sSubPr>
          <m:e>
            <m:r>
              <w:rPr>
                <w:rFonts w:ascii="Cambria Math" w:hAnsi="Cambria Math" w:cs="Times New Roman"/>
                <w:lang w:eastAsia="zh-CN"/>
              </w:rPr>
              <m:t>d</m:t>
            </m:r>
          </m:e>
          <m:sub>
            <m:r>
              <w:rPr>
                <w:rFonts w:ascii="Cambria Math" w:hAnsi="Cambria Math" w:cs="Times New Roman"/>
                <w:lang w:eastAsia="zh-CN"/>
              </w:rPr>
              <m:t>s</m:t>
            </m:r>
          </m:sub>
        </m:sSub>
      </m:oMath>
      <w:r w:rsidRPr="00726A36">
        <w:rPr>
          <w:rFonts w:ascii="Times New Roman" w:hAnsi="Times New Roman" w:cs="Times New Roman"/>
          <w:shd w:val="clear" w:color="auto" w:fill="FFFFFF"/>
        </w:rPr>
        <w:t xml:space="preserve"> is inside </w:t>
      </w:r>
      <w:r>
        <w:rPr>
          <w:rFonts w:ascii="Times New Roman" w:hAnsi="Times New Roman" w:cs="Times New Roman" w:hint="eastAsia"/>
          <w:shd w:val="clear" w:color="auto" w:fill="FFFFFF"/>
          <w:lang w:eastAsia="zh-CN"/>
        </w:rPr>
        <w:t>this block statement</w:t>
      </w:r>
      <w:r w:rsidRPr="00726A36">
        <w:rPr>
          <w:rFonts w:ascii="Times New Roman" w:hAnsi="Times New Roman" w:cs="Times New Roman"/>
          <w:shd w:val="clear" w:color="auto" w:fill="FFFFFF"/>
        </w:rPr>
        <w:t xml:space="preserve">, then </w:t>
      </w:r>
      <m:oMath>
        <m:sSub>
          <m:sSubPr>
            <m:ctrlPr>
              <w:rPr>
                <w:rFonts w:ascii="Cambria Math" w:hAnsi="Cambria Math" w:cs="Times New Roman"/>
              </w:rPr>
            </m:ctrlPr>
          </m:sSubPr>
          <m:e>
            <m:r>
              <m:rPr>
                <m:scr m:val="script"/>
                <m:sty m:val="p"/>
              </m:rPr>
              <w:rPr>
                <w:rFonts w:ascii="Cambria Math" w:hAnsi="Cambria Math" w:cs="Times New Roman"/>
                <w:lang w:eastAsia="zh-CN"/>
              </w:rPr>
              <m:t>l</m:t>
            </m:r>
          </m:e>
          <m:sub>
            <m:r>
              <w:rPr>
                <w:rFonts w:ascii="Cambria Math" w:hAnsi="Cambria Math" w:cs="Times New Roman"/>
                <w:lang w:eastAsia="zh-CN"/>
              </w:rPr>
              <m:t>patch</m:t>
            </m:r>
          </m:sub>
        </m:sSub>
      </m:oMath>
      <w:r w:rsidRPr="00726A36">
        <w:rPr>
          <w:rFonts w:ascii="Times New Roman" w:hAnsi="Times New Roman" w:cs="Times New Roman"/>
          <w:shd w:val="clear" w:color="auto" w:fill="FFFFFF"/>
        </w:rPr>
        <w:t xml:space="preserve"> is the next statement at the end of the  block</w:t>
      </w:r>
      <w:r w:rsidRPr="00726A36">
        <w:rPr>
          <w:rFonts w:ascii="Times New Roman" w:hAnsi="Times New Roman" w:cs="Times New Roman"/>
          <w:lang w:eastAsia="zh-CN"/>
        </w:rPr>
        <w:t>.</w:t>
      </w:r>
    </w:p>
    <w:p w14:paraId="475A75A1" w14:textId="2A79238F" w:rsidR="00D12A06" w:rsidRPr="006B7BE8" w:rsidDel="006B7BE8" w:rsidRDefault="00D12A06" w:rsidP="009F4E41">
      <w:pPr>
        <w:numPr>
          <w:ilvl w:val="0"/>
          <w:numId w:val="6"/>
        </w:numPr>
        <w:rPr>
          <w:del w:id="28" w:author="HDULAB601" w:date="2023-06-12T10:26:00Z"/>
          <w:rFonts w:ascii="Times New Roman" w:hAnsi="Times New Roman" w:cs="Times New Roman"/>
          <w:lang w:eastAsia="zh-CN"/>
          <w:rPrChange w:id="29" w:author="HDULAB601" w:date="2023-06-12T10:26:00Z">
            <w:rPr>
              <w:del w:id="30" w:author="HDULAB601" w:date="2023-06-12T10:26:00Z"/>
              <w:rFonts w:ascii="Times New Roman" w:hAnsi="Times New Roman" w:cs="Times New Roman"/>
              <w:shd w:val="clear" w:color="auto" w:fill="FFFFFF"/>
            </w:rPr>
          </w:rPrChange>
        </w:rPr>
      </w:pPr>
      <w:r w:rsidRPr="00D12A06">
        <w:rPr>
          <w:rFonts w:ascii="Times New Roman" w:hAnsi="Times New Roman" w:cs="Times New Roman"/>
          <w:shd w:val="clear" w:color="auto" w:fill="FFFFFF"/>
        </w:rPr>
        <w:t xml:space="preserve">If </w:t>
      </w:r>
      <m:oMath>
        <m:r>
          <w:rPr>
            <w:rFonts w:ascii="Cambria Math" w:hAnsi="Cambria Math" w:cs="Times New Roman"/>
            <w:lang w:eastAsia="zh-CN"/>
          </w:rPr>
          <m:t>star</m:t>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s</m:t>
            </m:r>
          </m:sub>
        </m:sSub>
      </m:oMath>
      <w:r w:rsidRPr="00D12A06">
        <w:rPr>
          <w:rFonts w:ascii="Times New Roman" w:hAnsi="Times New Roman" w:cs="Times New Roman"/>
          <w:shd w:val="clear" w:color="auto" w:fill="FFFFFF"/>
        </w:rPr>
        <w:t xml:space="preserve"> and </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Pr="00D12A06">
        <w:rPr>
          <w:rFonts w:ascii="Times New Roman" w:hAnsi="Times New Roman" w:cs="Times New Roman"/>
          <w:shd w:val="clear" w:color="auto" w:fill="FFFFFF"/>
        </w:rPr>
        <w:t xml:space="preserve"> </w:t>
      </w:r>
      <w:r w:rsidRPr="00D12A06">
        <w:rPr>
          <w:rFonts w:ascii="Times New Roman" w:hAnsi="Times New Roman" w:cs="Times New Roman" w:hint="eastAsia"/>
          <w:shd w:val="clear" w:color="auto" w:fill="FFFFFF"/>
          <w:lang w:eastAsia="zh-CN"/>
        </w:rPr>
        <w:t xml:space="preserve">lie </w:t>
      </w:r>
      <w:r w:rsidRPr="00D12A06">
        <w:rPr>
          <w:rFonts w:ascii="Times New Roman" w:hAnsi="Times New Roman" w:cs="Times New Roman"/>
          <w:shd w:val="clear" w:color="auto" w:fill="FFFFFF"/>
        </w:rPr>
        <w:t xml:space="preserve">in sequential </w:t>
      </w:r>
      <w:r w:rsidRPr="00D12A06">
        <w:rPr>
          <w:rFonts w:ascii="Times New Roman" w:hAnsi="Times New Roman" w:cs="Times New Roman" w:hint="eastAsia"/>
          <w:shd w:val="clear" w:color="auto" w:fill="FFFFFF"/>
          <w:lang w:eastAsia="zh-CN"/>
        </w:rPr>
        <w:t>statements</w:t>
      </w:r>
      <w:r w:rsidRPr="00D12A06">
        <w:rPr>
          <w:rFonts w:ascii="Times New Roman" w:hAnsi="Times New Roman" w:cs="Times New Roman"/>
          <w:shd w:val="clear" w:color="auto" w:fill="FFFFFF"/>
        </w:rPr>
        <w:t xml:space="preserve">, </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sidRPr="00D12A06">
        <w:rPr>
          <w:rFonts w:ascii="Times New Roman" w:hAnsi="Times New Roman" w:cs="Times New Roman"/>
          <w:shd w:val="clear" w:color="auto" w:fill="FFFFFF"/>
        </w:rPr>
        <w:t xml:space="preserve"> is the next statement in </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Pr="00D12A06">
        <w:rPr>
          <w:rFonts w:ascii="Times New Roman" w:hAnsi="Times New Roman" w:cs="Times New Roman"/>
          <w:shd w:val="clear" w:color="auto" w:fill="FFFFFF"/>
        </w:rPr>
        <w:t>.</w:t>
      </w:r>
    </w:p>
    <w:p w14:paraId="70D4490C" w14:textId="77777777" w:rsidR="006B7BE8" w:rsidRPr="009F4E41" w:rsidRDefault="006B7BE8" w:rsidP="00D12A06">
      <w:pPr>
        <w:numPr>
          <w:ilvl w:val="0"/>
          <w:numId w:val="6"/>
        </w:numPr>
        <w:rPr>
          <w:ins w:id="31" w:author="HDULAB601" w:date="2023-06-12T10:26:00Z"/>
          <w:rFonts w:ascii="Times New Roman" w:hAnsi="Times New Roman" w:cs="Times New Roman"/>
          <w:lang w:eastAsia="zh-CN"/>
        </w:rPr>
      </w:pPr>
    </w:p>
    <w:p w14:paraId="35A9E946" w14:textId="5D9C6EA3" w:rsidR="003C3593" w:rsidRDefault="00D12A06" w:rsidP="009F4E41">
      <w:pPr>
        <w:numPr>
          <w:ilvl w:val="0"/>
          <w:numId w:val="6"/>
        </w:numPr>
        <w:rPr>
          <w:lang w:eastAsia="zh-CN"/>
        </w:rPr>
        <w:pPrChange w:id="32" w:author="HDULAB601" w:date="2023-06-12T10:26:00Z">
          <w:pPr/>
        </w:pPrChange>
      </w:pPr>
      <w:r w:rsidRPr="006B7BE8">
        <w:rPr>
          <w:rFonts w:ascii="Times New Roman" w:hAnsi="Times New Roman" w:cs="Times New Roman"/>
          <w:shd w:val="clear" w:color="auto" w:fill="FFFFFF"/>
        </w:rPr>
        <w:t xml:space="preserve">If </w:t>
      </w:r>
      <m:oMath>
        <m:r>
          <w:rPr>
            <w:rFonts w:ascii="Cambria Math" w:hAnsi="Cambria Math" w:cs="Times New Roman"/>
            <w:lang w:eastAsia="zh-CN"/>
          </w:rPr>
          <m:t>en</m:t>
        </m:r>
        <m:sSub>
          <m:sSubPr>
            <m:ctrlPr>
              <w:rPr>
                <w:rFonts w:ascii="Cambria Math" w:hAnsi="Cambria Math" w:cs="Times New Roman"/>
              </w:rPr>
            </m:ctrlPr>
          </m:sSubPr>
          <m:e>
            <m:r>
              <w:rPr>
                <w:rFonts w:ascii="Cambria Math" w:hAnsi="Cambria Math" w:cs="Times New Roman"/>
                <w:lang w:eastAsia="zh-CN"/>
              </w:rPr>
              <m:t>d</m:t>
            </m:r>
          </m:e>
          <m:sub>
            <m:r>
              <w:rPr>
                <w:rFonts w:ascii="Cambria Math" w:hAnsi="Cambria Math" w:cs="Times New Roman"/>
                <w:lang w:eastAsia="zh-CN"/>
              </w:rPr>
              <m:t>s</m:t>
            </m:r>
          </m:sub>
        </m:sSub>
      </m:oMath>
      <w:r w:rsidRPr="006B7BE8">
        <w:rPr>
          <w:rFonts w:ascii="Times New Roman" w:hAnsi="Times New Roman" w:cs="Times New Roman"/>
          <w:shd w:val="clear" w:color="auto" w:fill="FFFFFF"/>
        </w:rPr>
        <w:t xml:space="preserve"> is the last statement of a program or </w:t>
      </w:r>
      <w:r w:rsidRPr="006B7BE8">
        <w:rPr>
          <w:rFonts w:ascii="Times New Roman" w:hAnsi="Times New Roman" w:cs="Times New Roman" w:hint="eastAsia"/>
          <w:shd w:val="clear" w:color="auto" w:fill="FFFFFF"/>
          <w:lang w:eastAsia="zh-CN"/>
        </w:rPr>
        <w:t>a</w:t>
      </w:r>
      <w:r w:rsidRPr="006B7BE8">
        <w:rPr>
          <w:rFonts w:ascii="Times New Roman" w:hAnsi="Times New Roman" w:cs="Times New Roman"/>
          <w:shd w:val="clear" w:color="auto" w:fill="FFFFFF"/>
        </w:rPr>
        <w:t xml:space="preserve"> block of code, </w:t>
      </w:r>
      <m:oMath>
        <m:sSub>
          <m:sSubPr>
            <m:ctrlPr>
              <w:rPr>
                <w:rFonts w:ascii="Cambria Math" w:hAnsi="Cambria Math" w:cs="Times New Roman"/>
              </w:rPr>
            </m:ctrlPr>
          </m:sSubPr>
          <m:e>
            <m:r>
              <m:rPr>
                <m:scr m:val="script"/>
                <m:sty m:val="p"/>
              </m:rPr>
              <w:rPr>
                <w:rFonts w:ascii="Cambria Math" w:hAnsi="Cambria Math" w:cs="Times New Roman"/>
                <w:lang w:eastAsia="zh-CN"/>
              </w:rPr>
              <m:t>l</m:t>
            </m:r>
          </m:e>
          <m:sub>
            <m:r>
              <w:rPr>
                <w:rFonts w:ascii="Cambria Math" w:hAnsi="Cambria Math" w:cs="Times New Roman"/>
                <w:lang w:eastAsia="zh-CN"/>
              </w:rPr>
              <m:t>patch</m:t>
            </m:r>
          </m:sub>
        </m:sSub>
      </m:oMath>
      <w:r w:rsidRPr="006B7BE8">
        <w:rPr>
          <w:rFonts w:ascii="Times New Roman" w:hAnsi="Times New Roman" w:cs="Times New Roman"/>
          <w:shd w:val="clear" w:color="auto" w:fill="FFFFFF"/>
        </w:rPr>
        <w:t xml:space="preserve"> = </w:t>
      </w:r>
      <m:oMath>
        <m:r>
          <w:rPr>
            <w:rFonts w:ascii="Cambria Math" w:hAnsi="Cambria Math" w:cs="Times New Roman"/>
            <w:lang w:eastAsia="zh-CN"/>
          </w:rPr>
          <m:t>en</m:t>
        </m:r>
        <m:sSub>
          <m:sSubPr>
            <m:ctrlPr>
              <w:rPr>
                <w:rFonts w:ascii="Cambria Math" w:hAnsi="Cambria Math" w:cs="Times New Roman"/>
              </w:rPr>
            </m:ctrlPr>
          </m:sSubPr>
          <m:e>
            <m:r>
              <w:rPr>
                <w:rFonts w:ascii="Cambria Math" w:hAnsi="Cambria Math" w:cs="Times New Roman"/>
                <w:lang w:eastAsia="zh-CN"/>
              </w:rPr>
              <m:t>d</m:t>
            </m:r>
          </m:e>
          <m:sub>
            <m:r>
              <w:rPr>
                <w:rFonts w:ascii="Cambria Math" w:hAnsi="Cambria Math" w:cs="Times New Roman"/>
                <w:lang w:eastAsia="zh-CN"/>
              </w:rPr>
              <m:t>s</m:t>
            </m:r>
          </m:sub>
        </m:sSub>
      </m:oMath>
      <w:r w:rsidRPr="006B7BE8">
        <w:rPr>
          <w:rFonts w:ascii="Times New Roman" w:hAnsi="Times New Roman" w:cs="Times New Roman" w:hint="eastAsia"/>
          <w:lang w:eastAsia="zh-CN"/>
        </w:rPr>
        <w:t>.</w:t>
      </w:r>
      <w:bookmarkEnd w:id="26"/>
    </w:p>
    <w:p w14:paraId="6672027E" w14:textId="74D91B38" w:rsidR="00D12A06" w:rsidRPr="00642932" w:rsidRDefault="00D12A06" w:rsidP="00D12A06">
      <w:pPr>
        <w:pStyle w:val="4"/>
        <w:rPr>
          <w:rFonts w:ascii="Times New Roman" w:hAnsi="Times New Roman" w:cs="Times New Roman"/>
          <w:i w:val="0"/>
          <w:iCs/>
          <w:sz w:val="32"/>
          <w:szCs w:val="32"/>
          <w:lang w:eastAsia="zh-CN"/>
        </w:rPr>
      </w:pPr>
      <w:bookmarkStart w:id="33" w:name="Xc876bf9010e1cdb86d1b0e5ced02f5789dbf897"/>
      <w:bookmarkEnd w:id="25"/>
      <w:r w:rsidRPr="00642932">
        <w:rPr>
          <w:rFonts w:ascii="Times New Roman" w:hAnsi="Times New Roman" w:cs="Times New Roman"/>
          <w:i w:val="0"/>
          <w:iCs/>
          <w:sz w:val="32"/>
          <w:szCs w:val="32"/>
          <w:lang w:eastAsia="zh-CN"/>
        </w:rPr>
        <w:t xml:space="preserve">4.4.2 </w:t>
      </w:r>
      <w:bookmarkStart w:id="34" w:name="_Hlk137027591"/>
      <w:r w:rsidRPr="00642932">
        <w:rPr>
          <w:rFonts w:ascii="Times New Roman" w:hAnsi="Times New Roman" w:cs="Times New Roman"/>
          <w:i w:val="0"/>
          <w:iCs/>
          <w:sz w:val="32"/>
          <w:szCs w:val="32"/>
          <w:lang w:eastAsia="zh-CN"/>
        </w:rPr>
        <w:t>Patch identification</w:t>
      </w:r>
      <w:r>
        <w:rPr>
          <w:rFonts w:ascii="Times New Roman" w:hAnsi="Times New Roman" w:cs="Times New Roman"/>
          <w:i w:val="0"/>
          <w:iCs/>
          <w:sz w:val="32"/>
          <w:szCs w:val="32"/>
          <w:lang w:eastAsia="zh-CN"/>
        </w:rPr>
        <w:t xml:space="preserve"> </w:t>
      </w:r>
      <w:r>
        <w:rPr>
          <w:rFonts w:ascii="Times New Roman" w:hAnsi="Times New Roman" w:cs="Times New Roman" w:hint="eastAsia"/>
          <w:i w:val="0"/>
          <w:iCs/>
          <w:sz w:val="32"/>
          <w:szCs w:val="32"/>
          <w:lang w:eastAsia="zh-CN"/>
        </w:rPr>
        <w:t>and</w:t>
      </w:r>
      <w:r>
        <w:rPr>
          <w:rFonts w:ascii="Times New Roman" w:hAnsi="Times New Roman" w:cs="Times New Roman"/>
          <w:i w:val="0"/>
          <w:iCs/>
          <w:sz w:val="32"/>
          <w:szCs w:val="32"/>
          <w:lang w:eastAsia="zh-CN"/>
        </w:rPr>
        <w:t xml:space="preserve"> C</w:t>
      </w:r>
      <w:r w:rsidRPr="00D12A06">
        <w:rPr>
          <w:rFonts w:ascii="Times New Roman" w:hAnsi="Times New Roman" w:cs="Times New Roman"/>
          <w:i w:val="0"/>
          <w:iCs/>
          <w:sz w:val="32"/>
          <w:szCs w:val="32"/>
          <w:lang w:eastAsia="zh-CN"/>
        </w:rPr>
        <w:t>lassification</w:t>
      </w:r>
      <w:bookmarkEnd w:id="34"/>
    </w:p>
    <w:p w14:paraId="4DED96F1" w14:textId="1AC5ADE7" w:rsidR="003C3593" w:rsidRPr="009F4E41" w:rsidRDefault="00000000" w:rsidP="00EE5CA0">
      <w:pPr>
        <w:pStyle w:val="FirstParagraph"/>
        <w:rPr>
          <w:rFonts w:ascii="Times New Roman" w:hAnsi="Times New Roman" w:cs="Times New Roman"/>
          <w:shd w:val="clear" w:color="auto" w:fill="FFFFFF"/>
        </w:rPr>
      </w:pPr>
      <w:r>
        <w:rPr>
          <w:lang w:eastAsia="zh-CN"/>
        </w:rPr>
        <w:t xml:space="preserve"> </w:t>
      </w:r>
      <w:r w:rsidR="00A24023" w:rsidRPr="008E790F">
        <w:rPr>
          <w:rFonts w:ascii="Times New Roman" w:hAnsi="Times New Roman" w:cs="Times New Roman"/>
          <w:shd w:val="clear" w:color="auto" w:fill="FFFFFF"/>
        </w:rPr>
        <w:t xml:space="preserve">After </w:t>
      </w:r>
      <m:oMath>
        <m:sSub>
          <m:sSubPr>
            <m:ctrlPr>
              <w:rPr>
                <w:rFonts w:ascii="Cambria Math" w:hAnsi="Cambria Math" w:cs="Times New Roman"/>
              </w:rPr>
            </m:ctrlPr>
          </m:sSubPr>
          <m:e>
            <m:r>
              <m:rPr>
                <m:scr m:val="script"/>
                <m:sty m:val="p"/>
              </m:rPr>
              <w:rPr>
                <w:rFonts w:ascii="Cambria Math" w:hAnsi="Cambria Math" w:cs="Times New Roman"/>
                <w:lang w:eastAsia="zh-CN"/>
              </w:rPr>
              <m:t>l</m:t>
            </m:r>
          </m:e>
          <m:sub>
            <m:r>
              <w:rPr>
                <w:rFonts w:ascii="Cambria Math" w:hAnsi="Cambria Math" w:cs="Times New Roman"/>
                <w:lang w:eastAsia="zh-CN"/>
              </w:rPr>
              <m:t>patch</m:t>
            </m:r>
          </m:sub>
        </m:sSub>
      </m:oMath>
      <w:r w:rsidR="00A24023" w:rsidRPr="008E790F">
        <w:rPr>
          <w:rFonts w:ascii="Times New Roman" w:hAnsi="Times New Roman" w:cs="Times New Roman"/>
          <w:shd w:val="clear" w:color="auto" w:fill="FFFFFF"/>
        </w:rPr>
        <w:t xml:space="preserve"> is determined, PatchI</w:t>
      </w:r>
      <w:r w:rsidR="00A24023">
        <w:rPr>
          <w:rFonts w:ascii="Times New Roman" w:hAnsi="Times New Roman" w:cs="Times New Roman"/>
          <w:shd w:val="clear" w:color="auto" w:fill="FFFFFF"/>
        </w:rPr>
        <w:t>D</w:t>
      </w:r>
      <w:r w:rsidR="00A24023" w:rsidRPr="008E790F">
        <w:rPr>
          <w:rFonts w:ascii="Times New Roman" w:hAnsi="Times New Roman" w:cs="Times New Roman"/>
          <w:shd w:val="clear" w:color="auto" w:fill="FFFFFF"/>
        </w:rPr>
        <w:t xml:space="preserve"> will run patch using the test suite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e</m:t>
            </m:r>
          </m:sub>
        </m:sSub>
      </m:oMath>
      <w:r w:rsidR="00A24023" w:rsidRPr="008E790F">
        <w:rPr>
          <w:rFonts w:ascii="Times New Roman" w:hAnsi="Times New Roman" w:cs="Times New Roman"/>
          <w:shd w:val="clear" w:color="auto" w:fill="FFFFFF"/>
        </w:rPr>
        <w:t xml:space="preserve"> to obtain the snapshot set </w:t>
      </w:r>
      <m:oMath>
        <m:sSub>
          <m:sSubPr>
            <m:ctrlPr>
              <w:rPr>
                <w:rFonts w:ascii="Cambria Math" w:hAnsi="Cambria Math" w:cs="Times New Roman"/>
              </w:rPr>
            </m:ctrlPr>
          </m:sSubPr>
          <m:e>
            <m:r>
              <w:rPr>
                <w:rFonts w:ascii="Cambria Math" w:hAnsi="Cambria Math" w:cs="Times New Roman"/>
                <w:lang w:eastAsia="zh-CN"/>
              </w:rPr>
              <m:t>s</m:t>
            </m:r>
          </m:e>
          <m:sub>
            <m:r>
              <w:rPr>
                <w:rFonts w:ascii="Cambria Math" w:hAnsi="Cambria Math" w:cs="Times New Roman"/>
                <w:lang w:eastAsia="zh-CN"/>
              </w:rPr>
              <m:t>patch</m:t>
            </m:r>
          </m:sub>
        </m:sSub>
        <m:r>
          <m:rPr>
            <m:sty m:val="p"/>
          </m:rPr>
          <w:rPr>
            <w:rFonts w:ascii="Cambria Math" w:hAnsi="Cambria Math" w:cs="Times New Roman"/>
            <w:lang w:eastAsia="zh-CN"/>
          </w:rPr>
          <m:t>=</m:t>
        </m:r>
        <m:d>
          <m:dPr>
            <m:begChr m:val="{"/>
            <m:endChr m:val="}"/>
            <m:ctrlPr>
              <w:rPr>
                <w:rFonts w:ascii="Cambria Math" w:hAnsi="Cambria Math" w:cs="Times New Roman"/>
                <w:lang w:eastAsia="zh-CN"/>
              </w:rPr>
            </m:ctrlPr>
          </m:dPr>
          <m:e>
            <m:d>
              <m:dPr>
                <m:begChr m:val="⟨"/>
                <m:endChr m:val="⟩"/>
                <m:ctrlPr>
                  <w:rPr>
                    <w:rFonts w:ascii="Cambria Math" w:hAnsi="Cambria Math" w:cs="Times New Roman"/>
                    <w:lang w:eastAsia="zh-CN"/>
                  </w:rPr>
                </m:ctrlPr>
              </m:dPr>
              <m:e>
                <m:sSub>
                  <m:sSubPr>
                    <m:ctrlPr>
                      <w:rPr>
                        <w:rFonts w:ascii="Cambria Math" w:hAnsi="Cambria Math" w:cs="Times New Roman"/>
                      </w:rPr>
                    </m:ctrlPr>
                  </m:sSubPr>
                  <m:e>
                    <m:r>
                      <m:rPr>
                        <m:scr m:val="script"/>
                        <m:sty m:val="p"/>
                      </m:rPr>
                      <w:rPr>
                        <w:rFonts w:ascii="Cambria Math" w:hAnsi="Cambria Math" w:cs="Times New Roman"/>
                        <w:lang w:eastAsia="zh-CN"/>
                      </w:rPr>
                      <m:t>l</m:t>
                    </m:r>
                  </m:e>
                  <m:sub>
                    <m:r>
                      <w:rPr>
                        <w:rFonts w:ascii="Cambria Math" w:hAnsi="Cambria Math" w:cs="Times New Roman"/>
                        <w:lang w:eastAsia="zh-CN"/>
                      </w:rPr>
                      <m:t>patch</m:t>
                    </m:r>
                  </m:sub>
                </m:sSub>
                <m:r>
                  <m:rPr>
                    <m:sty m:val="p"/>
                  </m:rPr>
                  <w:rPr>
                    <w:rFonts w:ascii="Cambria Math" w:hAnsi="Cambria Math" w:cs="Times New Roman"/>
                    <w:lang w:eastAsia="zh-CN"/>
                  </w:rPr>
                  <m:t>,</m:t>
                </m:r>
                <m:r>
                  <w:rPr>
                    <w:rFonts w:ascii="Cambria Math" w:hAnsi="Cambria Math" w:cs="Times New Roman"/>
                    <w:lang w:eastAsia="zh-CN"/>
                  </w:rPr>
                  <m:t>b</m:t>
                </m:r>
                <m:r>
                  <m:rPr>
                    <m:sty m:val="p"/>
                  </m:rPr>
                  <w:rPr>
                    <w:rFonts w:ascii="Cambria Math" w:hAnsi="Cambria Math" w:cs="Times New Roman"/>
                    <w:lang w:eastAsia="zh-CN"/>
                  </w:rPr>
                  <m:t>,?,</m:t>
                </m:r>
                <m:r>
                  <w:rPr>
                    <w:rFonts w:ascii="Cambria Math" w:hAnsi="Cambria Math" w:cs="Times New Roman"/>
                    <w:lang w:eastAsia="zh-CN"/>
                  </w:rPr>
                  <m:t>i</m:t>
                </m:r>
                <m:r>
                  <m:rPr>
                    <m:sty m:val="p"/>
                  </m:rP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m:t>
                    </m:r>
                  </m:sub>
                </m:sSub>
              </m:e>
            </m:d>
            <m:r>
              <m:rPr>
                <m:sty m:val="p"/>
              </m:rPr>
              <w:rPr>
                <w:rFonts w:ascii="Cambria Math" w:hAnsi="Cambria Math" w:cs="Times New Roman"/>
                <w:lang w:eastAsia="zh-CN"/>
              </w:rPr>
              <w:sym w:font="Symbol" w:char="F07C"/>
            </m:r>
            <m:r>
              <w:rPr>
                <w:rFonts w:ascii="Cambria Math" w:hAnsi="Cambria Math" w:cs="Times New Roman"/>
                <w:lang w:eastAsia="zh-CN"/>
              </w:rPr>
              <m:t>i=0</m:t>
            </m:r>
            <m:r>
              <m:rPr>
                <m:sty m:val="p"/>
              </m:rPr>
              <w:rPr>
                <w:rFonts w:ascii="Cambria Math" w:hAnsi="Cambria Math" w:cs="Times New Roman"/>
                <w:lang w:eastAsia="zh-CN"/>
              </w:rPr>
              <m:t>,</m:t>
            </m:r>
            <m:r>
              <w:rPr>
                <w:rFonts w:ascii="Cambria Math" w:hAnsi="Cambria Math" w:cs="Times New Roman"/>
                <w:lang w:eastAsia="zh-CN"/>
              </w:rPr>
              <m:t>1</m:t>
            </m:r>
            <m:r>
              <m:rPr>
                <m:sty m:val="p"/>
              </m:rPr>
              <w:rPr>
                <w:rFonts w:ascii="Cambria Math" w:hAnsi="Cambria Math" w:cs="Times New Roman"/>
                <w:lang w:eastAsia="zh-CN"/>
              </w:rPr>
              <m:t>,</m:t>
            </m:r>
            <m:r>
              <m:rPr>
                <m:sty m:val="p"/>
              </m:rPr>
              <w:rPr>
                <w:rFonts w:ascii="Cambria Math" w:hAnsi="Cambria Math" w:cs="Times New Roman"/>
                <w:iCs/>
                <w:lang w:eastAsia="zh-CN"/>
              </w:rPr>
              <w:sym w:font="Symbol" w:char="F0BC"/>
            </m:r>
            <m:r>
              <m:rPr>
                <m:sty m:val="p"/>
              </m:rPr>
              <w:rPr>
                <w:rFonts w:ascii="Cambria Math" w:hAnsi="Cambria Math" w:cs="Times New Roman"/>
                <w:lang w:eastAsia="zh-CN"/>
              </w:rPr>
              <m:t>,</m:t>
            </m:r>
            <m:r>
              <w:rPr>
                <w:rFonts w:ascii="Cambria Math" w:hAnsi="Cambria Math" w:cs="Times New Roman"/>
                <w:lang w:eastAsia="zh-CN"/>
              </w:rPr>
              <m:t>n</m:t>
            </m:r>
          </m:e>
        </m:d>
      </m:oMath>
      <w:r w:rsidR="00A24023" w:rsidRPr="008E790F">
        <w:rPr>
          <w:rFonts w:ascii="Times New Roman" w:hAnsi="Times New Roman" w:cs="Times New Roman"/>
          <w:shd w:val="clear" w:color="auto" w:fill="FFFFFF"/>
        </w:rPr>
        <w:t xml:space="preserve">. The steps for obtaining </w:t>
      </w:r>
      <m:oMath>
        <m:sSub>
          <m:sSubPr>
            <m:ctrlPr>
              <w:rPr>
                <w:rFonts w:ascii="Cambria Math" w:hAnsi="Cambria Math" w:cs="Times New Roman"/>
              </w:rPr>
            </m:ctrlPr>
          </m:sSubPr>
          <m:e>
            <m:r>
              <w:rPr>
                <w:rFonts w:ascii="Cambria Math" w:hAnsi="Cambria Math" w:cs="Times New Roman"/>
                <w:lang w:eastAsia="zh-CN"/>
              </w:rPr>
              <m:t>s</m:t>
            </m:r>
          </m:e>
          <m:sub>
            <m:r>
              <w:rPr>
                <w:rFonts w:ascii="Cambria Math" w:hAnsi="Cambria Math" w:cs="Times New Roman"/>
                <w:lang w:eastAsia="zh-CN"/>
              </w:rPr>
              <m:t>patch</m:t>
            </m:r>
          </m:sub>
        </m:sSub>
      </m:oMath>
      <w:r w:rsidR="00A24023" w:rsidRPr="008E790F">
        <w:rPr>
          <w:rFonts w:ascii="Times New Roman" w:hAnsi="Times New Roman" w:cs="Times New Roman"/>
          <w:shd w:val="clear" w:color="auto" w:fill="FFFFFF"/>
        </w:rPr>
        <w:t xml:space="preserve"> are similar to those in 4.2. The next step is to compare two snapshot sets </w:t>
      </w:r>
      <m:oMath>
        <m:sSub>
          <m:sSubPr>
            <m:ctrlPr>
              <w:rPr>
                <w:rFonts w:ascii="Cambria Math" w:hAnsi="Cambria Math" w:cs="Times New Roman"/>
              </w:rPr>
            </m:ctrlPr>
          </m:sSubPr>
          <m:e>
            <m:r>
              <w:rPr>
                <w:rFonts w:ascii="Cambria Math" w:hAnsi="Cambria Math" w:cs="Times New Roman"/>
                <w:lang w:eastAsia="zh-CN"/>
              </w:rPr>
              <m:t>s</m:t>
            </m:r>
          </m:e>
          <m:sub>
            <m:r>
              <w:rPr>
                <w:rFonts w:ascii="Cambria Math" w:hAnsi="Cambria Math" w:cs="Times New Roman"/>
                <w:lang w:eastAsia="zh-CN"/>
              </w:rPr>
              <m:t>bug</m:t>
            </m:r>
          </m:sub>
        </m:sSub>
      </m:oMath>
      <w:r w:rsidR="00A24023" w:rsidRPr="008E790F">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s</m:t>
            </m:r>
          </m:e>
          <m:sub>
            <m:r>
              <w:rPr>
                <w:rFonts w:ascii="Cambria Math" w:hAnsi="Cambria Math" w:cs="Times New Roman"/>
                <w:lang w:eastAsia="zh-CN"/>
              </w:rPr>
              <m:t>patch</m:t>
            </m:r>
          </m:sub>
        </m:sSub>
      </m:oMath>
      <w:r w:rsidR="00A24023" w:rsidRPr="008E790F">
        <w:rPr>
          <w:rFonts w:ascii="Times New Roman" w:hAnsi="Times New Roman" w:cs="Times New Roman"/>
          <w:shd w:val="clear" w:color="auto" w:fill="FFFFFF"/>
        </w:rPr>
        <w:t xml:space="preserve"> </w:t>
      </w:r>
      <w:r w:rsidR="00A24023" w:rsidRPr="008E790F">
        <w:rPr>
          <w:rFonts w:ascii="Times New Roman" w:hAnsi="Times New Roman" w:cs="Times New Roman"/>
          <w:shd w:val="clear" w:color="auto" w:fill="FFFFFF"/>
        </w:rPr>
        <w:lastRenderedPageBreak/>
        <w:t>to determine whether the patch is overfitting</w:t>
      </w:r>
      <w:r w:rsidR="00A24023">
        <w:rPr>
          <w:rFonts w:hint="eastAsia"/>
          <w:lang w:eastAsia="zh-CN"/>
        </w:rPr>
        <w:t>.</w:t>
      </w:r>
      <w:r w:rsidR="00EE5CA0">
        <w:rPr>
          <w:rFonts w:hint="eastAsia"/>
          <w:lang w:eastAsia="zh-CN"/>
        </w:rPr>
        <w:t xml:space="preserve"> </w:t>
      </w:r>
      <w:r w:rsidR="00EE5CA0" w:rsidRPr="009F4E41">
        <w:rPr>
          <w:rFonts w:ascii="Times New Roman" w:hAnsi="Times New Roman" w:cs="Times New Roman"/>
          <w:shd w:val="clear" w:color="auto" w:fill="FFFFFF"/>
        </w:rPr>
        <w:t>It is worth noting that overfitting patch classification is also performed concurrently, as when a candidate patch is identified as an overfitting patch, it will be further classified.</w:t>
      </w:r>
    </w:p>
    <w:p w14:paraId="3B011F57" w14:textId="6994CF2A" w:rsidR="003C3593" w:rsidRDefault="00000000">
      <w:pPr>
        <w:pStyle w:val="a0"/>
        <w:rPr>
          <w:lang w:eastAsia="zh-CN"/>
        </w:rPr>
      </w:pPr>
      <w:r>
        <w:rPr>
          <w:lang w:eastAsia="zh-CN"/>
        </w:rPr>
        <w:t xml:space="preserve"> </w:t>
      </w:r>
      <w:r w:rsidR="00EE5CA0" w:rsidRPr="008E790F">
        <w:rPr>
          <w:rFonts w:ascii="Times New Roman" w:hAnsi="Times New Roman" w:cs="Times New Roman"/>
          <w:shd w:val="clear" w:color="auto" w:fill="FFFFFF"/>
          <w:lang w:eastAsia="zh-CN"/>
        </w:rPr>
        <w:t xml:space="preserve">In order to identify overfitting patches, two variables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00EE5CA0" w:rsidRPr="008E790F">
        <w:rPr>
          <w:rFonts w:ascii="Times New Roman" w:hAnsi="Times New Roman" w:cs="Times New Roman"/>
          <w:lang w:eastAsia="zh-CN"/>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00EE5CA0" w:rsidRPr="008E790F">
        <w:rPr>
          <w:rFonts w:ascii="Times New Roman" w:hAnsi="Times New Roman" w:cs="Times New Roman"/>
          <w:lang w:eastAsia="zh-CN"/>
        </w:rPr>
        <w:t xml:space="preserve"> are needed to be calculated.</w:t>
      </w:r>
      <w:r w:rsidR="00EE5CA0" w:rsidRPr="008E790F">
        <w:rPr>
          <w:rFonts w:ascii="Times New Roman" w:hAnsi="Times New Roman" w:cs="Times New Roman"/>
          <w:shd w:val="clear" w:color="auto" w:fill="FFFFFF"/>
        </w:rPr>
        <w:t xml:space="preserve"> For a failing test,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00EE5CA0" w:rsidRPr="008E790F">
        <w:rPr>
          <w:rFonts w:ascii="Times New Roman" w:hAnsi="Times New Roman" w:cs="Times New Roman"/>
          <w:shd w:val="clear" w:color="auto" w:fill="FFFFFF"/>
        </w:rPr>
        <w:t xml:space="preserve"> represents the number of</w:t>
      </w:r>
      <w:r w:rsidR="00EE5CA0" w:rsidRPr="008E790F">
        <w:rPr>
          <w:rFonts w:ascii="Times New Roman" w:hAnsi="Times New Roman" w:cs="Times New Roman"/>
          <w:shd w:val="clear" w:color="auto" w:fill="FFFFFF"/>
          <w:lang w:eastAsia="zh-CN"/>
        </w:rPr>
        <w:t xml:space="preserve"> same value of</w:t>
      </w:r>
      <w:r w:rsidR="00EE5CA0" w:rsidRPr="008E790F">
        <w:rPr>
          <w:rFonts w:ascii="Times New Roman" w:hAnsi="Times New Roman" w:cs="Times New Roman"/>
          <w:shd w:val="clear" w:color="auto" w:fill="FFFFFF"/>
        </w:rPr>
        <w:t xml:space="preserve"> </w:t>
      </w:r>
      <m:oMath>
        <m:r>
          <w:rPr>
            <w:rFonts w:ascii="Cambria Math" w:hAnsi="Cambria Math" w:cs="Times New Roman"/>
            <w:shd w:val="clear" w:color="auto" w:fill="FFFFFF"/>
          </w:rPr>
          <m:t>v</m:t>
        </m:r>
      </m:oMath>
      <w:r w:rsidR="00EE5CA0" w:rsidRPr="008E790F">
        <w:rPr>
          <w:rFonts w:ascii="Times New Roman" w:hAnsi="Times New Roman" w:cs="Times New Roman"/>
          <w:shd w:val="clear" w:color="auto" w:fill="FFFFFF"/>
        </w:rPr>
        <w:t xml:space="preserve"> between the two sets. For a passing test,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00EE5CA0" w:rsidRPr="008E790F">
        <w:rPr>
          <w:rFonts w:ascii="Times New Roman" w:hAnsi="Times New Roman" w:cs="Times New Roman"/>
          <w:shd w:val="clear" w:color="auto" w:fill="FFFFFF"/>
        </w:rPr>
        <w:t xml:space="preserve"> represents the number of </w:t>
      </w:r>
      <w:r w:rsidR="00EE5CA0" w:rsidRPr="008E790F">
        <w:rPr>
          <w:rFonts w:ascii="Times New Roman" w:hAnsi="Times New Roman" w:cs="Times New Roman"/>
          <w:shd w:val="clear" w:color="auto" w:fill="FFFFFF"/>
          <w:lang w:eastAsia="zh-CN"/>
        </w:rPr>
        <w:t xml:space="preserve">different value of </w:t>
      </w:r>
      <m:oMath>
        <m:r>
          <w:rPr>
            <w:rFonts w:ascii="Cambria Math" w:hAnsi="Cambria Math" w:cs="Times New Roman"/>
            <w:shd w:val="clear" w:color="auto" w:fill="FFFFFF"/>
          </w:rPr>
          <m:t>v</m:t>
        </m:r>
      </m:oMath>
      <w:r w:rsidR="00EE5CA0" w:rsidRPr="008E790F">
        <w:rPr>
          <w:rFonts w:ascii="Times New Roman" w:hAnsi="Times New Roman" w:cs="Times New Roman"/>
          <w:shd w:val="clear" w:color="auto" w:fill="FFFFFF"/>
        </w:rPr>
        <w:t xml:space="preserve"> between the two sets. </w:t>
      </w:r>
      <w:r w:rsidR="00EE5CA0" w:rsidRPr="008E790F">
        <w:rPr>
          <w:rFonts w:ascii="Times New Roman" w:hAnsi="Times New Roman" w:cs="Times New Roman"/>
          <w:shd w:val="clear" w:color="auto" w:fill="FFFFFF"/>
          <w:lang w:eastAsia="zh-CN"/>
        </w:rPr>
        <w:t>Given</w:t>
      </w:r>
      <w:r w:rsidR="00EE5CA0" w:rsidRPr="008E790F">
        <w:rPr>
          <w:rFonts w:ascii="Times New Roman" w:hAnsi="Times New Roman" w:cs="Times New Roman"/>
          <w:shd w:val="clear" w:color="auto" w:fill="FFFFFF"/>
        </w:rPr>
        <w:t xml:space="preserve"> the values of the variables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00EE5CA0" w:rsidRPr="008E790F">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00EE5CA0" w:rsidRPr="008E790F">
        <w:rPr>
          <w:rFonts w:ascii="Times New Roman" w:hAnsi="Times New Roman" w:cs="Times New Roman"/>
          <w:shd w:val="clear" w:color="auto" w:fill="FFFFFF"/>
        </w:rPr>
        <w:t>, the type of patch is defined as follows</w:t>
      </w:r>
      <w:bookmarkStart w:id="35" w:name="_Hlk128146092"/>
      <w:r>
        <w:rPr>
          <w:rFonts w:hint="eastAsia"/>
          <w:lang w:eastAsia="zh-CN"/>
        </w:rPr>
        <w:t>：</w:t>
      </w:r>
      <w:bookmarkEnd w:id="35"/>
    </w:p>
    <w:p w14:paraId="47AF3372" w14:textId="77777777" w:rsidR="003C3593" w:rsidRDefault="00000000">
      <w:pPr>
        <w:pStyle w:val="a0"/>
      </w:pPr>
      <w:bookmarkStart w:id="36" w:name="_Hlk128146140"/>
      <m:oMathPara>
        <m:oMathParaPr>
          <m:jc m:val="center"/>
        </m:oMathParaPr>
        <m:oMath>
          <m:r>
            <w:rPr>
              <w:rFonts w:ascii="Cambria Math" w:hAnsi="Cambria Math"/>
            </w:rPr>
            <m:t>detection</m:t>
          </m:r>
          <m:d>
            <m:dPr>
              <m:ctrlPr>
                <w:rPr>
                  <w:rFonts w:ascii="Cambria Math" w:hAnsi="Cambria Math"/>
                </w:rPr>
              </m:ctrlPr>
            </m:dPr>
            <m:e>
              <m:r>
                <w:rPr>
                  <w:rFonts w:ascii="Cambria Math" w:hAnsi="Cambria Math"/>
                </w:rPr>
                <m:t>patch</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A</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r>
                  <m:e>
                    <m:r>
                      <w:rPr>
                        <w:rFonts w:ascii="Cambria Math" w:hAnsi="Cambria Math"/>
                      </w:rPr>
                      <m:t>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AB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correct</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
            </m:e>
          </m:d>
        </m:oMath>
      </m:oMathPara>
    </w:p>
    <w:bookmarkEnd w:id="36"/>
    <w:p w14:paraId="4DB0CD53" w14:textId="77777777" w:rsidR="00EE5CA0" w:rsidRDefault="00EE5CA0" w:rsidP="00EE5CA0">
      <w:pPr>
        <w:pStyle w:val="FirstParagraph"/>
        <w:ind w:firstLineChars="100" w:firstLine="240"/>
        <w:jc w:val="both"/>
        <w:rPr>
          <w:lang w:eastAsia="zh-CN"/>
        </w:rPr>
      </w:pPr>
      <w:r w:rsidRPr="00CD2E82">
        <w:rPr>
          <w:rFonts w:ascii="Times New Roman" w:hAnsi="Times New Roman" w:cs="Times New Roman"/>
          <w:shd w:val="clear" w:color="auto" w:fill="FFFFFF"/>
          <w:lang w:eastAsia="zh-CN"/>
        </w:rPr>
        <w:t>W</w:t>
      </w:r>
      <w:r w:rsidRPr="00ED2B6F">
        <w:rPr>
          <w:rFonts w:ascii="Times New Roman" w:hAnsi="Times New Roman" w:cs="Times New Roman"/>
          <w:shd w:val="clear" w:color="auto" w:fill="FFFFFF"/>
          <w:lang w:eastAsia="zh-CN"/>
        </w:rPr>
        <w:t xml:space="preserve">e map two snapshot sets one by one according to the unique identifier </w:t>
      </w:r>
      <m:oMath>
        <m:r>
          <w:rPr>
            <w:rFonts w:ascii="Cambria Math" w:hAnsi="Cambria Math" w:cs="Times New Roman"/>
            <w:lang w:eastAsia="zh-CN"/>
          </w:rPr>
          <m:t>i</m:t>
        </m:r>
      </m:oMath>
      <w:r w:rsidRPr="00ED2B6F">
        <w:rPr>
          <w:rFonts w:ascii="Times New Roman" w:hAnsi="Times New Roman" w:cs="Times New Roman"/>
          <w:shd w:val="clear" w:color="auto" w:fill="FFFFFF"/>
          <w:lang w:eastAsia="zh-CN"/>
        </w:rPr>
        <w:t xml:space="preserve"> of the </w:t>
      </w:r>
      <w:r w:rsidRPr="00ED2B6F">
        <w:rPr>
          <w:rFonts w:ascii="Times New Roman" w:hAnsi="Times New Roman" w:cs="Times New Roman"/>
          <w:shd w:val="clear" w:color="auto" w:fill="FFFFFF"/>
        </w:rPr>
        <w:t xml:space="preserve">test, and compare the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v</m:t>
            </m:r>
          </m:e>
          <m:sub>
            <m:r>
              <w:rPr>
                <w:rFonts w:ascii="Cambria Math" w:hAnsi="Cambria Math" w:cs="Times New Roman"/>
                <w:shd w:val="clear" w:color="auto" w:fill="FFFFFF"/>
              </w:rPr>
              <m:t>i</m:t>
            </m:r>
          </m:sub>
        </m:sSub>
      </m:oMath>
      <w:r w:rsidRPr="00ED2B6F">
        <w:rPr>
          <w:rFonts w:ascii="Times New Roman" w:hAnsi="Times New Roman" w:cs="Times New Roman"/>
          <w:shd w:val="clear" w:color="auto" w:fill="FFFFFF"/>
        </w:rPr>
        <w:t xml:space="preserve"> values of each test before and after using the patch. </w:t>
      </w:r>
      <w:r w:rsidRPr="00ED2B6F">
        <w:rPr>
          <w:rFonts w:ascii="Times New Roman" w:hAnsi="Times New Roman" w:cs="Times New Roman" w:hint="eastAsia"/>
          <w:shd w:val="clear" w:color="auto" w:fill="FFFFFF"/>
        </w:rPr>
        <w:t>Depending on</w:t>
      </w:r>
      <w:r w:rsidRPr="00ED2B6F">
        <w:rPr>
          <w:rFonts w:ascii="Times New Roman" w:hAnsi="Times New Roman" w:cs="Times New Roman"/>
          <w:shd w:val="clear" w:color="auto" w:fill="FFFFFF"/>
        </w:rPr>
        <w:t xml:space="preserve"> the type and source of tests,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e</m:t>
            </m:r>
          </m:sub>
        </m:sSub>
      </m:oMath>
      <w:r w:rsidRPr="00ED2B6F">
        <w:rPr>
          <w:rFonts w:ascii="Times New Roman" w:hAnsi="Times New Roman" w:cs="Times New Roman"/>
          <w:shd w:val="clear" w:color="auto" w:fill="FFFFFF"/>
        </w:rPr>
        <w:t xml:space="preserve"> is divided into three categories, that is passing, failing, and new. If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passing</m:t>
            </m:r>
          </m:sub>
        </m:sSub>
      </m:oMath>
      <w:r w:rsidRPr="00ED2B6F">
        <w:rPr>
          <w:rFonts w:ascii="Times New Roman" w:hAnsi="Times New Roman" w:cs="Times New Roman"/>
          <w:shd w:val="clear" w:color="auto" w:fill="FFFFFF"/>
        </w:rPr>
        <w:t xml:space="preserve">,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r>
          <m:rPr>
            <m:sty m:val="p"/>
          </m:rPr>
          <w:rPr>
            <w:rFonts w:ascii="Cambria Math" w:hAnsi="Cambria Math" w:cs="Times New Roman"/>
            <w:lang w:eastAsia="zh-CN"/>
          </w:rPr>
          <m:t>++</m:t>
        </m:r>
      </m:oMath>
      <w:r w:rsidRPr="00ED2B6F">
        <w:rPr>
          <w:rFonts w:ascii="Times New Roman" w:hAnsi="Times New Roman" w:cs="Times New Roman"/>
          <w:shd w:val="clear" w:color="auto" w:fill="FFFFFF"/>
        </w:rPr>
        <w:t xml:space="preserve"> when </w:t>
      </w:r>
      <m:oMath>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m:t>
            </m:r>
          </m:sub>
        </m:sSub>
      </m:oMath>
      <w:r w:rsidRPr="00ED2B6F">
        <w:rPr>
          <w:rFonts w:ascii="Times New Roman" w:hAnsi="Times New Roman" w:cs="Times New Roman"/>
          <w:shd w:val="clear" w:color="auto" w:fill="FFFFFF"/>
        </w:rPr>
        <w:t xml:space="preserve"> is different; if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failing</m:t>
            </m:r>
          </m:sub>
        </m:sSub>
        <m:r>
          <m:rPr>
            <m:sty m:val="p"/>
          </m:rPr>
          <w:rPr>
            <w:rFonts w:ascii="Cambria Math" w:hAnsi="Cambria Math" w:cs="Times New Roman"/>
            <w:lang w:eastAsia="zh-CN"/>
          </w:rPr>
          <w:sym w:font="Symbol" w:char="F0DA"/>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new</m:t>
            </m:r>
          </m:sub>
        </m:sSub>
      </m:oMath>
      <w:r w:rsidRPr="00ED2B6F">
        <w:rPr>
          <w:rFonts w:ascii="Times New Roman" w:hAnsi="Times New Roman" w:cs="Times New Roman"/>
          <w:shd w:val="clear" w:color="auto" w:fill="FFFFFF"/>
        </w:rPr>
        <w:t xml:space="preserve">,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r>
          <m:rPr>
            <m:sty m:val="p"/>
          </m:rPr>
          <w:rPr>
            <w:rFonts w:ascii="Cambria Math" w:hAnsi="Cambria Math" w:cs="Times New Roman"/>
            <w:lang w:eastAsia="zh-CN"/>
          </w:rPr>
          <m:t>++</m:t>
        </m:r>
      </m:oMath>
      <w:r w:rsidRPr="00ED2B6F">
        <w:rPr>
          <w:rFonts w:ascii="Times New Roman" w:hAnsi="Times New Roman" w:cs="Times New Roman"/>
          <w:shd w:val="clear" w:color="auto" w:fill="FFFFFF"/>
        </w:rPr>
        <w:t xml:space="preserve"> when </w:t>
      </w:r>
      <m:oMath>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m:t>
            </m:r>
          </m:sub>
        </m:sSub>
      </m:oMath>
      <w:r w:rsidRPr="00ED2B6F">
        <w:rPr>
          <w:rFonts w:ascii="Times New Roman" w:hAnsi="Times New Roman" w:cs="Times New Roman"/>
          <w:shd w:val="clear" w:color="auto" w:fill="FFFFFF"/>
        </w:rPr>
        <w:t xml:space="preserve"> is the same. After the</w:t>
      </w:r>
      <w:r w:rsidRPr="00CD2E82">
        <w:rPr>
          <w:rFonts w:ascii="Times New Roman" w:hAnsi="Times New Roman" w:cs="Times New Roman"/>
          <w:shd w:val="clear" w:color="auto" w:fill="FFFFFF"/>
        </w:rPr>
        <w:t xml:space="preserve"> two sets are compared, the values of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CD2E82">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CD2E82">
        <w:rPr>
          <w:rFonts w:ascii="Times New Roman" w:hAnsi="Times New Roman" w:cs="Times New Roman"/>
          <w:shd w:val="clear" w:color="auto" w:fill="FFFFFF"/>
        </w:rPr>
        <w:t xml:space="preserve"> can be obtained. The type of the patch can be </w:t>
      </w:r>
      <w:r>
        <w:rPr>
          <w:rFonts w:ascii="Times New Roman" w:hAnsi="Times New Roman" w:cs="Times New Roman" w:hint="eastAsia"/>
          <w:shd w:val="clear" w:color="auto" w:fill="FFFFFF"/>
          <w:lang w:eastAsia="zh-CN"/>
        </w:rPr>
        <w:t>determined</w:t>
      </w:r>
      <w:r w:rsidRPr="00CD2E82">
        <w:rPr>
          <w:rFonts w:ascii="Times New Roman" w:hAnsi="Times New Roman" w:cs="Times New Roman"/>
          <w:shd w:val="clear" w:color="auto" w:fill="FFFFFF"/>
        </w:rPr>
        <w:t xml:space="preserve"> according to the above formula</w:t>
      </w:r>
      <w:r>
        <w:rPr>
          <w:rFonts w:ascii="Times New Roman" w:hAnsi="Times New Roman" w:cs="Times New Roman"/>
          <w:shd w:val="clear" w:color="auto" w:fill="FFFFFF"/>
        </w:rPr>
        <w:t xml:space="preserve">,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CD2E82">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CD2E82">
        <w:rPr>
          <w:rFonts w:ascii="Times New Roman" w:hAnsi="Times New Roman" w:cs="Times New Roman"/>
          <w:lang w:eastAsia="zh-CN"/>
        </w:rPr>
        <w:t>.</w:t>
      </w:r>
    </w:p>
    <w:p w14:paraId="7EEE08C0" w14:textId="2B21D80B" w:rsidR="003C3593" w:rsidRDefault="00EE5CA0">
      <w:pPr>
        <w:pStyle w:val="a0"/>
        <w:rPr>
          <w:lang w:eastAsia="zh-CN"/>
        </w:rPr>
      </w:pPr>
      <w:r w:rsidRPr="008E790F">
        <w:rPr>
          <w:rFonts w:ascii="Times New Roman" w:hAnsi="Times New Roman" w:cs="Times New Roman"/>
          <w:shd w:val="clear" w:color="auto" w:fill="FFFFFF"/>
        </w:rPr>
        <w:t xml:space="preserve">For example, </w:t>
      </w:r>
      <m:oMath>
        <m:r>
          <w:rPr>
            <w:rFonts w:ascii="Cambria Math" w:hAnsi="Cambria Math" w:cs="Times New Roman"/>
            <w:shd w:val="clear" w:color="auto" w:fill="FFFFFF"/>
          </w:rPr>
          <m:t>v</m:t>
        </m:r>
      </m:oMath>
      <w:r w:rsidRPr="008E790F">
        <w:rPr>
          <w:rFonts w:ascii="Times New Roman" w:hAnsi="Times New Roman" w:cs="Times New Roman"/>
          <w:shd w:val="clear" w:color="auto" w:fill="FFFFFF"/>
        </w:rPr>
        <w:t xml:space="preserve"> corresponding to tese1 and test2 in the bug program is false and true respectively. And </w:t>
      </w:r>
      <w:r>
        <w:rPr>
          <w:rFonts w:ascii="Times New Roman" w:hAnsi="Times New Roman" w:cs="Times New Roman" w:hint="eastAsia"/>
          <w:shd w:val="clear" w:color="auto" w:fill="FFFFFF"/>
          <w:lang w:eastAsia="zh-CN"/>
        </w:rPr>
        <w:t xml:space="preserve">both of </w:t>
      </w:r>
      <w:r w:rsidRPr="008E790F">
        <w:rPr>
          <w:rFonts w:ascii="Times New Roman" w:hAnsi="Times New Roman" w:cs="Times New Roman"/>
          <w:shd w:val="clear" w:color="auto" w:fill="FFFFFF"/>
        </w:rPr>
        <w:t>the</w:t>
      </w:r>
      <w:r>
        <w:rPr>
          <w:rFonts w:ascii="Times New Roman" w:hAnsi="Times New Roman" w:cs="Times New Roman" w:hint="eastAsia"/>
          <w:shd w:val="clear" w:color="auto" w:fill="FFFFFF"/>
          <w:lang w:eastAsia="zh-CN"/>
        </w:rPr>
        <w:t>ir</w:t>
      </w:r>
      <w:r w:rsidRPr="008E790F">
        <w:rPr>
          <w:rFonts w:ascii="Times New Roman" w:hAnsi="Times New Roman" w:cs="Times New Roman"/>
          <w:shd w:val="clear" w:color="auto" w:fill="FFFFFF"/>
        </w:rPr>
        <w:t xml:space="preserve"> values in patch are false. Then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8E790F">
        <w:rPr>
          <w:rFonts w:ascii="Times New Roman" w:hAnsi="Times New Roman" w:cs="Times New Roman"/>
          <w:shd w:val="clear" w:color="auto" w:fill="FFFFFF"/>
        </w:rPr>
        <w:t xml:space="preserve"> =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8E790F">
        <w:rPr>
          <w:rFonts w:ascii="Times New Roman" w:hAnsi="Times New Roman" w:cs="Times New Roman"/>
          <w:shd w:val="clear" w:color="auto" w:fill="FFFFFF"/>
        </w:rPr>
        <w:t xml:space="preserve"> = 0, and</w:t>
      </w:r>
      <w:r>
        <w:rPr>
          <w:rFonts w:ascii="Times New Roman" w:hAnsi="Times New Roman" w:cs="Times New Roman" w:hint="eastAsia"/>
          <w:shd w:val="clear" w:color="auto" w:fill="FFFFFF"/>
          <w:lang w:eastAsia="zh-CN"/>
        </w:rPr>
        <w:t xml:space="preserve"> </w:t>
      </w:r>
      <w:r w:rsidRPr="008E790F">
        <w:rPr>
          <w:rFonts w:ascii="Times New Roman" w:hAnsi="Times New Roman" w:cs="Times New Roman"/>
          <w:shd w:val="clear" w:color="auto" w:fill="FFFFFF"/>
        </w:rPr>
        <w:t>patch is</w:t>
      </w:r>
      <w:r w:rsidRPr="008E790F">
        <w:rPr>
          <w:rFonts w:ascii="Times New Roman" w:hAnsi="Times New Roman" w:cs="Times New Roman"/>
          <w:shd w:val="clear" w:color="auto" w:fill="FFFFFF"/>
          <w:lang w:eastAsia="zh-CN"/>
        </w:rPr>
        <w:t xml:space="preserve"> treated as</w:t>
      </w:r>
      <w:r w:rsidRPr="008E790F">
        <w:rPr>
          <w:rFonts w:ascii="Times New Roman" w:hAnsi="Times New Roman" w:cs="Times New Roman"/>
          <w:shd w:val="clear" w:color="auto" w:fill="FFFFFF"/>
        </w:rPr>
        <w:t xml:space="preserve"> correct</w:t>
      </w:r>
      <w:r>
        <w:rPr>
          <w:rFonts w:hint="eastAsia"/>
          <w:lang w:eastAsia="zh-CN"/>
        </w:rPr>
        <w:t>.</w:t>
      </w:r>
    </w:p>
    <w:p w14:paraId="1D0E24D8" w14:textId="77777777" w:rsidR="003C3593" w:rsidRDefault="00000000">
      <w:pPr>
        <w:pStyle w:val="3"/>
        <w:rPr>
          <w:rFonts w:ascii="Times New Roman" w:hAnsi="Times New Roman" w:cs="Times New Roman"/>
          <w:sz w:val="44"/>
          <w:szCs w:val="44"/>
        </w:rPr>
      </w:pPr>
      <w:bookmarkStart w:id="37" w:name="X57424d8347da7d124c42b0f2f3ed48fe4395121"/>
      <w:bookmarkEnd w:id="23"/>
      <w:bookmarkEnd w:id="33"/>
      <w:r>
        <w:rPr>
          <w:rFonts w:ascii="Times New Roman" w:hAnsi="Times New Roman" w:cs="Times New Roman"/>
          <w:sz w:val="44"/>
          <w:szCs w:val="44"/>
        </w:rPr>
        <w:t>5 EVALUATION</w:t>
      </w:r>
    </w:p>
    <w:p w14:paraId="42A825CB" w14:textId="097A670A" w:rsidR="003C3593" w:rsidRDefault="00000000">
      <w:pPr>
        <w:pStyle w:val="FirstParagraph"/>
      </w:pPr>
      <w:r>
        <w:t xml:space="preserve"> </w:t>
      </w:r>
      <w:r w:rsidR="00EE5CA0" w:rsidRPr="00A54709">
        <w:rPr>
          <w:rFonts w:ascii="Times New Roman" w:hAnsi="Times New Roman" w:cs="Times New Roman"/>
          <w:shd w:val="clear" w:color="auto" w:fill="FFFFFF"/>
        </w:rPr>
        <w:t xml:space="preserve">To experimentally evaluate the effectiveness of the </w:t>
      </w:r>
      <w:r w:rsidR="00EE5CA0">
        <w:rPr>
          <w:rFonts w:ascii="Times New Roman" w:hAnsi="Times New Roman" w:cs="Times New Roman"/>
          <w:shd w:val="clear" w:color="auto" w:fill="FFFFFF"/>
        </w:rPr>
        <w:t>PatchID</w:t>
      </w:r>
      <w:r w:rsidR="00EE5CA0" w:rsidRPr="00A54709">
        <w:rPr>
          <w:rFonts w:ascii="Times New Roman" w:hAnsi="Times New Roman" w:cs="Times New Roman"/>
          <w:shd w:val="clear" w:color="auto" w:fill="FFFFFF"/>
        </w:rPr>
        <w:t>, we propose the following f</w:t>
      </w:r>
      <w:r w:rsidR="00EE5CA0">
        <w:rPr>
          <w:rFonts w:ascii="Times New Roman" w:hAnsi="Times New Roman" w:cs="Times New Roman" w:hint="eastAsia"/>
          <w:shd w:val="clear" w:color="auto" w:fill="FFFFFF"/>
          <w:lang w:eastAsia="zh-CN"/>
        </w:rPr>
        <w:t>our</w:t>
      </w:r>
      <w:r w:rsidR="00EE5CA0" w:rsidRPr="00A54709">
        <w:rPr>
          <w:rFonts w:ascii="Times New Roman" w:hAnsi="Times New Roman" w:cs="Times New Roman"/>
          <w:shd w:val="clear" w:color="auto" w:fill="FFFFFF"/>
        </w:rPr>
        <w:t xml:space="preserve"> research questions</w:t>
      </w:r>
      <w:r w:rsidR="00EE5CA0">
        <w:rPr>
          <w:rFonts w:ascii="Times New Roman" w:hAnsi="Times New Roman" w:cs="Times New Roman"/>
          <w:shd w:val="clear" w:color="auto" w:fill="FFFFFF"/>
        </w:rPr>
        <w:t xml:space="preserve"> </w:t>
      </w:r>
      <w:r>
        <w:t>：</w:t>
      </w:r>
    </w:p>
    <w:p w14:paraId="47BEC6D8" w14:textId="10943047" w:rsidR="003C3593" w:rsidRPr="009F4E41" w:rsidRDefault="00000000">
      <w:pPr>
        <w:numPr>
          <w:ilvl w:val="0"/>
          <w:numId w:val="3"/>
        </w:numPr>
        <w:rPr>
          <w:rFonts w:ascii="Times New Roman" w:hAnsi="Times New Roman" w:cs="Times New Roman"/>
          <w:shd w:val="clear" w:color="auto" w:fill="FFFFFF"/>
        </w:rPr>
      </w:pPr>
      <w:r w:rsidRPr="009F4E41">
        <w:rPr>
          <w:rFonts w:ascii="Times New Roman" w:hAnsi="Times New Roman" w:cs="Times New Roman"/>
          <w:shd w:val="clear" w:color="auto" w:fill="FFFFFF"/>
        </w:rPr>
        <w:t>RQ1:</w:t>
      </w:r>
      <w:r w:rsidR="00EE5CA0" w:rsidRPr="009F4E41">
        <w:rPr>
          <w:rFonts w:ascii="Times New Roman" w:hAnsi="Times New Roman" w:cs="Times New Roman"/>
          <w:shd w:val="clear" w:color="auto" w:fill="FFFFFF"/>
        </w:rPr>
        <w:t xml:space="preserve"> How effective is PatchID in identifying overfitting patches</w:t>
      </w:r>
      <w:r w:rsidR="00EE5CA0" w:rsidRPr="009F4E41" w:rsidDel="00EE5CA0">
        <w:rPr>
          <w:rFonts w:ascii="Times New Roman" w:hAnsi="Times New Roman" w:cs="Times New Roman"/>
          <w:shd w:val="clear" w:color="auto" w:fill="FFFFFF"/>
        </w:rPr>
        <w:t xml:space="preserve"> </w:t>
      </w:r>
      <w:r w:rsidRPr="009F4E41">
        <w:rPr>
          <w:rFonts w:ascii="Times New Roman" w:hAnsi="Times New Roman" w:cs="Times New Roman"/>
          <w:shd w:val="clear" w:color="auto" w:fill="FFFFFF"/>
        </w:rPr>
        <w:t>？</w:t>
      </w:r>
      <w:r w:rsidR="00EE5CA0" w:rsidRPr="009F4E41">
        <w:rPr>
          <w:rFonts w:ascii="Times New Roman" w:hAnsi="Times New Roman" w:cs="Times New Roman"/>
          <w:shd w:val="clear" w:color="auto" w:fill="FFFFFF"/>
        </w:rPr>
        <w:t>Does it have any advantages over other methods</w:t>
      </w:r>
      <w:r w:rsidRPr="009F4E41">
        <w:rPr>
          <w:rFonts w:ascii="Times New Roman" w:hAnsi="Times New Roman" w:cs="Times New Roman"/>
          <w:shd w:val="clear" w:color="auto" w:fill="FFFFFF"/>
        </w:rPr>
        <w:t>？</w:t>
      </w:r>
    </w:p>
    <w:p w14:paraId="7CDF2E19" w14:textId="2660D42E" w:rsidR="003C3593" w:rsidRPr="009F4E41" w:rsidRDefault="00000000">
      <w:pPr>
        <w:numPr>
          <w:ilvl w:val="0"/>
          <w:numId w:val="3"/>
        </w:numPr>
        <w:rPr>
          <w:rFonts w:ascii="Times New Roman" w:hAnsi="Times New Roman" w:cs="Times New Roman"/>
          <w:shd w:val="clear" w:color="auto" w:fill="FFFFFF"/>
        </w:rPr>
      </w:pPr>
      <w:r w:rsidRPr="009F4E41">
        <w:rPr>
          <w:rFonts w:ascii="Times New Roman" w:hAnsi="Times New Roman" w:cs="Times New Roman"/>
          <w:shd w:val="clear" w:color="auto" w:fill="FFFFFF"/>
        </w:rPr>
        <w:t>RQ2:</w:t>
      </w:r>
      <w:r w:rsidR="00D61A71" w:rsidRPr="00D61A71">
        <w:rPr>
          <w:rFonts w:ascii="Times New Roman" w:hAnsi="Times New Roman" w:cs="Times New Roman"/>
          <w:shd w:val="clear" w:color="auto" w:fill="FFFFFF"/>
        </w:rPr>
        <w:t xml:space="preserve"> </w:t>
      </w:r>
      <w:r w:rsidR="00D61A71" w:rsidRPr="00F82152">
        <w:rPr>
          <w:rFonts w:ascii="Times New Roman" w:hAnsi="Times New Roman" w:cs="Times New Roman"/>
          <w:shd w:val="clear" w:color="auto" w:fill="FFFFFF"/>
        </w:rPr>
        <w:t>How efficient is PatchI</w:t>
      </w:r>
      <w:r w:rsidR="00D61A71">
        <w:rPr>
          <w:rFonts w:ascii="Times New Roman" w:hAnsi="Times New Roman" w:cs="Times New Roman"/>
          <w:shd w:val="clear" w:color="auto" w:fill="FFFFFF"/>
        </w:rPr>
        <w:t>D</w:t>
      </w:r>
      <w:r w:rsidR="00D61A71" w:rsidRPr="00F82152">
        <w:rPr>
          <w:rFonts w:ascii="Times New Roman" w:hAnsi="Times New Roman" w:cs="Times New Roman"/>
          <w:shd w:val="clear" w:color="auto" w:fill="FFFFFF"/>
        </w:rPr>
        <w:t xml:space="preserve"> </w:t>
      </w:r>
      <w:r w:rsidR="00D61A71">
        <w:rPr>
          <w:rFonts w:ascii="Times New Roman" w:hAnsi="Times New Roman" w:cs="Times New Roman" w:hint="eastAsia"/>
          <w:shd w:val="clear" w:color="auto" w:fill="FFFFFF"/>
        </w:rPr>
        <w:t>while</w:t>
      </w:r>
      <w:r w:rsidR="00D61A71" w:rsidRPr="00F82152">
        <w:rPr>
          <w:rFonts w:ascii="Times New Roman" w:hAnsi="Times New Roman" w:cs="Times New Roman"/>
          <w:shd w:val="clear" w:color="auto" w:fill="FFFFFF"/>
        </w:rPr>
        <w:t xml:space="preserve"> </w:t>
      </w:r>
      <w:r w:rsidR="00D61A71" w:rsidRPr="00A54709">
        <w:rPr>
          <w:rFonts w:ascii="Times New Roman" w:hAnsi="Times New Roman" w:cs="Times New Roman"/>
          <w:shd w:val="clear" w:color="auto" w:fill="FFFFFF"/>
        </w:rPr>
        <w:t>identif</w:t>
      </w:r>
      <w:r w:rsidR="00D61A71">
        <w:rPr>
          <w:rFonts w:ascii="Times New Roman" w:hAnsi="Times New Roman" w:cs="Times New Roman"/>
          <w:shd w:val="clear" w:color="auto" w:fill="FFFFFF"/>
        </w:rPr>
        <w:t>ing</w:t>
      </w:r>
      <w:r w:rsidR="00D61A71" w:rsidRPr="00F82152">
        <w:rPr>
          <w:rFonts w:ascii="Times New Roman" w:hAnsi="Times New Roman" w:cs="Times New Roman"/>
          <w:shd w:val="clear" w:color="auto" w:fill="FFFFFF"/>
        </w:rPr>
        <w:t xml:space="preserve"> patches</w:t>
      </w:r>
      <w:r w:rsidR="00D61A71" w:rsidRPr="009F4E41" w:rsidDel="00D61A71">
        <w:rPr>
          <w:rFonts w:ascii="Times New Roman" w:hAnsi="Times New Roman" w:cs="Times New Roman"/>
          <w:shd w:val="clear" w:color="auto" w:fill="FFFFFF"/>
        </w:rPr>
        <w:t xml:space="preserve"> </w:t>
      </w:r>
      <w:r w:rsidRPr="009F4E41">
        <w:rPr>
          <w:rFonts w:ascii="Times New Roman" w:hAnsi="Times New Roman" w:cs="Times New Roman" w:hint="eastAsia"/>
          <w:shd w:val="clear" w:color="auto" w:fill="FFFFFF"/>
        </w:rPr>
        <w:t>？</w:t>
      </w:r>
    </w:p>
    <w:p w14:paraId="0CDDF8AF" w14:textId="6BB8AADF" w:rsidR="003C3593" w:rsidRPr="009F4E41" w:rsidRDefault="00000000">
      <w:pPr>
        <w:numPr>
          <w:ilvl w:val="0"/>
          <w:numId w:val="3"/>
        </w:numPr>
        <w:rPr>
          <w:rFonts w:ascii="Times New Roman" w:hAnsi="Times New Roman" w:cs="Times New Roman"/>
          <w:shd w:val="clear" w:color="auto" w:fill="FFFFFF"/>
        </w:rPr>
      </w:pPr>
      <w:r w:rsidRPr="009F4E41">
        <w:rPr>
          <w:rFonts w:ascii="Times New Roman" w:hAnsi="Times New Roman" w:cs="Times New Roman"/>
          <w:shd w:val="clear" w:color="auto" w:fill="FFFFFF"/>
        </w:rPr>
        <w:t>RQ</w:t>
      </w:r>
      <w:r w:rsidR="00674ECC" w:rsidRPr="009F4E41">
        <w:rPr>
          <w:rFonts w:ascii="Times New Roman" w:hAnsi="Times New Roman" w:cs="Times New Roman"/>
          <w:shd w:val="clear" w:color="auto" w:fill="FFFFFF"/>
        </w:rPr>
        <w:t>3</w:t>
      </w:r>
      <w:r w:rsidRPr="009F4E41">
        <w:rPr>
          <w:rFonts w:ascii="Times New Roman" w:hAnsi="Times New Roman" w:cs="Times New Roman"/>
          <w:shd w:val="clear" w:color="auto" w:fill="FFFFFF"/>
        </w:rPr>
        <w:t>:</w:t>
      </w:r>
      <w:r w:rsidR="00D61A71" w:rsidRPr="009F4E41">
        <w:rPr>
          <w:rFonts w:ascii="Times New Roman" w:hAnsi="Times New Roman" w:cs="Times New Roman"/>
          <w:shd w:val="clear" w:color="auto" w:fill="FFFFFF"/>
        </w:rPr>
        <w:t xml:space="preserve"> What cause</w:t>
      </w:r>
      <w:r w:rsidR="00D61A71" w:rsidRPr="009F4E41">
        <w:rPr>
          <w:rFonts w:ascii="Times New Roman" w:hAnsi="Times New Roman" w:cs="Times New Roman" w:hint="eastAsia"/>
          <w:shd w:val="clear" w:color="auto" w:fill="FFFFFF"/>
        </w:rPr>
        <w:t>s</w:t>
      </w:r>
      <w:r w:rsidR="00D61A71" w:rsidRPr="009F4E41">
        <w:rPr>
          <w:rFonts w:ascii="Times New Roman" w:hAnsi="Times New Roman" w:cs="Times New Roman"/>
          <w:shd w:val="clear" w:color="auto" w:fill="FFFFFF"/>
        </w:rPr>
        <w:t xml:space="preserve"> errors in identifying overfitting patches</w:t>
      </w:r>
      <w:r w:rsidRPr="009F4E41">
        <w:rPr>
          <w:rFonts w:ascii="Times New Roman" w:hAnsi="Times New Roman" w:cs="Times New Roman"/>
          <w:shd w:val="clear" w:color="auto" w:fill="FFFFFF"/>
        </w:rPr>
        <w:t>？</w:t>
      </w:r>
    </w:p>
    <w:p w14:paraId="1711C354" w14:textId="360AB937" w:rsidR="00674ECC" w:rsidRDefault="00000000" w:rsidP="00D52321">
      <w:pPr>
        <w:numPr>
          <w:ilvl w:val="0"/>
          <w:numId w:val="3"/>
        </w:numPr>
        <w:rPr>
          <w:lang w:eastAsia="zh-CN"/>
        </w:rPr>
      </w:pPr>
      <w:r w:rsidRPr="009F4E41">
        <w:rPr>
          <w:rFonts w:ascii="Times New Roman" w:hAnsi="Times New Roman" w:cs="Times New Roman"/>
          <w:shd w:val="clear" w:color="auto" w:fill="FFFFFF"/>
          <w:lang w:eastAsia="zh-CN"/>
        </w:rPr>
        <w:t>RQ</w:t>
      </w:r>
      <w:r w:rsidR="00674ECC" w:rsidRPr="009F4E41">
        <w:rPr>
          <w:rFonts w:ascii="Times New Roman" w:hAnsi="Times New Roman" w:cs="Times New Roman"/>
          <w:shd w:val="clear" w:color="auto" w:fill="FFFFFF"/>
          <w:lang w:eastAsia="zh-CN"/>
        </w:rPr>
        <w:t>4</w:t>
      </w:r>
      <w:r w:rsidRPr="009F4E41">
        <w:rPr>
          <w:rFonts w:ascii="Times New Roman" w:hAnsi="Times New Roman" w:cs="Times New Roman"/>
          <w:shd w:val="clear" w:color="auto" w:fill="FFFFFF"/>
          <w:lang w:eastAsia="zh-CN"/>
        </w:rPr>
        <w:t>:</w:t>
      </w:r>
      <w:r w:rsidR="00D61A71">
        <w:rPr>
          <w:rFonts w:ascii="Times New Roman" w:hAnsi="Times New Roman" w:cs="Times New Roman"/>
          <w:shd w:val="clear" w:color="auto" w:fill="FFFFFF"/>
          <w:lang w:eastAsia="zh-CN"/>
        </w:rPr>
        <w:t xml:space="preserve"> </w:t>
      </w:r>
      <w:r w:rsidR="00D61A71" w:rsidRPr="00F82152">
        <w:rPr>
          <w:rFonts w:ascii="Times New Roman" w:hAnsi="Times New Roman" w:cs="Times New Roman"/>
          <w:shd w:val="clear" w:color="auto" w:fill="FFFFFF"/>
        </w:rPr>
        <w:t xml:space="preserve">How reliable is </w:t>
      </w:r>
      <w:r w:rsidR="00D61A71">
        <w:rPr>
          <w:rFonts w:ascii="Times New Roman" w:hAnsi="Times New Roman" w:cs="Times New Roman"/>
          <w:shd w:val="clear" w:color="auto" w:fill="FFFFFF"/>
        </w:rPr>
        <w:t>PatchID</w:t>
      </w:r>
      <w:r w:rsidR="00D61A71" w:rsidRPr="00F82152">
        <w:rPr>
          <w:rFonts w:ascii="Times New Roman" w:hAnsi="Times New Roman" w:cs="Times New Roman"/>
          <w:shd w:val="clear" w:color="auto" w:fill="FFFFFF"/>
        </w:rPr>
        <w:t xml:space="preserve"> for overfittin</w:t>
      </w:r>
      <w:r w:rsidR="00D61A71" w:rsidRPr="00ED2B6F">
        <w:rPr>
          <w:rFonts w:ascii="Times New Roman" w:hAnsi="Times New Roman" w:cs="Times New Roman"/>
          <w:shd w:val="clear" w:color="auto" w:fill="FFFFFF"/>
        </w:rPr>
        <w:t xml:space="preserve">g patch </w:t>
      </w:r>
      <w:r w:rsidR="00D61A71" w:rsidRPr="00ED2B6F">
        <w:rPr>
          <w:rFonts w:ascii="Times New Roman" w:hAnsi="Times New Roman" w:cs="Times New Roman"/>
          <w:lang w:eastAsia="zh-CN"/>
        </w:rPr>
        <w:t>classification</w:t>
      </w:r>
      <w:r w:rsidR="00D61A71" w:rsidRPr="00D61A71" w:rsidDel="00D61A71">
        <w:rPr>
          <w:rFonts w:ascii="Times New Roman" w:hAnsi="Times New Roman" w:cs="Times New Roman"/>
          <w:shd w:val="clear" w:color="auto" w:fill="FFFFFF"/>
          <w:lang w:eastAsia="zh-CN"/>
        </w:rPr>
        <w:t xml:space="preserve"> </w:t>
      </w:r>
      <w:r w:rsidRPr="009F4E41">
        <w:rPr>
          <w:rFonts w:ascii="Times New Roman" w:hAnsi="Times New Roman" w:cs="Times New Roman" w:hint="eastAsia"/>
          <w:shd w:val="clear" w:color="auto" w:fill="FFFFFF"/>
          <w:lang w:eastAsia="zh-CN"/>
        </w:rPr>
        <w:t>？</w:t>
      </w:r>
    </w:p>
    <w:p w14:paraId="60EA3ED1" w14:textId="77777777" w:rsidR="003C3593" w:rsidRDefault="00000000">
      <w:pPr>
        <w:pStyle w:val="4"/>
        <w:rPr>
          <w:rFonts w:ascii="Times New Roman" w:hAnsi="Times New Roman" w:cs="Times New Roman"/>
          <w:i w:val="0"/>
          <w:iCs/>
          <w:sz w:val="36"/>
          <w:szCs w:val="36"/>
          <w:lang w:eastAsia="zh-CN"/>
        </w:rPr>
      </w:pPr>
      <w:bookmarkStart w:id="38" w:name="Xb06f430d0672ab471f81c040aa33903f8e49807"/>
      <w:r>
        <w:rPr>
          <w:rFonts w:ascii="Times New Roman" w:hAnsi="Times New Roman" w:cs="Times New Roman"/>
          <w:i w:val="0"/>
          <w:iCs/>
          <w:sz w:val="36"/>
          <w:szCs w:val="36"/>
          <w:lang w:eastAsia="zh-CN"/>
        </w:rPr>
        <w:t>5.1 Dataset</w:t>
      </w:r>
    </w:p>
    <w:p w14:paraId="70B16F54" w14:textId="21568EE3" w:rsidR="007C6FEF" w:rsidRPr="00D52321" w:rsidRDefault="007C6FEF" w:rsidP="00D52321">
      <w:pPr>
        <w:pStyle w:val="a0"/>
        <w:rPr>
          <w:rFonts w:ascii="Times New Roman" w:hAnsi="Times New Roman" w:cs="Times New Roman"/>
          <w:lang w:eastAsia="zh-CN"/>
        </w:rPr>
      </w:pPr>
      <w:r w:rsidRPr="00D52321">
        <w:rPr>
          <w:rFonts w:ascii="Times New Roman" w:hAnsi="Times New Roman" w:cs="Times New Roman"/>
          <w:lang w:eastAsia="zh-CN"/>
        </w:rPr>
        <w:t xml:space="preserve">The article evaluated PatchID on two datasets. The first dataset was collected in the study of Xiong et al. [8], consisting of patches generated by six APR tools on Defects4J. It is worth noting that, to conduct comparative experiments, we used the same Defects4j dataset as used in Xiong's study, but we did not run any APR tools to collect patches. The </w:t>
      </w:r>
      <w:r w:rsidRPr="00D52321">
        <w:rPr>
          <w:rFonts w:ascii="Times New Roman" w:hAnsi="Times New Roman" w:cs="Times New Roman"/>
          <w:lang w:eastAsia="zh-CN"/>
        </w:rPr>
        <w:lastRenderedPageBreak/>
        <w:t>patch identification results have already been provided by the APR authors. The second dataset, Java+JML, was created by Nilizadeh et al., and the patch results were provided by the original authors. We compared the results presented by PatchID with the results provided in the datasets to evaluate its efficacy.</w:t>
      </w:r>
    </w:p>
    <w:p w14:paraId="44E25C8A" w14:textId="6F9C256F" w:rsidR="003C3593" w:rsidRDefault="00000000" w:rsidP="00FF637C">
      <w:pPr>
        <w:pStyle w:val="a0"/>
        <w:jc w:val="both"/>
        <w:rPr>
          <w:lang w:eastAsia="zh-CN"/>
        </w:rPr>
      </w:pPr>
      <w:r>
        <w:rPr>
          <w:b/>
          <w:bCs/>
          <w:lang w:eastAsia="zh-CN"/>
        </w:rPr>
        <w:t>Defects4J.</w:t>
      </w:r>
      <w:r>
        <w:rPr>
          <w:lang w:eastAsia="zh-CN"/>
        </w:rPr>
        <w:t xml:space="preserve"> </w:t>
      </w:r>
      <w:r w:rsidR="007C6FEF" w:rsidRPr="00400A24">
        <w:rPr>
          <w:rFonts w:ascii="Times New Roman" w:hAnsi="Times New Roman" w:cs="Times New Roman"/>
          <w:shd w:val="clear" w:color="auto" w:fill="FFFFFF"/>
          <w:lang w:eastAsia="zh-CN"/>
        </w:rPr>
        <w:t>At present, Defecets4j proposed by Just</w:t>
      </w:r>
      <w:r w:rsidR="007C6FEF" w:rsidRPr="00400A24">
        <w:rPr>
          <w:rFonts w:ascii="Times New Roman" w:hAnsi="Times New Roman" w:cs="Times New Roman"/>
          <w:shd w:val="clear" w:color="auto" w:fill="FFFFFF"/>
          <w:vertAlign w:val="superscript"/>
          <w:lang w:eastAsia="zh-CN"/>
        </w:rPr>
        <w:t>[</w:t>
      </w:r>
      <w:r w:rsidR="007C6FEF">
        <w:rPr>
          <w:rFonts w:ascii="Times New Roman" w:hAnsi="Times New Roman" w:cs="Times New Roman"/>
          <w:shd w:val="clear" w:color="auto" w:fill="FFFFFF"/>
          <w:vertAlign w:val="superscript"/>
          <w:lang w:eastAsia="zh-CN"/>
        </w:rPr>
        <w:t>59</w:t>
      </w:r>
      <w:r w:rsidR="007C6FEF" w:rsidRPr="00400A24">
        <w:rPr>
          <w:rFonts w:ascii="Times New Roman" w:hAnsi="Times New Roman" w:cs="Times New Roman"/>
          <w:shd w:val="clear" w:color="auto" w:fill="FFFFFF"/>
          <w:vertAlign w:val="superscript"/>
          <w:lang w:eastAsia="zh-CN"/>
        </w:rPr>
        <w:t>]</w:t>
      </w:r>
      <w:r w:rsidR="007C6FEF" w:rsidRPr="00400A24">
        <w:rPr>
          <w:rFonts w:ascii="Times New Roman" w:hAnsi="Times New Roman" w:cs="Times New Roman"/>
          <w:shd w:val="clear" w:color="auto" w:fill="FFFFFF"/>
          <w:lang w:eastAsia="zh-CN"/>
        </w:rPr>
        <w:t xml:space="preserve"> is the most widely used Java program dataset in the field of automatic program repair. </w:t>
      </w:r>
      <w:r w:rsidR="007C6FEF" w:rsidRPr="00400A24">
        <w:rPr>
          <w:rFonts w:ascii="Times New Roman" w:hAnsi="Times New Roman" w:cs="Times New Roman"/>
          <w:shd w:val="clear" w:color="auto" w:fill="FFFFFF"/>
        </w:rPr>
        <w:t xml:space="preserve">Defects4J has 17 projects so far, which contain 835 defects. Each program defect in this dataset contains at least one test that can trigger it.This paper uses the six most frequently used </w:t>
      </w:r>
      <w:r w:rsidR="007C6FEF" w:rsidRPr="00400A24">
        <w:rPr>
          <w:rFonts w:ascii="Times New Roman" w:hAnsi="Times New Roman" w:cs="Times New Roman"/>
          <w:shd w:val="clear" w:color="auto" w:fill="FFFFFF"/>
          <w:lang w:eastAsia="zh-CN"/>
        </w:rPr>
        <w:t>project</w:t>
      </w:r>
      <w:r w:rsidR="007C6FEF" w:rsidRPr="00400A24">
        <w:rPr>
          <w:rFonts w:ascii="Times New Roman" w:hAnsi="Times New Roman" w:cs="Times New Roman"/>
          <w:shd w:val="clear" w:color="auto" w:fill="FFFFFF"/>
        </w:rPr>
        <w:t xml:space="preserve">s in the dataset, namely, Chart, Time, Math, Lang, Closure and Mockito, where Chart is a </w:t>
      </w:r>
      <w:r w:rsidR="007C6FEF" w:rsidRPr="00400A24">
        <w:rPr>
          <w:rFonts w:ascii="Times New Roman" w:hAnsi="Times New Roman" w:cs="Times New Roman"/>
          <w:shd w:val="clear" w:color="auto" w:fill="FFFFFF"/>
          <w:lang w:eastAsia="zh-CN"/>
        </w:rPr>
        <w:t>project</w:t>
      </w:r>
      <w:r w:rsidR="007C6FEF" w:rsidRPr="00400A24">
        <w:rPr>
          <w:rFonts w:ascii="Times New Roman" w:hAnsi="Times New Roman" w:cs="Times New Roman"/>
          <w:shd w:val="clear" w:color="auto" w:fill="FFFFFF"/>
        </w:rPr>
        <w:t xml:space="preserve"> dedicated to displaying icons, Time is a </w:t>
      </w:r>
      <w:r w:rsidR="007C6FEF" w:rsidRPr="00400A24">
        <w:rPr>
          <w:rFonts w:ascii="Times New Roman" w:hAnsi="Times New Roman" w:cs="Times New Roman"/>
          <w:shd w:val="clear" w:color="auto" w:fill="FFFFFF"/>
          <w:lang w:eastAsia="zh-CN"/>
        </w:rPr>
        <w:t>project</w:t>
      </w:r>
      <w:r w:rsidR="007C6FEF" w:rsidRPr="00400A24">
        <w:rPr>
          <w:rFonts w:ascii="Times New Roman" w:hAnsi="Times New Roman" w:cs="Times New Roman"/>
          <w:shd w:val="clear" w:color="auto" w:fill="FFFFFF"/>
        </w:rPr>
        <w:t xml:space="preserve"> used for date and time processing, Math is a </w:t>
      </w:r>
      <w:r w:rsidR="007C6FEF" w:rsidRPr="00400A24">
        <w:rPr>
          <w:rFonts w:ascii="Times New Roman" w:hAnsi="Times New Roman" w:cs="Times New Roman"/>
          <w:shd w:val="clear" w:color="auto" w:fill="FFFFFF"/>
          <w:lang w:eastAsia="zh-CN"/>
        </w:rPr>
        <w:t>project</w:t>
      </w:r>
      <w:r w:rsidR="007C6FEF" w:rsidRPr="00400A24">
        <w:rPr>
          <w:rFonts w:ascii="Times New Roman" w:hAnsi="Times New Roman" w:cs="Times New Roman"/>
          <w:shd w:val="clear" w:color="auto" w:fill="FFFFFF"/>
        </w:rPr>
        <w:t xml:space="preserve"> for scientific computing, and Math is a </w:t>
      </w:r>
      <w:r w:rsidR="007C6FEF" w:rsidRPr="00400A24">
        <w:rPr>
          <w:rFonts w:ascii="Times New Roman" w:hAnsi="Times New Roman" w:cs="Times New Roman"/>
          <w:shd w:val="clear" w:color="auto" w:fill="FFFFFF"/>
          <w:lang w:eastAsia="zh-CN"/>
        </w:rPr>
        <w:t>project</w:t>
      </w:r>
      <w:r w:rsidR="007C6FEF" w:rsidRPr="00400A24">
        <w:rPr>
          <w:rFonts w:ascii="Times New Roman" w:hAnsi="Times New Roman" w:cs="Times New Roman"/>
          <w:shd w:val="clear" w:color="auto" w:fill="FFFFFF"/>
        </w:rPr>
        <w:t xml:space="preserve"> for displaying icons; Lang is a set of additional methods for manipulating JDK classes; Closure is an optimizing compiler for Javascript; Mockito is a mock framework for unit testing.</w:t>
      </w:r>
    </w:p>
    <w:p w14:paraId="14026972" w14:textId="63D2581F" w:rsidR="00D52321" w:rsidRDefault="00D52321">
      <w:pPr>
        <w:pStyle w:val="a0"/>
        <w:rPr>
          <w:lang w:eastAsia="zh-CN"/>
        </w:rPr>
      </w:pPr>
      <w:r w:rsidRPr="00D52321">
        <w:rPr>
          <w:rFonts w:ascii="Times New Roman" w:hAnsi="Times New Roman" w:cs="Times New Roman"/>
          <w:shd w:val="clear" w:color="auto" w:fill="FFFFFF"/>
        </w:rPr>
        <w:t>According to the information provided by Xiong, the candidate patches were generated by six APR tools.</w:t>
      </w:r>
      <w:r>
        <w:rPr>
          <w:rFonts w:ascii="Times New Roman" w:hAnsi="Times New Roman" w:cs="Times New Roman"/>
          <w:shd w:val="clear" w:color="auto" w:fill="FFFFFF"/>
        </w:rPr>
        <w:t xml:space="preserve"> </w:t>
      </w:r>
      <w:r w:rsidRPr="002B3CDC">
        <w:rPr>
          <w:rFonts w:ascii="Times New Roman" w:hAnsi="Times New Roman" w:cs="Times New Roman"/>
          <w:shd w:val="clear" w:color="auto" w:fill="FFFFFF"/>
        </w:rPr>
        <w:t xml:space="preserve">The six </w:t>
      </w:r>
      <w:r>
        <w:rPr>
          <w:rFonts w:ascii="Times New Roman" w:hAnsi="Times New Roman" w:cs="Times New Roman"/>
          <w:shd w:val="clear" w:color="auto" w:fill="FFFFFF"/>
        </w:rPr>
        <w:t>APRs</w:t>
      </w:r>
      <w:r w:rsidRPr="002B3CDC">
        <w:rPr>
          <w:rFonts w:ascii="Times New Roman" w:hAnsi="Times New Roman" w:cs="Times New Roman"/>
          <w:shd w:val="clear" w:color="auto" w:fill="FFFFFF"/>
        </w:rPr>
        <w:t xml:space="preserve"> are jGenProg, Nopol 2015, Nopol 2017, ACS, HDRepair and jKali,</w:t>
      </w:r>
      <w:r>
        <w:rPr>
          <w:rFonts w:ascii="Times New Roman" w:hAnsi="Times New Roman" w:cs="Times New Roman" w:hint="eastAsia"/>
          <w:shd w:val="clear" w:color="auto" w:fill="FFFFFF"/>
          <w:lang w:eastAsia="zh-CN"/>
        </w:rPr>
        <w:t xml:space="preserve"> respectively.</w:t>
      </w:r>
      <w:r w:rsidRPr="002B3CDC">
        <w:rPr>
          <w:rFonts w:ascii="Times New Roman" w:hAnsi="Times New Roman" w:cs="Times New Roman"/>
          <w:shd w:val="clear" w:color="auto" w:fill="FFFFFF"/>
        </w:rPr>
        <w:t xml:space="preserve"> jGenProg is the Java version of GenProg, which is a heuristic search repair tool based on genetic algorithm</w:t>
      </w:r>
      <w:r>
        <w:rPr>
          <w:rFonts w:ascii="Times New Roman" w:hAnsi="Times New Roman" w:cs="Times New Roman" w:hint="eastAsia"/>
          <w:shd w:val="clear" w:color="auto" w:fill="FFFFFF"/>
          <w:lang w:eastAsia="zh-CN"/>
        </w:rPr>
        <w:t>.</w:t>
      </w:r>
      <w:r w:rsidRPr="002B3CDC">
        <w:rPr>
          <w:rFonts w:ascii="Times New Roman" w:hAnsi="Times New Roman" w:cs="Times New Roman"/>
          <w:shd w:val="clear" w:color="auto" w:fill="FFFFFF"/>
        </w:rPr>
        <w:t xml:space="preserve"> Nopol is a technique for fixing conditional statement errors in Java programs.</w:t>
      </w:r>
      <w:r>
        <w:rPr>
          <w:rFonts w:ascii="Times New Roman" w:hAnsi="Times New Roman" w:cs="Times New Roman" w:hint="eastAsia"/>
          <w:shd w:val="clear" w:color="auto" w:fill="FFFFFF"/>
          <w:lang w:eastAsia="zh-CN"/>
        </w:rPr>
        <w:t xml:space="preserve"> It</w:t>
      </w:r>
      <w:r w:rsidRPr="002B3CDC">
        <w:rPr>
          <w:rFonts w:ascii="Times New Roman" w:hAnsi="Times New Roman" w:cs="Times New Roman"/>
          <w:shd w:val="clear" w:color="auto" w:fill="FFFFFF"/>
        </w:rPr>
        <w:t xml:space="preserve"> gives different repair strategies according to the type of error statement</w:t>
      </w:r>
      <w:r>
        <w:rPr>
          <w:rFonts w:ascii="Times New Roman" w:hAnsi="Times New Roman" w:cs="Times New Roman"/>
          <w:shd w:val="clear" w:color="auto" w:fill="FFFFFF"/>
        </w:rPr>
        <w:t>.</w:t>
      </w:r>
      <w:r w:rsidRPr="002B3CDC">
        <w:rPr>
          <w:rFonts w:ascii="Times New Roman" w:hAnsi="Times New Roman" w:cs="Times New Roman"/>
          <w:shd w:val="clear" w:color="auto" w:fill="FFFFFF"/>
        </w:rPr>
        <w:t xml:space="preserve"> </w:t>
      </w:r>
      <w:r>
        <w:rPr>
          <w:rFonts w:ascii="Times New Roman" w:hAnsi="Times New Roman" w:cs="Times New Roman"/>
          <w:shd w:val="clear" w:color="auto" w:fill="FFFFFF"/>
        </w:rPr>
        <w:t>I</w:t>
      </w:r>
      <w:r w:rsidRPr="002B3CDC">
        <w:rPr>
          <w:rFonts w:ascii="Times New Roman" w:hAnsi="Times New Roman" w:cs="Times New Roman"/>
          <w:shd w:val="clear" w:color="auto" w:fill="FFFFFF"/>
        </w:rPr>
        <w:t xml:space="preserve">f the location of the error code is a conditional statement, Nopol usually generates a repair patch to modify the original conditional statement; if the location of the error code is a non-conditional statement, it </w:t>
      </w:r>
      <w:r>
        <w:rPr>
          <w:rFonts w:ascii="Times New Roman" w:hAnsi="Times New Roman" w:cs="Times New Roman" w:hint="eastAsia"/>
          <w:shd w:val="clear" w:color="auto" w:fill="FFFFFF"/>
          <w:lang w:eastAsia="zh-CN"/>
        </w:rPr>
        <w:t xml:space="preserve">simply </w:t>
      </w:r>
      <w:r w:rsidRPr="002B3CDC">
        <w:rPr>
          <w:rFonts w:ascii="Times New Roman" w:hAnsi="Times New Roman" w:cs="Times New Roman"/>
          <w:shd w:val="clear" w:color="auto" w:fill="FFFFFF"/>
        </w:rPr>
        <w:t>add</w:t>
      </w:r>
      <w:r>
        <w:rPr>
          <w:rFonts w:ascii="Times New Roman" w:hAnsi="Times New Roman" w:cs="Times New Roman" w:hint="eastAsia"/>
          <w:shd w:val="clear" w:color="auto" w:fill="FFFFFF"/>
          <w:lang w:eastAsia="zh-CN"/>
        </w:rPr>
        <w:t>s</w:t>
      </w:r>
      <w:r w:rsidRPr="002B3CDC">
        <w:rPr>
          <w:rFonts w:ascii="Times New Roman" w:hAnsi="Times New Roman" w:cs="Times New Roman"/>
          <w:shd w:val="clear" w:color="auto" w:fill="FFFFFF"/>
        </w:rPr>
        <w:t xml:space="preserve"> a new condition to skip the execution of the current statement.</w:t>
      </w:r>
      <w:r>
        <w:rPr>
          <w:rFonts w:ascii="Times New Roman" w:hAnsi="Times New Roman" w:cs="Times New Roman" w:hint="eastAsia"/>
          <w:shd w:val="clear" w:color="auto" w:fill="FFFFFF"/>
          <w:lang w:eastAsia="zh-CN"/>
        </w:rPr>
        <w:t xml:space="preserve"> </w:t>
      </w:r>
      <w:r w:rsidRPr="002B3CDC">
        <w:rPr>
          <w:rFonts w:ascii="Times New Roman" w:hAnsi="Times New Roman" w:cs="Times New Roman"/>
          <w:shd w:val="clear" w:color="auto" w:fill="FFFFFF"/>
        </w:rPr>
        <w:t xml:space="preserve">This </w:t>
      </w:r>
      <w:r>
        <w:rPr>
          <w:rFonts w:ascii="Times New Roman" w:hAnsi="Times New Roman" w:cs="Times New Roman" w:hint="eastAsia"/>
          <w:shd w:val="clear" w:color="auto" w:fill="FFFFFF"/>
          <w:lang w:eastAsia="zh-CN"/>
        </w:rPr>
        <w:t>paper</w:t>
      </w:r>
      <w:r w:rsidRPr="002B3CDC">
        <w:rPr>
          <w:rFonts w:ascii="Times New Roman" w:hAnsi="Times New Roman" w:cs="Times New Roman"/>
          <w:shd w:val="clear" w:color="auto" w:fill="FFFFFF"/>
        </w:rPr>
        <w:t xml:space="preserve"> includes two versions of Nopol 2015 and Nopol 2017</w:t>
      </w:r>
      <w:r>
        <w:rPr>
          <w:rFonts w:ascii="Times New Roman" w:hAnsi="Times New Roman" w:cs="Times New Roman" w:hint="eastAsia"/>
          <w:shd w:val="clear" w:color="auto" w:fill="FFFFFF"/>
          <w:lang w:eastAsia="zh-CN"/>
        </w:rPr>
        <w:t>.</w:t>
      </w:r>
      <w:r w:rsidRPr="002B3CDC">
        <w:rPr>
          <w:rFonts w:ascii="Times New Roman" w:hAnsi="Times New Roman" w:cs="Times New Roman"/>
          <w:shd w:val="clear" w:color="auto" w:fill="FFFFFF"/>
        </w:rPr>
        <w:t xml:space="preserve"> ACS is a conditional statement synthesis tool</w:t>
      </w:r>
      <w:r>
        <w:rPr>
          <w:rFonts w:ascii="Times New Roman" w:hAnsi="Times New Roman" w:cs="Times New Roman" w:hint="eastAsia"/>
          <w:shd w:val="clear" w:color="auto" w:fill="FFFFFF"/>
          <w:lang w:eastAsia="zh-CN"/>
        </w:rPr>
        <w:t xml:space="preserve"> with high precisiton</w:t>
      </w:r>
      <w:r w:rsidRPr="002B3CDC">
        <w:rPr>
          <w:rFonts w:ascii="Times New Roman" w:hAnsi="Times New Roman" w:cs="Times New Roman"/>
          <w:shd w:val="clear" w:color="auto" w:fill="FFFFFF"/>
        </w:rPr>
        <w:t>, which extracts patch templates for repair based on statistical analysis</w:t>
      </w:r>
      <w:r>
        <w:rPr>
          <w:rFonts w:ascii="Times New Roman" w:hAnsi="Times New Roman" w:cs="Times New Roman" w:hint="eastAsia"/>
          <w:shd w:val="clear" w:color="auto" w:fill="FFFFFF"/>
          <w:lang w:eastAsia="zh-CN"/>
        </w:rPr>
        <w:t>.</w:t>
      </w:r>
      <w:r w:rsidRPr="002B3CDC">
        <w:rPr>
          <w:rFonts w:ascii="Times New Roman" w:hAnsi="Times New Roman" w:cs="Times New Roman"/>
          <w:shd w:val="clear" w:color="auto" w:fill="FFFFFF"/>
        </w:rPr>
        <w:t xml:space="preserve"> HDRepair is also a repair tool based on statistical analysis</w:t>
      </w:r>
      <w:r>
        <w:rPr>
          <w:rFonts w:ascii="Times New Roman" w:hAnsi="Times New Roman" w:cs="Times New Roman" w:hint="eastAsia"/>
          <w:shd w:val="clear" w:color="auto" w:fill="FFFFFF"/>
          <w:lang w:eastAsia="zh-CN"/>
        </w:rPr>
        <w:t>.</w:t>
      </w:r>
      <w:r w:rsidRPr="002B3CDC">
        <w:rPr>
          <w:rFonts w:ascii="Times New Roman" w:hAnsi="Times New Roman" w:cs="Times New Roman"/>
          <w:shd w:val="clear" w:color="auto" w:fill="FFFFFF"/>
        </w:rPr>
        <w:t xml:space="preserve"> JKali is a re-implementation of Kali on Java, which is a repair tool</w:t>
      </w:r>
      <w:r>
        <w:rPr>
          <w:rFonts w:ascii="Times New Roman" w:hAnsi="Times New Roman" w:cs="Times New Roman" w:hint="eastAsia"/>
          <w:shd w:val="clear" w:color="auto" w:fill="FFFFFF"/>
          <w:lang w:eastAsia="zh-CN"/>
        </w:rPr>
        <w:t xml:space="preserve"> to remove buggy statement only</w:t>
      </w:r>
    </w:p>
    <w:p w14:paraId="42C536B6" w14:textId="139E3D63" w:rsidR="000F50B1" w:rsidRPr="00BA13AB" w:rsidRDefault="000F50B1" w:rsidP="000F50B1">
      <w:pPr>
        <w:pStyle w:val="a0"/>
        <w:rPr>
          <w:rFonts w:ascii="Times New Roman" w:hAnsi="Times New Roman" w:cs="Times New Roman"/>
          <w:lang w:eastAsia="zh-CN"/>
        </w:rPr>
      </w:pPr>
      <w:r w:rsidRPr="00BA13AB">
        <w:rPr>
          <w:rFonts w:ascii="Times New Roman" w:hAnsi="Times New Roman" w:cs="Times New Roman"/>
          <w:lang w:eastAsia="zh-CN"/>
        </w:rPr>
        <w:t>There are a total of 220 patches in the dataset. In this paper, we experimented on these 220 patches to determine whether they are overfitting patches, and obtained the results of 165 patches in total.Among these 165 patches, except for 9 patches (because the classification of 9 patches was not given in the original dataset), the remaining 155 patches were determined as overfitting patches.Table 1 gives the specific information of the 155 patches.</w:t>
      </w:r>
    </w:p>
    <w:p w14:paraId="62657767" w14:textId="5B057B1B" w:rsidR="0097681D" w:rsidRDefault="0097681D" w:rsidP="0097681D">
      <w:pPr>
        <w:pStyle w:val="a0"/>
        <w:jc w:val="center"/>
        <w:rPr>
          <w:lang w:eastAsia="zh-CN"/>
        </w:rPr>
      </w:pPr>
      <w:r>
        <w:rPr>
          <w:rFonts w:hint="eastAsia"/>
          <w:lang w:eastAsia="zh-CN"/>
        </w:rPr>
        <w:t>Table</w:t>
      </w:r>
      <w:r>
        <w:rPr>
          <w:lang w:eastAsia="zh-CN"/>
        </w:rPr>
        <w:t xml:space="preserve"> </w:t>
      </w:r>
      <w:r w:rsidR="00762ADE">
        <w:rPr>
          <w:lang w:eastAsia="zh-CN"/>
        </w:rPr>
        <w:t>1</w:t>
      </w:r>
      <w:r>
        <w:rPr>
          <w:lang w:eastAsia="zh-CN"/>
        </w:rPr>
        <w:t>: Defects4j</w:t>
      </w:r>
      <w:r>
        <w:t xml:space="preserve"> </w:t>
      </w:r>
      <w:r>
        <w:rPr>
          <w:lang w:eastAsia="zh-CN"/>
        </w:rPr>
        <w:t xml:space="preserve">Dataset </w:t>
      </w:r>
    </w:p>
    <w:tbl>
      <w:tblPr>
        <w:tblStyle w:val="af7"/>
        <w:tblW w:w="0" w:type="auto"/>
        <w:tblLook w:val="04A0" w:firstRow="1" w:lastRow="0" w:firstColumn="1" w:lastColumn="0" w:noHBand="0" w:noVBand="1"/>
      </w:tblPr>
      <w:tblGrid>
        <w:gridCol w:w="1512"/>
        <w:gridCol w:w="782"/>
        <w:gridCol w:w="1102"/>
        <w:gridCol w:w="1088"/>
        <w:gridCol w:w="1089"/>
        <w:gridCol w:w="1104"/>
        <w:gridCol w:w="1089"/>
        <w:gridCol w:w="1090"/>
      </w:tblGrid>
      <w:tr w:rsidR="0097681D" w14:paraId="70C0811F" w14:textId="77777777" w:rsidTr="000278C7">
        <w:trPr>
          <w:trHeight w:val="691"/>
        </w:trPr>
        <w:tc>
          <w:tcPr>
            <w:tcW w:w="1526" w:type="dxa"/>
            <w:tcBorders>
              <w:tl2br w:val="single" w:sz="4" w:space="0" w:color="auto"/>
            </w:tcBorders>
          </w:tcPr>
          <w:p w14:paraId="69A2A692" w14:textId="77777777" w:rsidR="0097681D" w:rsidRDefault="0097681D" w:rsidP="000278C7">
            <w:pPr>
              <w:pStyle w:val="a0"/>
              <w:jc w:val="right"/>
              <w:rPr>
                <w:lang w:eastAsia="zh-CN"/>
              </w:rPr>
            </w:pPr>
            <w:r>
              <w:rPr>
                <w:lang w:eastAsia="zh-CN"/>
              </w:rPr>
              <w:t>P</w:t>
            </w:r>
            <w:r>
              <w:rPr>
                <w:rFonts w:hint="eastAsia"/>
                <w:lang w:eastAsia="zh-CN"/>
              </w:rPr>
              <w:t>roject</w:t>
            </w:r>
          </w:p>
          <w:p w14:paraId="1FDD2E6B" w14:textId="77777777" w:rsidR="0097681D" w:rsidRDefault="0097681D" w:rsidP="000278C7">
            <w:pPr>
              <w:pStyle w:val="a0"/>
              <w:ind w:right="240"/>
              <w:rPr>
                <w:lang w:eastAsia="zh-CN"/>
              </w:rPr>
            </w:pPr>
            <w:r>
              <w:rPr>
                <w:rFonts w:hint="eastAsia"/>
                <w:lang w:eastAsia="zh-CN"/>
              </w:rPr>
              <w:t>Tools</w:t>
            </w:r>
          </w:p>
        </w:tc>
        <w:tc>
          <w:tcPr>
            <w:tcW w:w="688" w:type="dxa"/>
          </w:tcPr>
          <w:p w14:paraId="034A909F" w14:textId="77777777" w:rsidR="0097681D" w:rsidRDefault="0097681D" w:rsidP="000278C7">
            <w:pPr>
              <w:pStyle w:val="a0"/>
              <w:jc w:val="center"/>
              <w:rPr>
                <w:lang w:eastAsia="zh-CN"/>
              </w:rPr>
            </w:pPr>
            <w:r>
              <w:rPr>
                <w:rFonts w:hint="eastAsia"/>
                <w:lang w:eastAsia="zh-CN"/>
              </w:rPr>
              <w:t>Chart</w:t>
            </w:r>
          </w:p>
        </w:tc>
        <w:tc>
          <w:tcPr>
            <w:tcW w:w="1107" w:type="dxa"/>
          </w:tcPr>
          <w:p w14:paraId="5E9ADDC1" w14:textId="77777777" w:rsidR="0097681D" w:rsidRDefault="0097681D" w:rsidP="000278C7">
            <w:pPr>
              <w:pStyle w:val="a0"/>
              <w:jc w:val="center"/>
              <w:rPr>
                <w:lang w:eastAsia="zh-CN"/>
              </w:rPr>
            </w:pPr>
            <w:r>
              <w:rPr>
                <w:rFonts w:hint="eastAsia"/>
                <w:lang w:eastAsia="zh-CN"/>
              </w:rPr>
              <w:t>Closure</w:t>
            </w:r>
          </w:p>
        </w:tc>
        <w:tc>
          <w:tcPr>
            <w:tcW w:w="1107" w:type="dxa"/>
          </w:tcPr>
          <w:p w14:paraId="763A2594" w14:textId="77777777" w:rsidR="0097681D" w:rsidRDefault="0097681D" w:rsidP="000278C7">
            <w:pPr>
              <w:pStyle w:val="a0"/>
              <w:jc w:val="center"/>
              <w:rPr>
                <w:lang w:eastAsia="zh-CN"/>
              </w:rPr>
            </w:pPr>
            <w:r>
              <w:rPr>
                <w:rFonts w:hint="eastAsia"/>
                <w:lang w:eastAsia="zh-CN"/>
              </w:rPr>
              <w:t>Lang</w:t>
            </w:r>
          </w:p>
        </w:tc>
        <w:tc>
          <w:tcPr>
            <w:tcW w:w="1107" w:type="dxa"/>
          </w:tcPr>
          <w:p w14:paraId="2FC0A843" w14:textId="77777777" w:rsidR="0097681D" w:rsidRDefault="0097681D" w:rsidP="000278C7">
            <w:pPr>
              <w:pStyle w:val="a0"/>
              <w:jc w:val="center"/>
              <w:rPr>
                <w:lang w:eastAsia="zh-CN"/>
              </w:rPr>
            </w:pPr>
            <w:r>
              <w:rPr>
                <w:rFonts w:hint="eastAsia"/>
                <w:lang w:eastAsia="zh-CN"/>
              </w:rPr>
              <w:t>M</w:t>
            </w:r>
            <w:r>
              <w:rPr>
                <w:lang w:eastAsia="zh-CN"/>
              </w:rPr>
              <w:t>ath</w:t>
            </w:r>
          </w:p>
        </w:tc>
        <w:tc>
          <w:tcPr>
            <w:tcW w:w="1107" w:type="dxa"/>
          </w:tcPr>
          <w:p w14:paraId="0D03D1CF" w14:textId="77777777" w:rsidR="0097681D" w:rsidRDefault="0097681D" w:rsidP="000278C7">
            <w:pPr>
              <w:pStyle w:val="a0"/>
              <w:jc w:val="center"/>
              <w:rPr>
                <w:lang w:eastAsia="zh-CN"/>
              </w:rPr>
            </w:pPr>
            <w:r>
              <w:rPr>
                <w:rFonts w:hint="eastAsia"/>
                <w:lang w:eastAsia="zh-CN"/>
              </w:rPr>
              <w:t>M</w:t>
            </w:r>
            <w:r>
              <w:rPr>
                <w:lang w:eastAsia="zh-CN"/>
              </w:rPr>
              <w:t>ockito</w:t>
            </w:r>
          </w:p>
        </w:tc>
        <w:tc>
          <w:tcPr>
            <w:tcW w:w="1107" w:type="dxa"/>
          </w:tcPr>
          <w:p w14:paraId="66949FE7" w14:textId="77777777" w:rsidR="0097681D" w:rsidRDefault="0097681D" w:rsidP="000278C7">
            <w:pPr>
              <w:pStyle w:val="a0"/>
              <w:jc w:val="center"/>
              <w:rPr>
                <w:lang w:eastAsia="zh-CN"/>
              </w:rPr>
            </w:pPr>
            <w:r>
              <w:rPr>
                <w:rFonts w:hint="eastAsia"/>
                <w:lang w:eastAsia="zh-CN"/>
              </w:rPr>
              <w:t>T</w:t>
            </w:r>
            <w:r>
              <w:rPr>
                <w:lang w:eastAsia="zh-CN"/>
              </w:rPr>
              <w:t>ime</w:t>
            </w:r>
          </w:p>
        </w:tc>
        <w:tc>
          <w:tcPr>
            <w:tcW w:w="1107" w:type="dxa"/>
          </w:tcPr>
          <w:p w14:paraId="6EC7597A" w14:textId="77777777" w:rsidR="0097681D" w:rsidRDefault="0097681D" w:rsidP="000278C7">
            <w:pPr>
              <w:pStyle w:val="a0"/>
              <w:jc w:val="center"/>
              <w:rPr>
                <w:lang w:eastAsia="zh-CN"/>
              </w:rPr>
            </w:pPr>
            <w:r>
              <w:rPr>
                <w:rFonts w:hint="eastAsia"/>
                <w:lang w:eastAsia="zh-CN"/>
              </w:rPr>
              <w:t>Total</w:t>
            </w:r>
          </w:p>
        </w:tc>
      </w:tr>
      <w:tr w:rsidR="0097681D" w14:paraId="1E6949BD" w14:textId="77777777" w:rsidTr="000278C7">
        <w:tc>
          <w:tcPr>
            <w:tcW w:w="1526" w:type="dxa"/>
          </w:tcPr>
          <w:p w14:paraId="2426805E" w14:textId="77777777" w:rsidR="0097681D" w:rsidRDefault="0097681D" w:rsidP="000278C7">
            <w:pPr>
              <w:pStyle w:val="a0"/>
              <w:jc w:val="center"/>
              <w:rPr>
                <w:lang w:eastAsia="zh-CN"/>
              </w:rPr>
            </w:pPr>
            <w:r>
              <w:rPr>
                <w:rFonts w:hint="eastAsia"/>
                <w:lang w:eastAsia="zh-CN"/>
              </w:rPr>
              <w:t>N</w:t>
            </w:r>
            <w:r>
              <w:rPr>
                <w:lang w:eastAsia="zh-CN"/>
              </w:rPr>
              <w:t>opol</w:t>
            </w:r>
          </w:p>
        </w:tc>
        <w:tc>
          <w:tcPr>
            <w:tcW w:w="688" w:type="dxa"/>
          </w:tcPr>
          <w:p w14:paraId="74176498" w14:textId="3BDEE4E8" w:rsidR="0097681D" w:rsidRDefault="002B6429" w:rsidP="000278C7">
            <w:pPr>
              <w:pStyle w:val="a0"/>
              <w:jc w:val="center"/>
              <w:rPr>
                <w:lang w:eastAsia="zh-CN"/>
              </w:rPr>
            </w:pPr>
            <w:r>
              <w:rPr>
                <w:lang w:eastAsia="zh-CN"/>
              </w:rPr>
              <w:t>1</w:t>
            </w:r>
            <w:r w:rsidR="00ED309D">
              <w:rPr>
                <w:lang w:eastAsia="zh-CN"/>
              </w:rPr>
              <w:t>2</w:t>
            </w:r>
          </w:p>
        </w:tc>
        <w:tc>
          <w:tcPr>
            <w:tcW w:w="1107" w:type="dxa"/>
          </w:tcPr>
          <w:p w14:paraId="407B223D" w14:textId="3812ED5A" w:rsidR="0097681D" w:rsidRDefault="00971FF0" w:rsidP="000278C7">
            <w:pPr>
              <w:pStyle w:val="a0"/>
              <w:jc w:val="center"/>
              <w:rPr>
                <w:lang w:eastAsia="zh-CN"/>
              </w:rPr>
            </w:pPr>
            <w:r>
              <w:rPr>
                <w:lang w:eastAsia="zh-CN"/>
              </w:rPr>
              <w:t>39</w:t>
            </w:r>
          </w:p>
        </w:tc>
        <w:tc>
          <w:tcPr>
            <w:tcW w:w="1107" w:type="dxa"/>
          </w:tcPr>
          <w:p w14:paraId="4EDD6449" w14:textId="2B4C5A7C" w:rsidR="0097681D" w:rsidRDefault="00971FF0" w:rsidP="000278C7">
            <w:pPr>
              <w:pStyle w:val="a0"/>
              <w:jc w:val="center"/>
              <w:rPr>
                <w:lang w:eastAsia="zh-CN"/>
              </w:rPr>
            </w:pPr>
            <w:r>
              <w:rPr>
                <w:lang w:eastAsia="zh-CN"/>
              </w:rPr>
              <w:t>10</w:t>
            </w:r>
            <w:del w:id="39" w:author="HDULAB601" w:date="2023-06-12T10:51:00Z">
              <w:r w:rsidR="002B6429" w:rsidDel="00076804">
                <w:rPr>
                  <w:lang w:eastAsia="zh-CN"/>
                </w:rPr>
                <w:delText>1</w:delText>
              </w:r>
            </w:del>
          </w:p>
        </w:tc>
        <w:tc>
          <w:tcPr>
            <w:tcW w:w="1107" w:type="dxa"/>
          </w:tcPr>
          <w:p w14:paraId="1E5D3477" w14:textId="1EE5E918" w:rsidR="0097681D" w:rsidRDefault="00ED309D" w:rsidP="000278C7">
            <w:pPr>
              <w:pStyle w:val="a0"/>
              <w:jc w:val="center"/>
              <w:rPr>
                <w:lang w:eastAsia="zh-CN"/>
              </w:rPr>
            </w:pPr>
            <w:r>
              <w:rPr>
                <w:lang w:eastAsia="zh-CN"/>
              </w:rPr>
              <w:t>25</w:t>
            </w:r>
          </w:p>
        </w:tc>
        <w:tc>
          <w:tcPr>
            <w:tcW w:w="1107" w:type="dxa"/>
          </w:tcPr>
          <w:p w14:paraId="78B27AF0" w14:textId="752BFD2E" w:rsidR="0097681D" w:rsidRDefault="00971FF0" w:rsidP="000278C7">
            <w:pPr>
              <w:pStyle w:val="a0"/>
              <w:jc w:val="center"/>
              <w:rPr>
                <w:lang w:eastAsia="zh-CN"/>
              </w:rPr>
            </w:pPr>
            <w:r>
              <w:rPr>
                <w:lang w:eastAsia="zh-CN"/>
              </w:rPr>
              <w:t>1</w:t>
            </w:r>
          </w:p>
        </w:tc>
        <w:tc>
          <w:tcPr>
            <w:tcW w:w="1107" w:type="dxa"/>
          </w:tcPr>
          <w:p w14:paraId="722354DA" w14:textId="339CC825" w:rsidR="0097681D" w:rsidRDefault="00971FF0" w:rsidP="000278C7">
            <w:pPr>
              <w:pStyle w:val="a0"/>
              <w:jc w:val="center"/>
              <w:rPr>
                <w:lang w:eastAsia="zh-CN"/>
              </w:rPr>
            </w:pPr>
            <w:r>
              <w:rPr>
                <w:lang w:eastAsia="zh-CN"/>
              </w:rPr>
              <w:t>8</w:t>
            </w:r>
          </w:p>
        </w:tc>
        <w:tc>
          <w:tcPr>
            <w:tcW w:w="1107" w:type="dxa"/>
          </w:tcPr>
          <w:p w14:paraId="507B1F36" w14:textId="2865E1C3" w:rsidR="0097681D" w:rsidRDefault="00ED309D" w:rsidP="000278C7">
            <w:pPr>
              <w:pStyle w:val="a0"/>
              <w:jc w:val="center"/>
              <w:rPr>
                <w:lang w:eastAsia="zh-CN"/>
              </w:rPr>
            </w:pPr>
            <w:r>
              <w:rPr>
                <w:lang w:eastAsia="zh-CN"/>
              </w:rPr>
              <w:t>95</w:t>
            </w:r>
          </w:p>
        </w:tc>
      </w:tr>
      <w:tr w:rsidR="0097681D" w14:paraId="53C2D1A4" w14:textId="77777777" w:rsidTr="000278C7">
        <w:tc>
          <w:tcPr>
            <w:tcW w:w="1526" w:type="dxa"/>
          </w:tcPr>
          <w:p w14:paraId="483E9972" w14:textId="77777777" w:rsidR="0097681D" w:rsidRDefault="0097681D" w:rsidP="000278C7">
            <w:pPr>
              <w:pStyle w:val="a0"/>
              <w:jc w:val="center"/>
              <w:rPr>
                <w:lang w:eastAsia="zh-CN"/>
              </w:rPr>
            </w:pPr>
            <w:r>
              <w:rPr>
                <w:lang w:eastAsia="zh-CN"/>
              </w:rPr>
              <w:t>jKai</w:t>
            </w:r>
          </w:p>
        </w:tc>
        <w:tc>
          <w:tcPr>
            <w:tcW w:w="688" w:type="dxa"/>
          </w:tcPr>
          <w:p w14:paraId="249196B0" w14:textId="6792C556" w:rsidR="0097681D" w:rsidRDefault="00971FF0" w:rsidP="000278C7">
            <w:pPr>
              <w:pStyle w:val="a0"/>
              <w:jc w:val="center"/>
              <w:rPr>
                <w:lang w:eastAsia="zh-CN"/>
              </w:rPr>
            </w:pPr>
            <w:r>
              <w:rPr>
                <w:lang w:eastAsia="zh-CN"/>
              </w:rPr>
              <w:t>5</w:t>
            </w:r>
          </w:p>
        </w:tc>
        <w:tc>
          <w:tcPr>
            <w:tcW w:w="1107" w:type="dxa"/>
          </w:tcPr>
          <w:p w14:paraId="004EA37A" w14:textId="77777777" w:rsidR="0097681D" w:rsidRDefault="0097681D" w:rsidP="000278C7">
            <w:pPr>
              <w:pStyle w:val="a0"/>
              <w:jc w:val="center"/>
              <w:rPr>
                <w:lang w:eastAsia="zh-CN"/>
              </w:rPr>
            </w:pPr>
            <w:r>
              <w:rPr>
                <w:rFonts w:hint="eastAsia"/>
                <w:lang w:eastAsia="zh-CN"/>
              </w:rPr>
              <w:t>0</w:t>
            </w:r>
          </w:p>
        </w:tc>
        <w:tc>
          <w:tcPr>
            <w:tcW w:w="1107" w:type="dxa"/>
          </w:tcPr>
          <w:p w14:paraId="63E22203" w14:textId="77777777" w:rsidR="0097681D" w:rsidRDefault="0097681D" w:rsidP="000278C7">
            <w:pPr>
              <w:pStyle w:val="a0"/>
              <w:jc w:val="center"/>
              <w:rPr>
                <w:lang w:eastAsia="zh-CN"/>
              </w:rPr>
            </w:pPr>
            <w:r>
              <w:rPr>
                <w:rFonts w:hint="eastAsia"/>
                <w:lang w:eastAsia="zh-CN"/>
              </w:rPr>
              <w:t>0</w:t>
            </w:r>
          </w:p>
        </w:tc>
        <w:tc>
          <w:tcPr>
            <w:tcW w:w="1107" w:type="dxa"/>
          </w:tcPr>
          <w:p w14:paraId="753FAAC0" w14:textId="04A969BC" w:rsidR="0097681D" w:rsidRDefault="00ED309D" w:rsidP="000278C7">
            <w:pPr>
              <w:pStyle w:val="a0"/>
              <w:jc w:val="center"/>
              <w:rPr>
                <w:lang w:eastAsia="zh-CN"/>
              </w:rPr>
            </w:pPr>
            <w:r>
              <w:rPr>
                <w:lang w:eastAsia="zh-CN"/>
              </w:rPr>
              <w:t>8</w:t>
            </w:r>
          </w:p>
        </w:tc>
        <w:tc>
          <w:tcPr>
            <w:tcW w:w="1107" w:type="dxa"/>
          </w:tcPr>
          <w:p w14:paraId="268671ED" w14:textId="77777777" w:rsidR="0097681D" w:rsidRDefault="0097681D" w:rsidP="000278C7">
            <w:pPr>
              <w:pStyle w:val="a0"/>
              <w:jc w:val="center"/>
              <w:rPr>
                <w:lang w:eastAsia="zh-CN"/>
              </w:rPr>
            </w:pPr>
            <w:r>
              <w:rPr>
                <w:rFonts w:hint="eastAsia"/>
                <w:lang w:eastAsia="zh-CN"/>
              </w:rPr>
              <w:t>0</w:t>
            </w:r>
          </w:p>
        </w:tc>
        <w:tc>
          <w:tcPr>
            <w:tcW w:w="1107" w:type="dxa"/>
          </w:tcPr>
          <w:p w14:paraId="0ECD536A" w14:textId="7249FD94" w:rsidR="0097681D" w:rsidRDefault="00971FF0" w:rsidP="000278C7">
            <w:pPr>
              <w:pStyle w:val="a0"/>
              <w:jc w:val="center"/>
              <w:rPr>
                <w:lang w:eastAsia="zh-CN"/>
              </w:rPr>
            </w:pPr>
            <w:r>
              <w:rPr>
                <w:lang w:eastAsia="zh-CN"/>
              </w:rPr>
              <w:t>1</w:t>
            </w:r>
          </w:p>
        </w:tc>
        <w:tc>
          <w:tcPr>
            <w:tcW w:w="1107" w:type="dxa"/>
          </w:tcPr>
          <w:p w14:paraId="7605B377" w14:textId="4ACAC4FB" w:rsidR="0097681D" w:rsidRDefault="00ED309D" w:rsidP="000278C7">
            <w:pPr>
              <w:pStyle w:val="a0"/>
              <w:jc w:val="center"/>
              <w:rPr>
                <w:lang w:eastAsia="zh-CN"/>
              </w:rPr>
            </w:pPr>
            <w:r>
              <w:rPr>
                <w:lang w:eastAsia="zh-CN"/>
              </w:rPr>
              <w:t>14</w:t>
            </w:r>
          </w:p>
        </w:tc>
      </w:tr>
      <w:tr w:rsidR="0097681D" w14:paraId="2D0E4086" w14:textId="77777777" w:rsidTr="000278C7">
        <w:tc>
          <w:tcPr>
            <w:tcW w:w="1526" w:type="dxa"/>
          </w:tcPr>
          <w:p w14:paraId="73F172B1" w14:textId="77777777" w:rsidR="0097681D" w:rsidRDefault="0097681D" w:rsidP="000278C7">
            <w:pPr>
              <w:pStyle w:val="a0"/>
              <w:jc w:val="center"/>
              <w:rPr>
                <w:lang w:eastAsia="zh-CN"/>
              </w:rPr>
            </w:pPr>
            <w:r>
              <w:rPr>
                <w:lang w:eastAsia="zh-CN"/>
              </w:rPr>
              <w:lastRenderedPageBreak/>
              <w:t>jGenprog</w:t>
            </w:r>
          </w:p>
        </w:tc>
        <w:tc>
          <w:tcPr>
            <w:tcW w:w="688" w:type="dxa"/>
          </w:tcPr>
          <w:p w14:paraId="10C9E2A5" w14:textId="77777777" w:rsidR="0097681D" w:rsidRDefault="0097681D" w:rsidP="000278C7">
            <w:pPr>
              <w:pStyle w:val="a0"/>
              <w:jc w:val="center"/>
              <w:rPr>
                <w:lang w:eastAsia="zh-CN"/>
              </w:rPr>
            </w:pPr>
            <w:r>
              <w:rPr>
                <w:rFonts w:hint="eastAsia"/>
                <w:lang w:eastAsia="zh-CN"/>
              </w:rPr>
              <w:t>6</w:t>
            </w:r>
          </w:p>
        </w:tc>
        <w:tc>
          <w:tcPr>
            <w:tcW w:w="1107" w:type="dxa"/>
          </w:tcPr>
          <w:p w14:paraId="2C088E9D" w14:textId="77777777" w:rsidR="0097681D" w:rsidRDefault="0097681D" w:rsidP="000278C7">
            <w:pPr>
              <w:pStyle w:val="a0"/>
              <w:jc w:val="center"/>
              <w:rPr>
                <w:lang w:eastAsia="zh-CN"/>
              </w:rPr>
            </w:pPr>
            <w:r>
              <w:rPr>
                <w:rFonts w:hint="eastAsia"/>
                <w:lang w:eastAsia="zh-CN"/>
              </w:rPr>
              <w:t>0</w:t>
            </w:r>
          </w:p>
        </w:tc>
        <w:tc>
          <w:tcPr>
            <w:tcW w:w="1107" w:type="dxa"/>
          </w:tcPr>
          <w:p w14:paraId="5F53D920" w14:textId="77777777" w:rsidR="0097681D" w:rsidRDefault="0097681D" w:rsidP="000278C7">
            <w:pPr>
              <w:pStyle w:val="a0"/>
              <w:jc w:val="center"/>
              <w:rPr>
                <w:lang w:eastAsia="zh-CN"/>
              </w:rPr>
            </w:pPr>
            <w:r>
              <w:rPr>
                <w:rFonts w:hint="eastAsia"/>
                <w:lang w:eastAsia="zh-CN"/>
              </w:rPr>
              <w:t>0</w:t>
            </w:r>
          </w:p>
        </w:tc>
        <w:tc>
          <w:tcPr>
            <w:tcW w:w="1107" w:type="dxa"/>
          </w:tcPr>
          <w:p w14:paraId="2EBD9464" w14:textId="5FF3AFBE" w:rsidR="0097681D" w:rsidRDefault="0097681D" w:rsidP="000278C7">
            <w:pPr>
              <w:pStyle w:val="a0"/>
              <w:jc w:val="center"/>
              <w:rPr>
                <w:lang w:eastAsia="zh-CN"/>
              </w:rPr>
            </w:pPr>
            <w:r>
              <w:rPr>
                <w:rFonts w:hint="eastAsia"/>
                <w:lang w:eastAsia="zh-CN"/>
              </w:rPr>
              <w:t>1</w:t>
            </w:r>
            <w:r w:rsidR="00971FF0">
              <w:rPr>
                <w:lang w:eastAsia="zh-CN"/>
              </w:rPr>
              <w:t>2</w:t>
            </w:r>
          </w:p>
        </w:tc>
        <w:tc>
          <w:tcPr>
            <w:tcW w:w="1107" w:type="dxa"/>
          </w:tcPr>
          <w:p w14:paraId="39F28C28" w14:textId="77777777" w:rsidR="0097681D" w:rsidRDefault="0097681D" w:rsidP="000278C7">
            <w:pPr>
              <w:pStyle w:val="a0"/>
              <w:jc w:val="center"/>
              <w:rPr>
                <w:lang w:eastAsia="zh-CN"/>
              </w:rPr>
            </w:pPr>
            <w:r>
              <w:rPr>
                <w:rFonts w:hint="eastAsia"/>
                <w:lang w:eastAsia="zh-CN"/>
              </w:rPr>
              <w:t>0</w:t>
            </w:r>
          </w:p>
        </w:tc>
        <w:tc>
          <w:tcPr>
            <w:tcW w:w="1107" w:type="dxa"/>
          </w:tcPr>
          <w:p w14:paraId="28F7AD7B" w14:textId="22A9EEB5" w:rsidR="0097681D" w:rsidRDefault="00971FF0" w:rsidP="000278C7">
            <w:pPr>
              <w:pStyle w:val="a0"/>
              <w:jc w:val="center"/>
              <w:rPr>
                <w:lang w:eastAsia="zh-CN"/>
              </w:rPr>
            </w:pPr>
            <w:r>
              <w:rPr>
                <w:lang w:eastAsia="zh-CN"/>
              </w:rPr>
              <w:t>2</w:t>
            </w:r>
          </w:p>
        </w:tc>
        <w:tc>
          <w:tcPr>
            <w:tcW w:w="1107" w:type="dxa"/>
          </w:tcPr>
          <w:p w14:paraId="40C6FE15" w14:textId="77777777" w:rsidR="0097681D" w:rsidRDefault="0097681D" w:rsidP="000278C7">
            <w:pPr>
              <w:pStyle w:val="a0"/>
              <w:jc w:val="center"/>
              <w:rPr>
                <w:lang w:eastAsia="zh-CN"/>
              </w:rPr>
            </w:pPr>
            <w:r>
              <w:rPr>
                <w:rFonts w:hint="eastAsia"/>
                <w:lang w:eastAsia="zh-CN"/>
              </w:rPr>
              <w:t>2</w:t>
            </w:r>
            <w:r>
              <w:rPr>
                <w:lang w:eastAsia="zh-CN"/>
              </w:rPr>
              <w:t>0</w:t>
            </w:r>
          </w:p>
        </w:tc>
      </w:tr>
      <w:tr w:rsidR="0097681D" w14:paraId="479F65B5" w14:textId="77777777" w:rsidTr="000278C7">
        <w:tc>
          <w:tcPr>
            <w:tcW w:w="1526" w:type="dxa"/>
          </w:tcPr>
          <w:p w14:paraId="16CE26CE" w14:textId="77777777" w:rsidR="0097681D" w:rsidRDefault="0097681D" w:rsidP="000278C7">
            <w:pPr>
              <w:pStyle w:val="a0"/>
              <w:jc w:val="center"/>
              <w:rPr>
                <w:lang w:eastAsia="zh-CN"/>
              </w:rPr>
            </w:pPr>
            <w:r>
              <w:rPr>
                <w:lang w:eastAsia="zh-CN"/>
              </w:rPr>
              <w:t>HDRepair</w:t>
            </w:r>
          </w:p>
        </w:tc>
        <w:tc>
          <w:tcPr>
            <w:tcW w:w="688" w:type="dxa"/>
          </w:tcPr>
          <w:p w14:paraId="7DB3634E" w14:textId="77777777" w:rsidR="0097681D" w:rsidRDefault="0097681D" w:rsidP="000278C7">
            <w:pPr>
              <w:pStyle w:val="a0"/>
              <w:jc w:val="center"/>
              <w:rPr>
                <w:lang w:eastAsia="zh-CN"/>
              </w:rPr>
            </w:pPr>
            <w:r>
              <w:rPr>
                <w:rFonts w:hint="eastAsia"/>
                <w:lang w:eastAsia="zh-CN"/>
              </w:rPr>
              <w:t>0</w:t>
            </w:r>
          </w:p>
        </w:tc>
        <w:tc>
          <w:tcPr>
            <w:tcW w:w="1107" w:type="dxa"/>
          </w:tcPr>
          <w:p w14:paraId="65F5A98F" w14:textId="77777777" w:rsidR="0097681D" w:rsidRDefault="0097681D" w:rsidP="000278C7">
            <w:pPr>
              <w:pStyle w:val="a0"/>
              <w:jc w:val="center"/>
              <w:rPr>
                <w:lang w:eastAsia="zh-CN"/>
              </w:rPr>
            </w:pPr>
            <w:r>
              <w:rPr>
                <w:rFonts w:hint="eastAsia"/>
                <w:lang w:eastAsia="zh-CN"/>
              </w:rPr>
              <w:t>0</w:t>
            </w:r>
          </w:p>
        </w:tc>
        <w:tc>
          <w:tcPr>
            <w:tcW w:w="1107" w:type="dxa"/>
          </w:tcPr>
          <w:p w14:paraId="1C76C777" w14:textId="77777777" w:rsidR="0097681D" w:rsidRDefault="0097681D" w:rsidP="000278C7">
            <w:pPr>
              <w:pStyle w:val="a0"/>
              <w:jc w:val="center"/>
              <w:rPr>
                <w:lang w:eastAsia="zh-CN"/>
              </w:rPr>
            </w:pPr>
            <w:r>
              <w:rPr>
                <w:rFonts w:hint="eastAsia"/>
                <w:lang w:eastAsia="zh-CN"/>
              </w:rPr>
              <w:t>2</w:t>
            </w:r>
          </w:p>
        </w:tc>
        <w:tc>
          <w:tcPr>
            <w:tcW w:w="1107" w:type="dxa"/>
          </w:tcPr>
          <w:p w14:paraId="13CEE505" w14:textId="77777777" w:rsidR="0097681D" w:rsidRDefault="0097681D" w:rsidP="000278C7">
            <w:pPr>
              <w:pStyle w:val="a0"/>
              <w:jc w:val="center"/>
              <w:rPr>
                <w:lang w:eastAsia="zh-CN"/>
              </w:rPr>
            </w:pPr>
            <w:r>
              <w:rPr>
                <w:rFonts w:hint="eastAsia"/>
                <w:lang w:eastAsia="zh-CN"/>
              </w:rPr>
              <w:t>6</w:t>
            </w:r>
          </w:p>
        </w:tc>
        <w:tc>
          <w:tcPr>
            <w:tcW w:w="1107" w:type="dxa"/>
          </w:tcPr>
          <w:p w14:paraId="03349A8E" w14:textId="77777777" w:rsidR="0097681D" w:rsidRDefault="0097681D" w:rsidP="000278C7">
            <w:pPr>
              <w:pStyle w:val="a0"/>
              <w:jc w:val="center"/>
              <w:rPr>
                <w:lang w:eastAsia="zh-CN"/>
              </w:rPr>
            </w:pPr>
            <w:r>
              <w:rPr>
                <w:rFonts w:hint="eastAsia"/>
                <w:lang w:eastAsia="zh-CN"/>
              </w:rPr>
              <w:t>0</w:t>
            </w:r>
          </w:p>
        </w:tc>
        <w:tc>
          <w:tcPr>
            <w:tcW w:w="1107" w:type="dxa"/>
          </w:tcPr>
          <w:p w14:paraId="1419F3BC" w14:textId="77777777" w:rsidR="0097681D" w:rsidRDefault="0097681D" w:rsidP="000278C7">
            <w:pPr>
              <w:pStyle w:val="a0"/>
              <w:jc w:val="center"/>
              <w:rPr>
                <w:lang w:eastAsia="zh-CN"/>
              </w:rPr>
            </w:pPr>
            <w:r>
              <w:rPr>
                <w:rFonts w:hint="eastAsia"/>
                <w:lang w:eastAsia="zh-CN"/>
              </w:rPr>
              <w:t>1</w:t>
            </w:r>
          </w:p>
        </w:tc>
        <w:tc>
          <w:tcPr>
            <w:tcW w:w="1107" w:type="dxa"/>
          </w:tcPr>
          <w:p w14:paraId="42A824FA" w14:textId="77777777" w:rsidR="0097681D" w:rsidRDefault="0097681D" w:rsidP="000278C7">
            <w:pPr>
              <w:pStyle w:val="a0"/>
              <w:jc w:val="center"/>
              <w:rPr>
                <w:lang w:eastAsia="zh-CN"/>
              </w:rPr>
            </w:pPr>
            <w:r>
              <w:rPr>
                <w:rFonts w:hint="eastAsia"/>
                <w:lang w:eastAsia="zh-CN"/>
              </w:rPr>
              <w:t>9</w:t>
            </w:r>
          </w:p>
        </w:tc>
      </w:tr>
      <w:tr w:rsidR="0097681D" w14:paraId="37317A26" w14:textId="77777777" w:rsidTr="000278C7">
        <w:tc>
          <w:tcPr>
            <w:tcW w:w="1526" w:type="dxa"/>
          </w:tcPr>
          <w:p w14:paraId="490DB741" w14:textId="77777777" w:rsidR="0097681D" w:rsidRDefault="0097681D" w:rsidP="000278C7">
            <w:pPr>
              <w:pStyle w:val="a0"/>
              <w:jc w:val="center"/>
              <w:rPr>
                <w:lang w:eastAsia="zh-CN"/>
              </w:rPr>
            </w:pPr>
            <w:r>
              <w:rPr>
                <w:lang w:eastAsia="zh-CN"/>
              </w:rPr>
              <w:t>ACS</w:t>
            </w:r>
          </w:p>
        </w:tc>
        <w:tc>
          <w:tcPr>
            <w:tcW w:w="688" w:type="dxa"/>
          </w:tcPr>
          <w:p w14:paraId="2E3C2509" w14:textId="77777777" w:rsidR="0097681D" w:rsidRDefault="0097681D" w:rsidP="000278C7">
            <w:pPr>
              <w:pStyle w:val="a0"/>
              <w:jc w:val="center"/>
              <w:rPr>
                <w:lang w:eastAsia="zh-CN"/>
              </w:rPr>
            </w:pPr>
            <w:r>
              <w:rPr>
                <w:rFonts w:hint="eastAsia"/>
                <w:lang w:eastAsia="zh-CN"/>
              </w:rPr>
              <w:t>1</w:t>
            </w:r>
          </w:p>
        </w:tc>
        <w:tc>
          <w:tcPr>
            <w:tcW w:w="1107" w:type="dxa"/>
          </w:tcPr>
          <w:p w14:paraId="54659DBD" w14:textId="77777777" w:rsidR="0097681D" w:rsidRDefault="0097681D" w:rsidP="000278C7">
            <w:pPr>
              <w:pStyle w:val="a0"/>
              <w:jc w:val="center"/>
              <w:rPr>
                <w:lang w:eastAsia="zh-CN"/>
              </w:rPr>
            </w:pPr>
            <w:r>
              <w:rPr>
                <w:rFonts w:hint="eastAsia"/>
                <w:lang w:eastAsia="zh-CN"/>
              </w:rPr>
              <w:t>0</w:t>
            </w:r>
          </w:p>
        </w:tc>
        <w:tc>
          <w:tcPr>
            <w:tcW w:w="1107" w:type="dxa"/>
          </w:tcPr>
          <w:p w14:paraId="596142D6" w14:textId="77777777" w:rsidR="0097681D" w:rsidRDefault="0097681D" w:rsidP="000278C7">
            <w:pPr>
              <w:pStyle w:val="a0"/>
              <w:jc w:val="center"/>
              <w:rPr>
                <w:lang w:eastAsia="zh-CN"/>
              </w:rPr>
            </w:pPr>
            <w:r>
              <w:rPr>
                <w:rFonts w:hint="eastAsia"/>
                <w:lang w:eastAsia="zh-CN"/>
              </w:rPr>
              <w:t>4</w:t>
            </w:r>
          </w:p>
        </w:tc>
        <w:tc>
          <w:tcPr>
            <w:tcW w:w="1107" w:type="dxa"/>
          </w:tcPr>
          <w:p w14:paraId="034DEA28" w14:textId="77777777" w:rsidR="0097681D" w:rsidRDefault="0097681D" w:rsidP="000278C7">
            <w:pPr>
              <w:pStyle w:val="a0"/>
              <w:jc w:val="center"/>
              <w:rPr>
                <w:lang w:eastAsia="zh-CN"/>
              </w:rPr>
            </w:pPr>
            <w:r>
              <w:rPr>
                <w:rFonts w:hint="eastAsia"/>
                <w:lang w:eastAsia="zh-CN"/>
              </w:rPr>
              <w:t>1</w:t>
            </w:r>
            <w:r>
              <w:rPr>
                <w:lang w:eastAsia="zh-CN"/>
              </w:rPr>
              <w:t>1</w:t>
            </w:r>
          </w:p>
        </w:tc>
        <w:tc>
          <w:tcPr>
            <w:tcW w:w="1107" w:type="dxa"/>
          </w:tcPr>
          <w:p w14:paraId="5F1CAEE9" w14:textId="77777777" w:rsidR="0097681D" w:rsidRDefault="0097681D" w:rsidP="000278C7">
            <w:pPr>
              <w:pStyle w:val="a0"/>
              <w:jc w:val="center"/>
              <w:rPr>
                <w:lang w:eastAsia="zh-CN"/>
              </w:rPr>
            </w:pPr>
            <w:r>
              <w:rPr>
                <w:rFonts w:hint="eastAsia"/>
                <w:lang w:eastAsia="zh-CN"/>
              </w:rPr>
              <w:t>0</w:t>
            </w:r>
          </w:p>
        </w:tc>
        <w:tc>
          <w:tcPr>
            <w:tcW w:w="1107" w:type="dxa"/>
          </w:tcPr>
          <w:p w14:paraId="6A6F0B31" w14:textId="77777777" w:rsidR="0097681D" w:rsidRDefault="0097681D" w:rsidP="000278C7">
            <w:pPr>
              <w:pStyle w:val="a0"/>
              <w:jc w:val="center"/>
              <w:rPr>
                <w:lang w:eastAsia="zh-CN"/>
              </w:rPr>
            </w:pPr>
            <w:r>
              <w:rPr>
                <w:rFonts w:hint="eastAsia"/>
                <w:lang w:eastAsia="zh-CN"/>
              </w:rPr>
              <w:t>1</w:t>
            </w:r>
          </w:p>
        </w:tc>
        <w:tc>
          <w:tcPr>
            <w:tcW w:w="1107" w:type="dxa"/>
          </w:tcPr>
          <w:p w14:paraId="410D52E2" w14:textId="77777777" w:rsidR="0097681D" w:rsidRDefault="0097681D" w:rsidP="000278C7">
            <w:pPr>
              <w:pStyle w:val="a0"/>
              <w:jc w:val="center"/>
              <w:rPr>
                <w:lang w:eastAsia="zh-CN"/>
              </w:rPr>
            </w:pPr>
            <w:r>
              <w:rPr>
                <w:rFonts w:hint="eastAsia"/>
                <w:lang w:eastAsia="zh-CN"/>
              </w:rPr>
              <w:t>1</w:t>
            </w:r>
            <w:r>
              <w:rPr>
                <w:lang w:eastAsia="zh-CN"/>
              </w:rPr>
              <w:t>7</w:t>
            </w:r>
          </w:p>
        </w:tc>
      </w:tr>
      <w:tr w:rsidR="0097681D" w14:paraId="411254B7" w14:textId="77777777" w:rsidTr="000278C7">
        <w:tc>
          <w:tcPr>
            <w:tcW w:w="1526" w:type="dxa"/>
          </w:tcPr>
          <w:p w14:paraId="0027D9AD" w14:textId="77777777" w:rsidR="0097681D" w:rsidRDefault="0097681D" w:rsidP="000278C7">
            <w:pPr>
              <w:pStyle w:val="a0"/>
              <w:jc w:val="center"/>
              <w:rPr>
                <w:lang w:eastAsia="zh-CN"/>
              </w:rPr>
            </w:pPr>
            <w:r>
              <w:rPr>
                <w:rFonts w:hint="eastAsia"/>
                <w:lang w:eastAsia="zh-CN"/>
              </w:rPr>
              <w:t>T</w:t>
            </w:r>
            <w:r>
              <w:rPr>
                <w:lang w:eastAsia="zh-CN"/>
              </w:rPr>
              <w:t>otal</w:t>
            </w:r>
          </w:p>
        </w:tc>
        <w:tc>
          <w:tcPr>
            <w:tcW w:w="688" w:type="dxa"/>
          </w:tcPr>
          <w:p w14:paraId="13D67B78" w14:textId="2145FF7E" w:rsidR="0097681D" w:rsidRDefault="00ED309D" w:rsidP="000278C7">
            <w:pPr>
              <w:pStyle w:val="a0"/>
              <w:jc w:val="center"/>
              <w:rPr>
                <w:lang w:eastAsia="zh-CN"/>
              </w:rPr>
            </w:pPr>
            <w:r>
              <w:rPr>
                <w:lang w:eastAsia="zh-CN"/>
              </w:rPr>
              <w:t>24</w:t>
            </w:r>
          </w:p>
        </w:tc>
        <w:tc>
          <w:tcPr>
            <w:tcW w:w="1107" w:type="dxa"/>
          </w:tcPr>
          <w:p w14:paraId="264B7839" w14:textId="77777777" w:rsidR="0097681D" w:rsidRDefault="0097681D" w:rsidP="000278C7">
            <w:pPr>
              <w:pStyle w:val="a0"/>
              <w:jc w:val="center"/>
              <w:rPr>
                <w:lang w:eastAsia="zh-CN"/>
              </w:rPr>
            </w:pPr>
            <w:r>
              <w:rPr>
                <w:rFonts w:hint="eastAsia"/>
                <w:lang w:eastAsia="zh-CN"/>
              </w:rPr>
              <w:t>3</w:t>
            </w:r>
            <w:r>
              <w:rPr>
                <w:lang w:eastAsia="zh-CN"/>
              </w:rPr>
              <w:t>9</w:t>
            </w:r>
          </w:p>
        </w:tc>
        <w:tc>
          <w:tcPr>
            <w:tcW w:w="1107" w:type="dxa"/>
          </w:tcPr>
          <w:p w14:paraId="384FEB72" w14:textId="77777777" w:rsidR="0097681D" w:rsidRDefault="0097681D" w:rsidP="000278C7">
            <w:pPr>
              <w:pStyle w:val="a0"/>
              <w:jc w:val="center"/>
              <w:rPr>
                <w:lang w:eastAsia="zh-CN"/>
              </w:rPr>
            </w:pPr>
            <w:r>
              <w:rPr>
                <w:rFonts w:hint="eastAsia"/>
                <w:lang w:eastAsia="zh-CN"/>
              </w:rPr>
              <w:t>1</w:t>
            </w:r>
            <w:r>
              <w:rPr>
                <w:lang w:eastAsia="zh-CN"/>
              </w:rPr>
              <w:t>6</w:t>
            </w:r>
          </w:p>
        </w:tc>
        <w:tc>
          <w:tcPr>
            <w:tcW w:w="1107" w:type="dxa"/>
          </w:tcPr>
          <w:p w14:paraId="6D083E11" w14:textId="156758EC" w:rsidR="0097681D" w:rsidRDefault="0097681D" w:rsidP="000278C7">
            <w:pPr>
              <w:pStyle w:val="a0"/>
              <w:jc w:val="center"/>
              <w:rPr>
                <w:lang w:eastAsia="zh-CN"/>
              </w:rPr>
            </w:pPr>
            <w:r>
              <w:rPr>
                <w:rFonts w:hint="eastAsia"/>
                <w:lang w:eastAsia="zh-CN"/>
              </w:rPr>
              <w:t>6</w:t>
            </w:r>
            <w:r w:rsidR="00ED309D">
              <w:rPr>
                <w:lang w:eastAsia="zh-CN"/>
              </w:rPr>
              <w:t>2</w:t>
            </w:r>
          </w:p>
        </w:tc>
        <w:tc>
          <w:tcPr>
            <w:tcW w:w="1107" w:type="dxa"/>
          </w:tcPr>
          <w:p w14:paraId="70420138" w14:textId="77777777" w:rsidR="0097681D" w:rsidRDefault="0097681D" w:rsidP="000278C7">
            <w:pPr>
              <w:pStyle w:val="a0"/>
              <w:jc w:val="center"/>
              <w:rPr>
                <w:lang w:eastAsia="zh-CN"/>
              </w:rPr>
            </w:pPr>
            <w:r>
              <w:rPr>
                <w:rFonts w:hint="eastAsia"/>
                <w:lang w:eastAsia="zh-CN"/>
              </w:rPr>
              <w:t>1</w:t>
            </w:r>
          </w:p>
        </w:tc>
        <w:tc>
          <w:tcPr>
            <w:tcW w:w="1107" w:type="dxa"/>
          </w:tcPr>
          <w:p w14:paraId="2F35A2AD" w14:textId="38CB0889" w:rsidR="0097681D" w:rsidRDefault="0097681D" w:rsidP="000278C7">
            <w:pPr>
              <w:pStyle w:val="a0"/>
              <w:jc w:val="center"/>
              <w:rPr>
                <w:lang w:eastAsia="zh-CN"/>
              </w:rPr>
            </w:pPr>
            <w:r>
              <w:rPr>
                <w:rFonts w:hint="eastAsia"/>
                <w:lang w:eastAsia="zh-CN"/>
              </w:rPr>
              <w:t>1</w:t>
            </w:r>
            <w:r w:rsidR="00ED309D">
              <w:rPr>
                <w:lang w:eastAsia="zh-CN"/>
              </w:rPr>
              <w:t>3</w:t>
            </w:r>
          </w:p>
        </w:tc>
        <w:tc>
          <w:tcPr>
            <w:tcW w:w="1107" w:type="dxa"/>
          </w:tcPr>
          <w:p w14:paraId="37AE9EE4" w14:textId="60134F74" w:rsidR="0097681D" w:rsidRDefault="0097681D" w:rsidP="000278C7">
            <w:pPr>
              <w:pStyle w:val="a0"/>
              <w:jc w:val="center"/>
              <w:rPr>
                <w:lang w:eastAsia="zh-CN"/>
              </w:rPr>
            </w:pPr>
            <w:r>
              <w:rPr>
                <w:rFonts w:hint="eastAsia"/>
                <w:lang w:eastAsia="zh-CN"/>
              </w:rPr>
              <w:t>1</w:t>
            </w:r>
            <w:r w:rsidR="00ED309D">
              <w:rPr>
                <w:lang w:eastAsia="zh-CN"/>
              </w:rPr>
              <w:t>55</w:t>
            </w:r>
          </w:p>
        </w:tc>
      </w:tr>
    </w:tbl>
    <w:p w14:paraId="6DB488A2" w14:textId="77777777" w:rsidR="0097681D" w:rsidRPr="0097681D" w:rsidRDefault="0097681D">
      <w:pPr>
        <w:pStyle w:val="a0"/>
        <w:rPr>
          <w:lang w:eastAsia="zh-CN"/>
        </w:rPr>
      </w:pPr>
    </w:p>
    <w:p w14:paraId="66B86884" w14:textId="1286779E" w:rsidR="002E2DC6" w:rsidRDefault="00000000">
      <w:pPr>
        <w:pStyle w:val="a0"/>
        <w:rPr>
          <w:lang w:eastAsia="zh-CN"/>
        </w:rPr>
      </w:pPr>
      <w:r>
        <w:rPr>
          <w:b/>
          <w:bCs/>
          <w:lang w:eastAsia="zh-CN"/>
        </w:rPr>
        <w:t>Java+JML dataset.</w:t>
      </w:r>
      <w:r>
        <w:rPr>
          <w:lang w:eastAsia="zh-CN"/>
        </w:rPr>
        <w:t xml:space="preserve"> </w:t>
      </w:r>
      <w:r w:rsidR="00181779">
        <w:rPr>
          <w:rFonts w:ascii="Times New Roman" w:hAnsi="Times New Roman" w:cs="Times New Roman"/>
          <w:shd w:val="clear" w:color="auto" w:fill="FFFFFF"/>
        </w:rPr>
        <w:t>The</w:t>
      </w:r>
      <w:r w:rsidR="002E2DC6" w:rsidRPr="002E2DC6">
        <w:rPr>
          <w:rFonts w:ascii="Times New Roman" w:hAnsi="Times New Roman" w:cs="Times New Roman"/>
          <w:shd w:val="clear" w:color="auto" w:fill="FFFFFF"/>
        </w:rPr>
        <w:t xml:space="preserve"> dataset</w:t>
      </w:r>
      <w:r w:rsidR="00181779" w:rsidRPr="00181779">
        <w:rPr>
          <w:rFonts w:ascii="Times New Roman" w:hAnsi="Times New Roman" w:cs="Times New Roman"/>
          <w:shd w:val="clear" w:color="auto" w:fill="FFFFFF"/>
        </w:rPr>
        <w:t xml:space="preserve"> </w:t>
      </w:r>
      <w:r w:rsidR="00181779">
        <w:rPr>
          <w:rFonts w:ascii="Times New Roman" w:hAnsi="Times New Roman" w:cs="Times New Roman"/>
          <w:shd w:val="clear" w:color="auto" w:fill="FFFFFF"/>
        </w:rPr>
        <w:t>p</w:t>
      </w:r>
      <w:r w:rsidR="00181779" w:rsidRPr="002E2DC6">
        <w:rPr>
          <w:rFonts w:ascii="Times New Roman" w:hAnsi="Times New Roman" w:cs="Times New Roman"/>
          <w:shd w:val="clear" w:color="auto" w:fill="FFFFFF"/>
        </w:rPr>
        <w:t>roposed by Nilizadeh</w:t>
      </w:r>
      <w:r w:rsidR="002E2DC6" w:rsidRPr="002E2DC6">
        <w:rPr>
          <w:rFonts w:ascii="Times New Roman" w:hAnsi="Times New Roman" w:cs="Times New Roman"/>
          <w:shd w:val="clear" w:color="auto" w:fill="FFFFFF"/>
        </w:rPr>
        <w:t xml:space="preserve"> is the first validated and publicly available dataset for Java programs</w:t>
      </w:r>
      <w:r w:rsidR="002E2DC6" w:rsidRPr="00B06D81">
        <w:rPr>
          <w:rFonts w:ascii="Times New Roman" w:hAnsi="Times New Roman" w:cs="Times New Roman"/>
          <w:shd w:val="clear" w:color="auto" w:fill="FFFFFF"/>
        </w:rPr>
        <w:t xml:space="preserve">. </w:t>
      </w:r>
      <w:r w:rsidR="002E2DC6" w:rsidRPr="002E2DC6">
        <w:rPr>
          <w:rFonts w:ascii="Times New Roman" w:hAnsi="Times New Roman" w:cs="Times New Roman"/>
          <w:shd w:val="clear" w:color="auto" w:fill="FFFFFF"/>
        </w:rPr>
        <w:t>It consists of the following four components: correct programs, mutated buggy programs, test suites, and APR-based patches</w:t>
      </w:r>
      <w:r w:rsidR="002E2DC6" w:rsidRPr="00B06D81">
        <w:rPr>
          <w:rFonts w:ascii="Times New Roman" w:hAnsi="Times New Roman" w:cs="Times New Roman"/>
          <w:shd w:val="clear" w:color="auto" w:fill="FFFFFF"/>
        </w:rPr>
        <w:t xml:space="preserve">. </w:t>
      </w:r>
      <w:r w:rsidR="002E2DC6" w:rsidRPr="002E2DC6">
        <w:rPr>
          <w:rFonts w:ascii="Times New Roman" w:hAnsi="Times New Roman" w:cs="Times New Roman"/>
          <w:shd w:val="clear" w:color="auto" w:fill="FFFFFF"/>
        </w:rPr>
        <w:t>The programs in this dataset have JML specifications for experimental evaluation</w:t>
      </w:r>
      <w:r w:rsidR="002E2DC6" w:rsidRPr="00B06D81">
        <w:rPr>
          <w:rFonts w:ascii="Times New Roman" w:hAnsi="Times New Roman" w:cs="Times New Roman"/>
          <w:shd w:val="clear" w:color="auto" w:fill="FFFFFF"/>
        </w:rPr>
        <w:t xml:space="preserve">. </w:t>
      </w:r>
      <w:r w:rsidR="002E2DC6" w:rsidRPr="002E2DC6">
        <w:rPr>
          <w:rFonts w:ascii="Times New Roman" w:hAnsi="Times New Roman" w:cs="Times New Roman"/>
          <w:shd w:val="clear" w:color="auto" w:fill="FFFFFF"/>
          <w:lang w:eastAsia="zh-CN"/>
        </w:rPr>
        <w:t>This dataset implements various classical algorithms and data structures, such as bubble sort, factorial, queue, etc.</w:t>
      </w:r>
      <w:r w:rsidR="002E2DC6" w:rsidRPr="002E2DC6">
        <w:t xml:space="preserve"> </w:t>
      </w:r>
      <w:r w:rsidR="002E2DC6" w:rsidRPr="002E2DC6">
        <w:rPr>
          <w:rFonts w:ascii="Times New Roman" w:hAnsi="Times New Roman" w:cs="Times New Roman"/>
          <w:shd w:val="clear" w:color="auto" w:fill="FFFFFF"/>
        </w:rPr>
        <w:t>They are small programs with formal specifications written in JML and, therefore, can be considered as programs with oracle</w:t>
      </w:r>
      <w:r w:rsidR="002E2DC6" w:rsidRPr="00B06D81">
        <w:rPr>
          <w:rFonts w:ascii="Times New Roman" w:hAnsi="Times New Roman" w:cs="Times New Roman"/>
          <w:shd w:val="clear" w:color="auto" w:fill="FFFFFF"/>
        </w:rPr>
        <w:t>.</w:t>
      </w:r>
      <w:r w:rsidR="002E2DC6" w:rsidRPr="002E2DC6">
        <w:t xml:space="preserve"> </w:t>
      </w:r>
      <w:r w:rsidR="002E2DC6" w:rsidRPr="002E2DC6">
        <w:rPr>
          <w:rFonts w:ascii="Times New Roman" w:hAnsi="Times New Roman" w:cs="Times New Roman"/>
          <w:shd w:val="clear" w:color="auto" w:fill="FFFFFF"/>
        </w:rPr>
        <w:t>Test suites are created using AFL-based fuzzy tools. Test suites are divided into Small and Medium depending on the size of the number of generated test cases</w:t>
      </w:r>
      <w:r w:rsidR="002E2DC6" w:rsidRPr="00B06D81">
        <w:rPr>
          <w:rFonts w:ascii="Times New Roman" w:hAnsi="Times New Roman" w:cs="Times New Roman"/>
          <w:shd w:val="clear" w:color="auto" w:fill="FFFFFF"/>
        </w:rPr>
        <w:t xml:space="preserve">. </w:t>
      </w:r>
      <w:r w:rsidR="002E2DC6">
        <w:rPr>
          <w:rFonts w:ascii="Times New Roman" w:hAnsi="Times New Roman" w:cs="Times New Roman"/>
          <w:shd w:val="clear" w:color="auto" w:fill="FFFFFF"/>
        </w:rPr>
        <w:t>Buggy</w:t>
      </w:r>
      <w:r w:rsidR="002E2DC6" w:rsidRPr="002E2DC6">
        <w:rPr>
          <w:rFonts w:ascii="Times New Roman" w:hAnsi="Times New Roman" w:cs="Times New Roman"/>
          <w:shd w:val="clear" w:color="auto" w:fill="FFFFFF"/>
        </w:rPr>
        <w:t xml:space="preserve"> programs are created using PITest, a Java program mutation tool that injects a single error into each java program.PITest generates errors by changing control conditions, changing assignment expressions, removing method calls, and changing return values. APR-based repair patches are obtained using the following repair tools, namely ARJA-E, Cardumen, jGenProg, jKali, jMutRepair, Kali-A, and Nopol</w:t>
      </w:r>
      <w:r w:rsidR="002E2DC6">
        <w:rPr>
          <w:rFonts w:ascii="Times New Roman" w:hAnsi="Times New Roman" w:cs="Times New Roman"/>
          <w:shd w:val="clear" w:color="auto" w:fill="FFFFFF"/>
        </w:rPr>
        <w:t>.</w:t>
      </w:r>
    </w:p>
    <w:p w14:paraId="5FD82885" w14:textId="6E45C147" w:rsidR="00477479" w:rsidRPr="00BA13AB" w:rsidRDefault="00477479" w:rsidP="00C6621E">
      <w:pPr>
        <w:pStyle w:val="a0"/>
        <w:rPr>
          <w:rFonts w:ascii="Times New Roman" w:hAnsi="Times New Roman" w:cs="Times New Roman"/>
          <w:lang w:eastAsia="zh-CN"/>
        </w:rPr>
      </w:pPr>
      <w:r w:rsidRPr="00BA13AB">
        <w:rPr>
          <w:rFonts w:ascii="Times New Roman" w:hAnsi="Times New Roman" w:cs="Times New Roman"/>
          <w:lang w:eastAsia="zh-CN"/>
        </w:rPr>
        <w:t>We selected 236 overfitting patches based on Medium test suite and 336 overfitting patches based on Small test suite from the Java+JML dataset, which were judged by JML specification and determined that these patches were overfitting patches. The PatchID algorithm was run on a total of 572 patches, and the results were obtained for 365 patches, as shown in Table 2.</w:t>
      </w:r>
    </w:p>
    <w:p w14:paraId="1A172C01" w14:textId="3E1B91A5" w:rsidR="00C6621E" w:rsidRDefault="00C6621E" w:rsidP="00C6621E">
      <w:pPr>
        <w:pStyle w:val="a0"/>
        <w:jc w:val="center"/>
        <w:rPr>
          <w:lang w:eastAsia="zh-CN"/>
        </w:rPr>
      </w:pPr>
      <w:r>
        <w:rPr>
          <w:highlight w:val="yellow"/>
          <w:lang w:eastAsia="zh-CN"/>
        </w:rPr>
        <w:t>T</w:t>
      </w:r>
      <w:r>
        <w:rPr>
          <w:rFonts w:hint="eastAsia"/>
          <w:highlight w:val="yellow"/>
          <w:lang w:eastAsia="zh-CN"/>
        </w:rPr>
        <w:t>able</w:t>
      </w:r>
      <w:r>
        <w:rPr>
          <w:highlight w:val="yellow"/>
          <w:lang w:eastAsia="zh-CN"/>
        </w:rPr>
        <w:t xml:space="preserve"> </w:t>
      </w:r>
      <w:r w:rsidR="00762ADE">
        <w:rPr>
          <w:highlight w:val="yellow"/>
          <w:lang w:eastAsia="zh-CN"/>
        </w:rPr>
        <w:t>2</w:t>
      </w:r>
      <w:r>
        <w:rPr>
          <w:highlight w:val="yellow"/>
          <w:lang w:eastAsia="zh-CN"/>
        </w:rPr>
        <w:t>: Java+JML Dataset</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1163"/>
        <w:gridCol w:w="1192"/>
      </w:tblGrid>
      <w:tr w:rsidR="00C6621E" w14:paraId="1F41DF41" w14:textId="77777777" w:rsidTr="000278C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05FFECEC" w14:textId="77777777" w:rsidR="00C6621E" w:rsidRDefault="00C6621E" w:rsidP="000278C7">
            <w:pPr>
              <w:pStyle w:val="Compact"/>
            </w:pPr>
            <w:r>
              <w:t>PatchType</w:t>
            </w:r>
          </w:p>
        </w:tc>
        <w:tc>
          <w:tcPr>
            <w:tcW w:w="0" w:type="auto"/>
            <w:tcBorders>
              <w:bottom w:val="nil"/>
            </w:tcBorders>
          </w:tcPr>
          <w:p w14:paraId="4630C2F2" w14:textId="77777777" w:rsidR="00C6621E" w:rsidRDefault="00C6621E" w:rsidP="000278C7">
            <w:pPr>
              <w:pStyle w:val="Compact"/>
            </w:pPr>
            <w:r>
              <w:t>Collected</w:t>
            </w:r>
          </w:p>
        </w:tc>
        <w:tc>
          <w:tcPr>
            <w:tcW w:w="0" w:type="auto"/>
            <w:tcBorders>
              <w:bottom w:val="nil"/>
            </w:tcBorders>
          </w:tcPr>
          <w:p w14:paraId="57B39401" w14:textId="77777777" w:rsidR="00C6621E" w:rsidRDefault="00C6621E" w:rsidP="000278C7">
            <w:pPr>
              <w:pStyle w:val="Compact"/>
            </w:pPr>
            <w:r>
              <w:t>Validated</w:t>
            </w:r>
          </w:p>
        </w:tc>
      </w:tr>
      <w:tr w:rsidR="00C6621E" w14:paraId="74461D5B" w14:textId="77777777" w:rsidTr="000278C7">
        <w:trPr>
          <w:jc w:val="center"/>
        </w:trPr>
        <w:tc>
          <w:tcPr>
            <w:tcW w:w="0" w:type="auto"/>
          </w:tcPr>
          <w:p w14:paraId="3D1E81E0" w14:textId="77777777" w:rsidR="00C6621E" w:rsidRDefault="00C6621E" w:rsidP="000278C7">
            <w:pPr>
              <w:pStyle w:val="Compact"/>
            </w:pPr>
            <w:r>
              <w:t>Medium</w:t>
            </w:r>
          </w:p>
        </w:tc>
        <w:tc>
          <w:tcPr>
            <w:tcW w:w="0" w:type="auto"/>
          </w:tcPr>
          <w:p w14:paraId="5669503B" w14:textId="77777777" w:rsidR="00C6621E" w:rsidRDefault="00C6621E" w:rsidP="000278C7">
            <w:pPr>
              <w:pStyle w:val="Compact"/>
            </w:pPr>
            <w:r>
              <w:t>236</w:t>
            </w:r>
          </w:p>
        </w:tc>
        <w:tc>
          <w:tcPr>
            <w:tcW w:w="0" w:type="auto"/>
          </w:tcPr>
          <w:p w14:paraId="2137C9D1" w14:textId="77777777" w:rsidR="00C6621E" w:rsidRDefault="00C6621E" w:rsidP="000278C7">
            <w:pPr>
              <w:pStyle w:val="Compact"/>
            </w:pPr>
            <w:r>
              <w:t>144</w:t>
            </w:r>
          </w:p>
        </w:tc>
      </w:tr>
      <w:tr w:rsidR="00C6621E" w14:paraId="5F4D8008" w14:textId="77777777" w:rsidTr="000278C7">
        <w:trPr>
          <w:jc w:val="center"/>
        </w:trPr>
        <w:tc>
          <w:tcPr>
            <w:tcW w:w="0" w:type="auto"/>
          </w:tcPr>
          <w:p w14:paraId="40E1225F" w14:textId="77777777" w:rsidR="00C6621E" w:rsidRDefault="00C6621E" w:rsidP="000278C7">
            <w:pPr>
              <w:pStyle w:val="Compact"/>
            </w:pPr>
            <w:r>
              <w:t>Small</w:t>
            </w:r>
          </w:p>
        </w:tc>
        <w:tc>
          <w:tcPr>
            <w:tcW w:w="0" w:type="auto"/>
          </w:tcPr>
          <w:p w14:paraId="17F06929" w14:textId="77777777" w:rsidR="00C6621E" w:rsidRDefault="00C6621E" w:rsidP="000278C7">
            <w:pPr>
              <w:pStyle w:val="Compact"/>
            </w:pPr>
            <w:r>
              <w:t>336</w:t>
            </w:r>
          </w:p>
        </w:tc>
        <w:tc>
          <w:tcPr>
            <w:tcW w:w="0" w:type="auto"/>
          </w:tcPr>
          <w:p w14:paraId="7CFF0AC7" w14:textId="77777777" w:rsidR="00C6621E" w:rsidRDefault="00C6621E" w:rsidP="000278C7">
            <w:pPr>
              <w:pStyle w:val="Compact"/>
            </w:pPr>
            <w:r>
              <w:t>221</w:t>
            </w:r>
          </w:p>
        </w:tc>
      </w:tr>
      <w:tr w:rsidR="00C6621E" w14:paraId="0C251A2A" w14:textId="77777777" w:rsidTr="000278C7">
        <w:trPr>
          <w:jc w:val="center"/>
        </w:trPr>
        <w:tc>
          <w:tcPr>
            <w:tcW w:w="0" w:type="auto"/>
          </w:tcPr>
          <w:p w14:paraId="7B152989" w14:textId="77777777" w:rsidR="00C6621E" w:rsidRDefault="00C6621E" w:rsidP="000278C7">
            <w:pPr>
              <w:pStyle w:val="Compact"/>
            </w:pPr>
            <w:r>
              <w:t>Total</w:t>
            </w:r>
          </w:p>
        </w:tc>
        <w:tc>
          <w:tcPr>
            <w:tcW w:w="0" w:type="auto"/>
          </w:tcPr>
          <w:p w14:paraId="75E77356" w14:textId="42AF4055" w:rsidR="00C6621E" w:rsidRDefault="00C6621E" w:rsidP="000278C7">
            <w:pPr>
              <w:pStyle w:val="Compact"/>
            </w:pPr>
            <w:r>
              <w:t>5</w:t>
            </w:r>
            <w:r w:rsidR="00680504">
              <w:t>72</w:t>
            </w:r>
          </w:p>
        </w:tc>
        <w:tc>
          <w:tcPr>
            <w:tcW w:w="0" w:type="auto"/>
          </w:tcPr>
          <w:p w14:paraId="4B40B323" w14:textId="5843CB1A" w:rsidR="00C6621E" w:rsidRDefault="00C6621E" w:rsidP="000278C7">
            <w:pPr>
              <w:pStyle w:val="Compact"/>
            </w:pPr>
            <w:r>
              <w:t>3</w:t>
            </w:r>
            <w:r w:rsidR="00680504">
              <w:t>65</w:t>
            </w:r>
          </w:p>
        </w:tc>
      </w:tr>
    </w:tbl>
    <w:p w14:paraId="513E149B" w14:textId="77777777" w:rsidR="00C6621E" w:rsidRDefault="00C6621E">
      <w:pPr>
        <w:pStyle w:val="a0"/>
        <w:rPr>
          <w:lang w:eastAsia="zh-CN"/>
        </w:rPr>
      </w:pPr>
    </w:p>
    <w:p w14:paraId="1B1DAA91" w14:textId="77777777" w:rsidR="003C3593" w:rsidRDefault="00000000">
      <w:pPr>
        <w:pStyle w:val="4"/>
        <w:rPr>
          <w:i w:val="0"/>
          <w:iCs/>
          <w:sz w:val="32"/>
          <w:szCs w:val="32"/>
        </w:rPr>
      </w:pPr>
      <w:bookmarkStart w:id="40" w:name="X1681e0019300c3a88ebbab74db2732415b78b70"/>
      <w:bookmarkEnd w:id="38"/>
      <w:r>
        <w:rPr>
          <w:i w:val="0"/>
          <w:iCs/>
          <w:sz w:val="32"/>
          <w:szCs w:val="32"/>
        </w:rPr>
        <w:t>5.2 Experiment Setup</w:t>
      </w:r>
    </w:p>
    <w:p w14:paraId="67C2E9A7" w14:textId="5764B095" w:rsidR="007A5BAC" w:rsidRPr="00BA13AB" w:rsidRDefault="007A5BAC" w:rsidP="00BA13AB">
      <w:pPr>
        <w:pStyle w:val="a0"/>
        <w:rPr>
          <w:rFonts w:ascii="Times New Roman" w:hAnsi="Times New Roman" w:cs="Times New Roman"/>
          <w:lang w:eastAsia="zh-CN"/>
        </w:rPr>
      </w:pPr>
      <w:r w:rsidRPr="00BA13AB">
        <w:rPr>
          <w:rFonts w:ascii="Times New Roman" w:hAnsi="Times New Roman" w:cs="Times New Roman"/>
          <w:lang w:eastAsia="zh-CN"/>
        </w:rPr>
        <w:t>We implemented PatchID on top of the JAID</w:t>
      </w:r>
      <w:r>
        <w:rPr>
          <w:rFonts w:ascii="Times New Roman" w:hAnsi="Times New Roman" w:cs="Times New Roman"/>
          <w:lang w:eastAsia="zh-CN"/>
        </w:rPr>
        <w:t>[57]</w:t>
      </w:r>
      <w:r w:rsidRPr="00BA13AB">
        <w:rPr>
          <w:rFonts w:ascii="Times New Roman" w:hAnsi="Times New Roman" w:cs="Times New Roman"/>
          <w:lang w:eastAsia="zh-CN"/>
        </w:rPr>
        <w:t xml:space="preserve"> framework. we ran two datasets, the Defects dataset on Ubuntu 18.04, Defects4j 2.0.0, JDK1.8 and the Java+JML dataset on Windows 10, JDK1.8</w:t>
      </w:r>
      <w:r>
        <w:rPr>
          <w:rFonts w:ascii="Times New Roman" w:hAnsi="Times New Roman" w:cs="Times New Roman"/>
          <w:lang w:eastAsia="zh-CN"/>
        </w:rPr>
        <w:t>.</w:t>
      </w:r>
    </w:p>
    <w:p w14:paraId="1C97D89B" w14:textId="0E6AD608" w:rsidR="003C3593" w:rsidRDefault="00000000">
      <w:pPr>
        <w:pStyle w:val="a0"/>
        <w:rPr>
          <w:lang w:eastAsia="zh-CN"/>
        </w:rPr>
      </w:pPr>
      <w:r w:rsidRPr="00BA13AB">
        <w:rPr>
          <w:rFonts w:ascii="Times New Roman" w:hAnsi="Times New Roman" w:cs="Times New Roman"/>
          <w:b/>
          <w:bCs/>
          <w:lang w:eastAsia="zh-CN"/>
        </w:rPr>
        <w:lastRenderedPageBreak/>
        <w:t>RQ1.</w:t>
      </w:r>
      <w:r w:rsidRPr="00BA13AB">
        <w:rPr>
          <w:rFonts w:ascii="Times New Roman" w:hAnsi="Times New Roman" w:cs="Times New Roman"/>
          <w:lang w:eastAsia="zh-CN"/>
        </w:rPr>
        <w:t xml:space="preserve"> </w:t>
      </w:r>
      <w:r w:rsidR="001149E8" w:rsidRPr="00BA13AB">
        <w:rPr>
          <w:rFonts w:ascii="Times New Roman" w:hAnsi="Times New Roman" w:cs="Times New Roman"/>
          <w:lang w:eastAsia="zh-CN"/>
        </w:rPr>
        <w:t xml:space="preserve">To evaluate the effectiveness of PatchID, we ran the collected patch sets and saved the patch judgments and the values of important variables in a file. These variables are snapshot, passing test, failing test, and new test. In addition, we compared with two overfitting patch identification tools, PatchSim and ODS. PatchSim is a scheme proposed by Xiong, and we use the same criteria as his, namely PATCH-SIM and TEST-SIM, but he uses the program execution path perspective, while PatchID uses program dynamic expressions. To explore whether expression-based PATCH-SIM has better results relative to program path execution, so we choose Xiong's tool. ODS is an overfitting identification tool based on deep learning proposed by Ye [56]. </w:t>
      </w:r>
      <w:r w:rsidR="0084272D" w:rsidRPr="00331E3E">
        <w:rPr>
          <w:rFonts w:ascii="Times New Roman" w:hAnsi="Times New Roman" w:cs="Times New Roman"/>
          <w:lang w:eastAsia="zh-CN"/>
        </w:rPr>
        <w:t>We chose ODS for comparison because it is the most recent overfitting patch identification tool and it works very well</w:t>
      </w:r>
      <w:r w:rsidR="001149E8" w:rsidRPr="00BA13AB">
        <w:rPr>
          <w:rFonts w:ascii="Times New Roman" w:hAnsi="Times New Roman" w:cs="Times New Roman"/>
          <w:lang w:eastAsia="zh-CN"/>
        </w:rPr>
        <w:t xml:space="preserve">. We collected the results of ODS runs on the first dataset according to the manual given by the authors. We got 143 results, of which 9 patches are </w:t>
      </w:r>
      <w:r w:rsidR="0084272D" w:rsidRPr="0084272D">
        <w:rPr>
          <w:rFonts w:ascii="Times New Roman" w:hAnsi="Times New Roman" w:cs="Times New Roman"/>
          <w:lang w:eastAsia="zh-CN"/>
        </w:rPr>
        <w:t>unknown</w:t>
      </w:r>
      <w:r w:rsidR="001149E8" w:rsidRPr="00BA13AB">
        <w:rPr>
          <w:rFonts w:ascii="Times New Roman" w:hAnsi="Times New Roman" w:cs="Times New Roman"/>
          <w:lang w:eastAsia="zh-CN"/>
        </w:rPr>
        <w:t xml:space="preserve"> and 95 patches are Ye's experiments that gave the results. </w:t>
      </w:r>
      <w:r w:rsidR="0084272D" w:rsidRPr="0084272D">
        <w:t xml:space="preserve"> </w:t>
      </w:r>
      <w:r w:rsidR="0084272D" w:rsidRPr="00BA13AB">
        <w:rPr>
          <w:rFonts w:ascii="Times New Roman" w:hAnsi="Times New Roman" w:cs="Times New Roman"/>
          <w:lang w:eastAsia="zh-CN"/>
        </w:rPr>
        <w:t>We took a concatenation operation of</w:t>
      </w:r>
      <w:r w:rsidR="0084272D">
        <w:rPr>
          <w:rFonts w:ascii="Times New Roman" w:hAnsi="Times New Roman" w:cs="Times New Roman"/>
          <w:lang w:eastAsia="zh-CN"/>
        </w:rPr>
        <w:t xml:space="preserve"> </w:t>
      </w:r>
      <w:r w:rsidR="0084272D" w:rsidRPr="00BA13AB">
        <w:rPr>
          <w:rFonts w:ascii="Times New Roman" w:hAnsi="Times New Roman" w:cs="Times New Roman"/>
          <w:lang w:eastAsia="zh-CN"/>
        </w:rPr>
        <w:t>Ye's experimental results with 143 results, resulting in 163 patch identification results. We chose to compare on the first dataset because Defects4j is closer to the real project. It is worth noting that we chose 206 patches as the base (14 unknown types out of 220 patches) because the number of patch intersections supported by the three tools is too small.</w:t>
      </w:r>
    </w:p>
    <w:p w14:paraId="085D7466" w14:textId="5E95EDF5" w:rsidR="003C3593" w:rsidRPr="00BA13AB" w:rsidRDefault="00000000">
      <w:pPr>
        <w:pStyle w:val="a0"/>
        <w:rPr>
          <w:rFonts w:ascii="Times New Roman" w:hAnsi="Times New Roman" w:cs="Times New Roman"/>
          <w:lang w:eastAsia="zh-CN"/>
        </w:rPr>
      </w:pPr>
      <w:r>
        <w:rPr>
          <w:b/>
          <w:bCs/>
          <w:lang w:eastAsia="zh-CN"/>
        </w:rPr>
        <w:t>RQ2.</w:t>
      </w:r>
      <w:r>
        <w:rPr>
          <w:rFonts w:hint="eastAsia"/>
          <w:lang w:eastAsia="zh-CN"/>
        </w:rPr>
        <w:t xml:space="preserve"> </w:t>
      </w:r>
      <w:r w:rsidR="0084272D" w:rsidRPr="00BA13AB">
        <w:rPr>
          <w:rFonts w:ascii="Times New Roman" w:hAnsi="Times New Roman" w:cs="Times New Roman"/>
          <w:lang w:eastAsia="zh-CN"/>
        </w:rPr>
        <w:t>Record the running time of each patch, calculate the time in whole minutes, and approximate the extra seconds by rounding.</w:t>
      </w:r>
    </w:p>
    <w:p w14:paraId="6D04A179" w14:textId="20273F28" w:rsidR="003C3593" w:rsidRPr="00BA13AB" w:rsidRDefault="00000000">
      <w:pPr>
        <w:pStyle w:val="a0"/>
        <w:rPr>
          <w:rFonts w:ascii="Times New Roman" w:hAnsi="Times New Roman" w:cs="Times New Roman"/>
          <w:lang w:eastAsia="zh-CN"/>
        </w:rPr>
      </w:pPr>
      <w:r>
        <w:rPr>
          <w:b/>
          <w:bCs/>
          <w:lang w:eastAsia="zh-CN"/>
        </w:rPr>
        <w:t>RQ</w:t>
      </w:r>
      <w:r w:rsidR="00674ECC">
        <w:rPr>
          <w:b/>
          <w:bCs/>
          <w:lang w:eastAsia="zh-CN"/>
        </w:rPr>
        <w:t>3</w:t>
      </w:r>
      <w:r>
        <w:rPr>
          <w:b/>
          <w:bCs/>
          <w:lang w:eastAsia="zh-CN"/>
        </w:rPr>
        <w:t>.</w:t>
      </w:r>
      <w:r>
        <w:rPr>
          <w:lang w:eastAsia="zh-CN"/>
        </w:rPr>
        <w:t xml:space="preserve"> </w:t>
      </w:r>
      <w:r w:rsidR="0084272D" w:rsidRPr="00BA13AB">
        <w:rPr>
          <w:rFonts w:ascii="Times New Roman" w:hAnsi="Times New Roman" w:cs="Times New Roman"/>
          <w:lang w:eastAsia="zh-CN"/>
        </w:rPr>
        <w:t>Manually analyze misclassified patches and analyze the reasons for failure.</w:t>
      </w:r>
    </w:p>
    <w:p w14:paraId="647E4A22" w14:textId="60979CFA" w:rsidR="0084272D" w:rsidRPr="0084272D" w:rsidRDefault="00000000">
      <w:pPr>
        <w:pStyle w:val="a0"/>
        <w:rPr>
          <w:lang w:eastAsia="zh-CN"/>
        </w:rPr>
      </w:pPr>
      <w:r>
        <w:rPr>
          <w:b/>
          <w:bCs/>
          <w:lang w:eastAsia="zh-CN"/>
        </w:rPr>
        <w:t>RQ</w:t>
      </w:r>
      <w:r w:rsidR="00674ECC">
        <w:rPr>
          <w:b/>
          <w:bCs/>
          <w:lang w:eastAsia="zh-CN"/>
        </w:rPr>
        <w:t>4</w:t>
      </w:r>
      <w:r>
        <w:rPr>
          <w:b/>
          <w:bCs/>
          <w:lang w:eastAsia="zh-CN"/>
        </w:rPr>
        <w:t>.</w:t>
      </w:r>
      <w:r>
        <w:rPr>
          <w:lang w:eastAsia="zh-CN"/>
        </w:rPr>
        <w:t xml:space="preserve"> </w:t>
      </w:r>
      <w:r w:rsidR="0084272D" w:rsidRPr="00BA13AB">
        <w:rPr>
          <w:rFonts w:ascii="Times New Roman" w:hAnsi="Times New Roman" w:cs="Times New Roman"/>
          <w:lang w:eastAsia="zh-CN"/>
        </w:rPr>
        <w:t>In order to verify the effectiveness of PatchID on the classification of overfitting patches, we manually determined the specific classification of overfitting patches. Since the Defects4J program is too complex, this paper only analyzes it in the Java+JML dataset. The manual judgment is based on the different warnings generated from the warning file "ESC.txt" of the buggy program and the warning file "ESC_Repaired.txt" of the patch in this dataset. These two warning files are provided by this dataset, and they are generated because when the state of a Java program at runtime does not conform to JML expectations, then a warning file is generated. The warning file records the lines in the program that do not conform to JML expectations, and records the corresponding JML statements. We compared each pair of warning files. When the number of warnings in ESC_Repaired is less than that of ESC, we consider that the patch has not completely fixed the bug, i.e., A-overfitting patch; when new warnings appear in ESC_Repaired, we consider that the patch introduces regression problems, i.e., B-overfitting patch; when both of these bugs exist, we consider the patch to be an AB-overfitting patch.</w:t>
      </w:r>
    </w:p>
    <w:p w14:paraId="7CA90F5D" w14:textId="77777777" w:rsidR="003C3593" w:rsidRDefault="00000000">
      <w:pPr>
        <w:pStyle w:val="4"/>
        <w:rPr>
          <w:i w:val="0"/>
          <w:iCs/>
          <w:sz w:val="32"/>
          <w:szCs w:val="32"/>
          <w:lang w:eastAsia="zh-CN"/>
        </w:rPr>
      </w:pPr>
      <w:bookmarkStart w:id="41" w:name="X11f4859edcc8648b5e30dc1a1b462e8ebaf4b7f"/>
      <w:bookmarkEnd w:id="40"/>
      <w:r>
        <w:rPr>
          <w:i w:val="0"/>
          <w:iCs/>
          <w:sz w:val="32"/>
          <w:szCs w:val="32"/>
          <w:lang w:eastAsia="zh-CN"/>
        </w:rPr>
        <w:t>5.3 Experimental Result</w:t>
      </w:r>
    </w:p>
    <w:p w14:paraId="570001BD" w14:textId="3275DE16" w:rsidR="003C3593" w:rsidRPr="00190DE4" w:rsidRDefault="00000000" w:rsidP="00FF637C">
      <w:pPr>
        <w:pStyle w:val="4"/>
        <w:rPr>
          <w:iCs/>
          <w:sz w:val="32"/>
          <w:szCs w:val="32"/>
          <w:lang w:eastAsia="zh-CN"/>
        </w:rPr>
      </w:pPr>
      <w:r w:rsidRPr="00FF637C">
        <w:rPr>
          <w:i w:val="0"/>
          <w:iCs/>
          <w:sz w:val="36"/>
          <w:szCs w:val="36"/>
          <w:lang w:eastAsia="zh-CN"/>
        </w:rPr>
        <w:t>5.3.1 Results of RQ1</w:t>
      </w:r>
    </w:p>
    <w:p w14:paraId="30FD8673" w14:textId="2B8674EF" w:rsidR="003C3593" w:rsidRDefault="00000000">
      <w:pPr>
        <w:pStyle w:val="FirstParagraph"/>
        <w:rPr>
          <w:lang w:eastAsia="zh-CN"/>
        </w:rPr>
      </w:pPr>
      <w:r>
        <w:rPr>
          <w:b/>
          <w:bCs/>
          <w:lang w:eastAsia="zh-CN"/>
        </w:rPr>
        <w:t>Performance on Defects4J.</w:t>
      </w:r>
      <w:r>
        <w:rPr>
          <w:lang w:eastAsia="zh-CN"/>
        </w:rPr>
        <w:t xml:space="preserve"> </w:t>
      </w:r>
      <w:r w:rsidR="00161E86" w:rsidRPr="00BA13AB">
        <w:rPr>
          <w:rFonts w:ascii="Times New Roman" w:hAnsi="Times New Roman" w:cs="Times New Roman"/>
          <w:lang w:eastAsia="zh-CN"/>
        </w:rPr>
        <w:t>Table 3 and Table 4 show the results of PatchID runs on the APR tool and different projects, respectively. As shown in the table, PatchID successfully identifies 102 patches from 155 patches, including 93 over-fitted patches and 9 correct patches.</w:t>
      </w:r>
      <w:r w:rsidR="00161E86" w:rsidRPr="00BA13AB" w:rsidDel="00161E86">
        <w:rPr>
          <w:rFonts w:ascii="Times New Roman" w:hAnsi="Times New Roman" w:cs="Times New Roman"/>
          <w:lang w:eastAsia="zh-CN"/>
        </w:rPr>
        <w:t xml:space="preserve"> </w:t>
      </w:r>
    </w:p>
    <w:p w14:paraId="091BBD40" w14:textId="2E6A6D7E"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lastRenderedPageBreak/>
        <w:t>Table 3: Result</w:t>
      </w:r>
      <w:r w:rsidR="0090771D">
        <w:rPr>
          <w:rFonts w:ascii="Times New Roman" w:hAnsi="Times New Roman" w:cs="Times New Roman" w:hint="eastAsia"/>
          <w:lang w:eastAsia="zh-CN"/>
        </w:rPr>
        <w:t>s</w:t>
      </w:r>
      <w:r w:rsidRPr="00BA13AB">
        <w:rPr>
          <w:rFonts w:ascii="Times New Roman" w:hAnsi="Times New Roman" w:cs="Times New Roman"/>
          <w:lang w:eastAsia="zh-CN"/>
        </w:rPr>
        <w:t xml:space="preserve"> By APR Tools</w:t>
      </w:r>
    </w:p>
    <w:tbl>
      <w:tblPr>
        <w:tblStyle w:val="Table"/>
        <w:tblW w:w="733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1467"/>
        <w:gridCol w:w="1468"/>
        <w:gridCol w:w="1468"/>
        <w:gridCol w:w="1468"/>
      </w:tblGrid>
      <w:tr w:rsidR="00BD1355" w:rsidRPr="00161E86" w14:paraId="0121C46B" w14:textId="77777777" w:rsidTr="00DF64D0">
        <w:trPr>
          <w:cnfStyle w:val="100000000000" w:firstRow="1" w:lastRow="0" w:firstColumn="0" w:lastColumn="0" w:oddVBand="0" w:evenVBand="0" w:oddHBand="0" w:evenHBand="0" w:firstRowFirstColumn="0" w:firstRowLastColumn="0" w:lastRowFirstColumn="0" w:lastRowLastColumn="0"/>
          <w:tblHeader/>
        </w:trPr>
        <w:tc>
          <w:tcPr>
            <w:tcW w:w="0" w:type="dxa"/>
            <w:tcBorders>
              <w:bottom w:val="nil"/>
            </w:tcBorders>
          </w:tcPr>
          <w:p w14:paraId="08380111"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Tool</w:t>
            </w:r>
          </w:p>
        </w:tc>
        <w:tc>
          <w:tcPr>
            <w:tcW w:w="0" w:type="dxa"/>
            <w:tcBorders>
              <w:bottom w:val="nil"/>
            </w:tcBorders>
          </w:tcPr>
          <w:p w14:paraId="678DA138" w14:textId="4BD69FC6"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All-#C</w:t>
            </w:r>
          </w:p>
        </w:tc>
        <w:tc>
          <w:tcPr>
            <w:tcW w:w="0" w:type="dxa"/>
            <w:tcBorders>
              <w:bottom w:val="nil"/>
            </w:tcBorders>
          </w:tcPr>
          <w:p w14:paraId="3F6EDC74" w14:textId="03BC4986"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All-#O</w:t>
            </w:r>
          </w:p>
        </w:tc>
        <w:tc>
          <w:tcPr>
            <w:tcW w:w="0" w:type="dxa"/>
            <w:tcBorders>
              <w:bottom w:val="nil"/>
            </w:tcBorders>
          </w:tcPr>
          <w:p w14:paraId="1B0C1254" w14:textId="695D3DF1"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#C</w:t>
            </w:r>
          </w:p>
        </w:tc>
        <w:tc>
          <w:tcPr>
            <w:tcW w:w="0" w:type="dxa"/>
            <w:tcBorders>
              <w:bottom w:val="nil"/>
            </w:tcBorders>
          </w:tcPr>
          <w:p w14:paraId="3927DF3B" w14:textId="391E4375"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#O</w:t>
            </w:r>
          </w:p>
        </w:tc>
      </w:tr>
      <w:tr w:rsidR="00BD1355" w:rsidRPr="00161E86" w14:paraId="3001512D" w14:textId="77777777" w:rsidTr="00DF64D0">
        <w:tc>
          <w:tcPr>
            <w:tcW w:w="0" w:type="dxa"/>
          </w:tcPr>
          <w:p w14:paraId="0778F31F"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Nopol2015</w:t>
            </w:r>
          </w:p>
        </w:tc>
        <w:tc>
          <w:tcPr>
            <w:tcW w:w="0" w:type="dxa"/>
          </w:tcPr>
          <w:p w14:paraId="4613B338" w14:textId="590EB179" w:rsidR="00BD1355" w:rsidRPr="00BA13AB" w:rsidRDefault="00BD1355">
            <w:pPr>
              <w:pStyle w:val="Compact"/>
              <w:jc w:val="center"/>
              <w:rPr>
                <w:rFonts w:ascii="Times New Roman" w:hAnsi="Times New Roman" w:cs="Times New Roman"/>
                <w:lang w:eastAsia="zh-CN"/>
              </w:rPr>
            </w:pPr>
            <w:r w:rsidRPr="00BA13AB">
              <w:rPr>
                <w:rFonts w:ascii="Times New Roman" w:hAnsi="Times New Roman" w:cs="Times New Roman"/>
                <w:lang w:eastAsia="zh-CN"/>
              </w:rPr>
              <w:t>4</w:t>
            </w:r>
          </w:p>
        </w:tc>
        <w:tc>
          <w:tcPr>
            <w:tcW w:w="0" w:type="dxa"/>
          </w:tcPr>
          <w:p w14:paraId="7CCF5135" w14:textId="77777777" w:rsidR="00BD1355" w:rsidRPr="00BA13AB" w:rsidRDefault="00BD1355">
            <w:pPr>
              <w:pStyle w:val="Compact"/>
              <w:jc w:val="center"/>
              <w:rPr>
                <w:rFonts w:ascii="Times New Roman" w:hAnsi="Times New Roman" w:cs="Times New Roman"/>
                <w:lang w:eastAsia="zh-CN"/>
              </w:rPr>
            </w:pPr>
            <w:r w:rsidRPr="00BA13AB">
              <w:rPr>
                <w:rFonts w:ascii="Times New Roman" w:hAnsi="Times New Roman" w:cs="Times New Roman"/>
                <w:lang w:eastAsia="zh-CN"/>
              </w:rPr>
              <w:t>20</w:t>
            </w:r>
          </w:p>
        </w:tc>
        <w:tc>
          <w:tcPr>
            <w:tcW w:w="0" w:type="dxa"/>
          </w:tcPr>
          <w:p w14:paraId="386B48F4" w14:textId="23BB6439"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0</w:t>
            </w:r>
          </w:p>
        </w:tc>
        <w:tc>
          <w:tcPr>
            <w:tcW w:w="0" w:type="dxa"/>
          </w:tcPr>
          <w:p w14:paraId="06DA854C"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10(50%)</w:t>
            </w:r>
          </w:p>
        </w:tc>
      </w:tr>
      <w:tr w:rsidR="00BD1355" w:rsidRPr="00161E86" w14:paraId="18BC303E" w14:textId="77777777" w:rsidTr="00DF64D0">
        <w:tc>
          <w:tcPr>
            <w:tcW w:w="0" w:type="dxa"/>
          </w:tcPr>
          <w:p w14:paraId="3D93E56B"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Nopol2017</w:t>
            </w:r>
          </w:p>
        </w:tc>
        <w:tc>
          <w:tcPr>
            <w:tcW w:w="0" w:type="dxa"/>
          </w:tcPr>
          <w:p w14:paraId="6DD50AF1" w14:textId="67009C72"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3</w:t>
            </w:r>
          </w:p>
        </w:tc>
        <w:tc>
          <w:tcPr>
            <w:tcW w:w="0" w:type="dxa"/>
          </w:tcPr>
          <w:p w14:paraId="2111ADEC"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68</w:t>
            </w:r>
          </w:p>
        </w:tc>
        <w:tc>
          <w:tcPr>
            <w:tcW w:w="0" w:type="dxa"/>
          </w:tcPr>
          <w:p w14:paraId="3E49FFA4" w14:textId="20F3B1CD"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1(33.33%)</w:t>
            </w:r>
          </w:p>
        </w:tc>
        <w:tc>
          <w:tcPr>
            <w:tcW w:w="0" w:type="dxa"/>
          </w:tcPr>
          <w:p w14:paraId="37E1064D" w14:textId="440FD19F"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52(76</w:t>
            </w:r>
            <w:r w:rsidRPr="00BA13AB">
              <w:rPr>
                <w:rFonts w:ascii="Times New Roman" w:hAnsi="Times New Roman" w:cs="Times New Roman"/>
                <w:lang w:eastAsia="zh-CN"/>
              </w:rPr>
              <w:t>.</w:t>
            </w:r>
            <w:r w:rsidRPr="00BA13AB">
              <w:rPr>
                <w:rFonts w:ascii="Times New Roman" w:hAnsi="Times New Roman" w:cs="Times New Roman"/>
              </w:rPr>
              <w:t>47%)</w:t>
            </w:r>
          </w:p>
        </w:tc>
      </w:tr>
      <w:tr w:rsidR="00BD1355" w:rsidRPr="00161E86" w14:paraId="6F2A0AED" w14:textId="77777777" w:rsidTr="00DF64D0">
        <w:tc>
          <w:tcPr>
            <w:tcW w:w="0" w:type="dxa"/>
          </w:tcPr>
          <w:p w14:paraId="069373B3"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HDRepair</w:t>
            </w:r>
          </w:p>
        </w:tc>
        <w:tc>
          <w:tcPr>
            <w:tcW w:w="0" w:type="dxa"/>
          </w:tcPr>
          <w:p w14:paraId="61CA3DD7"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4</w:t>
            </w:r>
          </w:p>
        </w:tc>
        <w:tc>
          <w:tcPr>
            <w:tcW w:w="0" w:type="dxa"/>
          </w:tcPr>
          <w:p w14:paraId="26B35A91"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5</w:t>
            </w:r>
          </w:p>
        </w:tc>
        <w:tc>
          <w:tcPr>
            <w:tcW w:w="0" w:type="dxa"/>
          </w:tcPr>
          <w:p w14:paraId="49A63103"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3(75%)</w:t>
            </w:r>
          </w:p>
        </w:tc>
        <w:tc>
          <w:tcPr>
            <w:tcW w:w="0" w:type="dxa"/>
          </w:tcPr>
          <w:p w14:paraId="07B30CBF"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1(20%)</w:t>
            </w:r>
          </w:p>
        </w:tc>
      </w:tr>
      <w:tr w:rsidR="00BD1355" w:rsidRPr="00161E86" w14:paraId="5BE3BF1D" w14:textId="77777777" w:rsidTr="00DF64D0">
        <w:tc>
          <w:tcPr>
            <w:tcW w:w="0" w:type="dxa"/>
          </w:tcPr>
          <w:p w14:paraId="3AF228B3"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ACS</w:t>
            </w:r>
          </w:p>
        </w:tc>
        <w:tc>
          <w:tcPr>
            <w:tcW w:w="0" w:type="dxa"/>
          </w:tcPr>
          <w:p w14:paraId="77102594"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11</w:t>
            </w:r>
          </w:p>
        </w:tc>
        <w:tc>
          <w:tcPr>
            <w:tcW w:w="0" w:type="dxa"/>
          </w:tcPr>
          <w:p w14:paraId="417E94B4"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6</w:t>
            </w:r>
          </w:p>
        </w:tc>
        <w:tc>
          <w:tcPr>
            <w:tcW w:w="0" w:type="dxa"/>
          </w:tcPr>
          <w:p w14:paraId="301B93A2" w14:textId="6319EAA0"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4(36.36%)</w:t>
            </w:r>
          </w:p>
        </w:tc>
        <w:tc>
          <w:tcPr>
            <w:tcW w:w="0" w:type="dxa"/>
          </w:tcPr>
          <w:p w14:paraId="2CFB8A51" w14:textId="6827236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6(100%)</w:t>
            </w:r>
          </w:p>
        </w:tc>
      </w:tr>
      <w:tr w:rsidR="00BD1355" w:rsidRPr="00161E86" w14:paraId="1262B2DE" w14:textId="77777777" w:rsidTr="00DF64D0">
        <w:tc>
          <w:tcPr>
            <w:tcW w:w="0" w:type="dxa"/>
          </w:tcPr>
          <w:p w14:paraId="4B27B598"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jKali</w:t>
            </w:r>
          </w:p>
        </w:tc>
        <w:tc>
          <w:tcPr>
            <w:tcW w:w="0" w:type="dxa"/>
          </w:tcPr>
          <w:p w14:paraId="4D6E5DF0" w14:textId="0B48C34F" w:rsidR="00BD1355" w:rsidRPr="00BA13AB" w:rsidRDefault="00BD1355">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1E16923D"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14</w:t>
            </w:r>
          </w:p>
        </w:tc>
        <w:tc>
          <w:tcPr>
            <w:tcW w:w="0" w:type="dxa"/>
          </w:tcPr>
          <w:p w14:paraId="62F4DDAA"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0</w:t>
            </w:r>
          </w:p>
        </w:tc>
        <w:tc>
          <w:tcPr>
            <w:tcW w:w="0" w:type="dxa"/>
          </w:tcPr>
          <w:p w14:paraId="66E8A2BD" w14:textId="29CB1EED"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11(78.57%)</w:t>
            </w:r>
          </w:p>
        </w:tc>
      </w:tr>
      <w:tr w:rsidR="00BD1355" w:rsidRPr="00161E86" w14:paraId="7D195D50" w14:textId="77777777" w:rsidTr="00DF64D0">
        <w:tc>
          <w:tcPr>
            <w:tcW w:w="0" w:type="dxa"/>
          </w:tcPr>
          <w:p w14:paraId="6F74B8FA"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jGenprog</w:t>
            </w:r>
          </w:p>
        </w:tc>
        <w:tc>
          <w:tcPr>
            <w:tcW w:w="0" w:type="dxa"/>
          </w:tcPr>
          <w:p w14:paraId="6BE92FDA" w14:textId="72DAAEEA" w:rsidR="00BD1355" w:rsidRPr="00BA13AB" w:rsidRDefault="00BD1355">
            <w:pPr>
              <w:pStyle w:val="Compact"/>
              <w:jc w:val="center"/>
              <w:rPr>
                <w:rFonts w:ascii="Times New Roman" w:hAnsi="Times New Roman" w:cs="Times New Roman"/>
                <w:lang w:eastAsia="zh-CN"/>
              </w:rPr>
            </w:pPr>
            <w:r w:rsidRPr="00BA13AB">
              <w:rPr>
                <w:rFonts w:ascii="Times New Roman" w:hAnsi="Times New Roman" w:cs="Times New Roman"/>
                <w:lang w:eastAsia="zh-CN"/>
              </w:rPr>
              <w:t>5</w:t>
            </w:r>
          </w:p>
        </w:tc>
        <w:tc>
          <w:tcPr>
            <w:tcW w:w="0" w:type="dxa"/>
          </w:tcPr>
          <w:p w14:paraId="6BDDA0B9" w14:textId="4A75427D"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15</w:t>
            </w:r>
          </w:p>
        </w:tc>
        <w:tc>
          <w:tcPr>
            <w:tcW w:w="0" w:type="dxa"/>
          </w:tcPr>
          <w:p w14:paraId="306BD404" w14:textId="0F849C71"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1(20%)</w:t>
            </w:r>
          </w:p>
        </w:tc>
        <w:tc>
          <w:tcPr>
            <w:tcW w:w="0" w:type="dxa"/>
          </w:tcPr>
          <w:p w14:paraId="33B16C34" w14:textId="731F09BB"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13(</w:t>
            </w:r>
            <w:ins w:id="42" w:author="HDULAB601" w:date="2023-06-12T13:17:00Z">
              <w:r w:rsidR="004F4152">
                <w:rPr>
                  <w:rFonts w:ascii="Times New Roman" w:hAnsi="Times New Roman" w:cs="Times New Roman"/>
                </w:rPr>
                <w:t>86.66%</w:t>
              </w:r>
            </w:ins>
            <w:del w:id="43" w:author="HDULAB601" w:date="2023-06-12T13:17:00Z">
              <w:r w:rsidRPr="00BA13AB" w:rsidDel="004F4152">
                <w:rPr>
                  <w:rFonts w:ascii="Times New Roman" w:hAnsi="Times New Roman" w:cs="Times New Roman"/>
                </w:rPr>
                <w:delText>50</w:delText>
              </w:r>
            </w:del>
            <w:r w:rsidRPr="00BA13AB">
              <w:rPr>
                <w:rFonts w:ascii="Times New Roman" w:hAnsi="Times New Roman" w:cs="Times New Roman"/>
              </w:rPr>
              <w:t>%)</w:t>
            </w:r>
          </w:p>
        </w:tc>
      </w:tr>
      <w:tr w:rsidR="00BD1355" w:rsidRPr="00161E86" w14:paraId="0F3B1242" w14:textId="77777777" w:rsidTr="00DF64D0">
        <w:tc>
          <w:tcPr>
            <w:tcW w:w="0" w:type="dxa"/>
          </w:tcPr>
          <w:p w14:paraId="511DCB5C"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Total</w:t>
            </w:r>
          </w:p>
        </w:tc>
        <w:tc>
          <w:tcPr>
            <w:tcW w:w="0" w:type="dxa"/>
          </w:tcPr>
          <w:p w14:paraId="7F0F67A7" w14:textId="665BFCAD" w:rsidR="00BD1355" w:rsidRPr="00BA13AB" w:rsidRDefault="00BD1355">
            <w:pPr>
              <w:pStyle w:val="Compact"/>
              <w:jc w:val="center"/>
              <w:rPr>
                <w:rFonts w:ascii="Times New Roman" w:hAnsi="Times New Roman" w:cs="Times New Roman"/>
                <w:lang w:eastAsia="zh-CN"/>
              </w:rPr>
            </w:pPr>
            <w:r w:rsidRPr="00BA13AB">
              <w:rPr>
                <w:rFonts w:ascii="Times New Roman" w:hAnsi="Times New Roman" w:cs="Times New Roman"/>
                <w:lang w:eastAsia="zh-CN"/>
              </w:rPr>
              <w:t>27</w:t>
            </w:r>
          </w:p>
        </w:tc>
        <w:tc>
          <w:tcPr>
            <w:tcW w:w="0" w:type="dxa"/>
          </w:tcPr>
          <w:p w14:paraId="0D086CB4" w14:textId="71F970E1"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128</w:t>
            </w:r>
          </w:p>
        </w:tc>
        <w:tc>
          <w:tcPr>
            <w:tcW w:w="0" w:type="dxa"/>
          </w:tcPr>
          <w:p w14:paraId="173EF2C2" w14:textId="1ECB1B13"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9(33.33%)</w:t>
            </w:r>
          </w:p>
        </w:tc>
        <w:tc>
          <w:tcPr>
            <w:tcW w:w="0" w:type="dxa"/>
          </w:tcPr>
          <w:p w14:paraId="64F3CD3F" w14:textId="089F13FC"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93(72.65%)</w:t>
            </w:r>
          </w:p>
        </w:tc>
      </w:tr>
    </w:tbl>
    <w:p w14:paraId="68381A2F" w14:textId="1501F3D3" w:rsidR="003C3593" w:rsidRPr="00BA13AB" w:rsidRDefault="00000000">
      <w:pPr>
        <w:pStyle w:val="a0"/>
        <w:rPr>
          <w:rFonts w:ascii="Times New Roman" w:hAnsi="Times New Roman" w:cs="Times New Roman"/>
          <w:lang w:eastAsia="zh-CN"/>
        </w:rPr>
      </w:pPr>
      <w:r w:rsidRPr="00BA13AB">
        <w:rPr>
          <w:rFonts w:ascii="Times New Roman" w:hAnsi="Times New Roman" w:cs="Times New Roman"/>
        </w:rPr>
        <w:t xml:space="preserve"> </w:t>
      </w:r>
      <w:r w:rsidR="00F81275" w:rsidRPr="00BA13AB">
        <w:rPr>
          <w:rFonts w:ascii="Times New Roman" w:hAnsi="Times New Roman" w:cs="Times New Roman"/>
        </w:rPr>
        <w:t>"</w:t>
      </w:r>
      <w:r w:rsidR="00F81275" w:rsidRPr="00BA13AB">
        <w:rPr>
          <w:rFonts w:ascii="Times New Roman" w:hAnsi="Times New Roman" w:cs="Times New Roman"/>
          <w:lang w:eastAsia="zh-CN"/>
        </w:rPr>
        <w:t>All-#C/All-#O</w:t>
      </w:r>
      <w:r w:rsidR="00F81275" w:rsidRPr="00BA13AB">
        <w:rPr>
          <w:rFonts w:ascii="Times New Roman" w:hAnsi="Times New Roman" w:cs="Times New Roman"/>
        </w:rPr>
        <w:t>"</w:t>
      </w:r>
      <w:r w:rsidR="00161E86" w:rsidRPr="00BA13AB">
        <w:rPr>
          <w:rFonts w:ascii="Times New Roman" w:hAnsi="Times New Roman" w:cs="Times New Roman"/>
        </w:rPr>
        <w:t>indicates the number of all Correct/Overfitting patches</w:t>
      </w:r>
      <w:del w:id="44" w:author="HDULAB601" w:date="2023-06-12T16:23:00Z">
        <w:r w:rsidR="00F81275" w:rsidRPr="00BA13AB" w:rsidDel="00456ABE">
          <w:rPr>
            <w:rFonts w:ascii="Times New Roman" w:hAnsi="Times New Roman" w:cs="Times New Roman" w:hint="eastAsia"/>
            <w:lang w:eastAsia="zh-CN"/>
          </w:rPr>
          <w:delText>，</w:delText>
        </w:r>
      </w:del>
      <w:ins w:id="45" w:author="HDULAB601" w:date="2023-06-12T16:23:00Z">
        <w:r w:rsidR="00456ABE">
          <w:rPr>
            <w:rFonts w:ascii="Times New Roman" w:hAnsi="Times New Roman" w:cs="Times New Roman" w:hint="eastAsia"/>
            <w:lang w:eastAsia="zh-CN"/>
          </w:rPr>
          <w:t>,</w:t>
        </w:r>
      </w:ins>
      <w:r w:rsidR="00F81275" w:rsidRPr="00BA13AB">
        <w:rPr>
          <w:rFonts w:ascii="Times New Roman" w:hAnsi="Times New Roman" w:cs="Times New Roman"/>
        </w:rPr>
        <w:t xml:space="preserve"> "</w:t>
      </w:r>
      <w:r w:rsidR="00F81275" w:rsidRPr="00BA13AB">
        <w:rPr>
          <w:rFonts w:ascii="Times New Roman" w:hAnsi="Times New Roman" w:cs="Times New Roman"/>
          <w:lang w:eastAsia="zh-CN"/>
        </w:rPr>
        <w:t>#C/#O</w:t>
      </w:r>
      <w:r w:rsidR="00F81275" w:rsidRPr="00BA13AB">
        <w:rPr>
          <w:rFonts w:ascii="Times New Roman" w:hAnsi="Times New Roman" w:cs="Times New Roman"/>
        </w:rPr>
        <w:t xml:space="preserve"> "</w:t>
      </w:r>
      <w:r w:rsidR="00161E86" w:rsidRPr="00BA13AB">
        <w:rPr>
          <w:rFonts w:ascii="Times New Roman" w:hAnsi="Times New Roman" w:cs="Times New Roman"/>
        </w:rPr>
        <w:t>indicates the number of Correct/Overfitting patches identified</w:t>
      </w:r>
    </w:p>
    <w:p w14:paraId="0B775590" w14:textId="1902EB21"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Table 4: Result</w:t>
      </w:r>
      <w:r w:rsidR="0090771D">
        <w:rPr>
          <w:rFonts w:ascii="Times New Roman" w:hAnsi="Times New Roman" w:cs="Times New Roman"/>
          <w:lang w:eastAsia="zh-CN"/>
        </w:rPr>
        <w:t>s</w:t>
      </w:r>
      <w:r w:rsidRPr="00BA13AB">
        <w:rPr>
          <w:rFonts w:ascii="Times New Roman" w:hAnsi="Times New Roman" w:cs="Times New Roman"/>
          <w:lang w:eastAsia="zh-CN"/>
        </w:rPr>
        <w:t xml:space="preserve"> By Project</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4"/>
        <w:gridCol w:w="992"/>
        <w:gridCol w:w="1560"/>
        <w:gridCol w:w="1570"/>
        <w:gridCol w:w="1690"/>
      </w:tblGrid>
      <w:tr w:rsidR="00BD1355" w:rsidRPr="00161E86" w14:paraId="78D975A6" w14:textId="77777777" w:rsidTr="00FF637C">
        <w:trPr>
          <w:cnfStyle w:val="100000000000" w:firstRow="1" w:lastRow="0" w:firstColumn="0" w:lastColumn="0" w:oddVBand="0" w:evenVBand="0" w:oddHBand="0" w:evenHBand="0" w:firstRowFirstColumn="0" w:firstRowLastColumn="0" w:lastRowFirstColumn="0" w:lastRowLastColumn="0"/>
          <w:tblHeader/>
          <w:jc w:val="center"/>
        </w:trPr>
        <w:tc>
          <w:tcPr>
            <w:tcW w:w="1234" w:type="dxa"/>
            <w:tcBorders>
              <w:bottom w:val="nil"/>
            </w:tcBorders>
          </w:tcPr>
          <w:p w14:paraId="7C1A1F32"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Project</w:t>
            </w:r>
          </w:p>
        </w:tc>
        <w:tc>
          <w:tcPr>
            <w:tcW w:w="992" w:type="dxa"/>
            <w:tcBorders>
              <w:bottom w:val="nil"/>
            </w:tcBorders>
          </w:tcPr>
          <w:p w14:paraId="112BAF9D" w14:textId="7026FFC2"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A</w:t>
            </w:r>
            <w:r w:rsidRPr="00BA13AB">
              <w:rPr>
                <w:rFonts w:ascii="Times New Roman" w:hAnsi="Times New Roman" w:cs="Times New Roman"/>
                <w:lang w:eastAsia="zh-CN"/>
              </w:rPr>
              <w:t>ll-#</w:t>
            </w:r>
            <w:r w:rsidRPr="00BA13AB">
              <w:rPr>
                <w:rFonts w:ascii="Times New Roman" w:hAnsi="Times New Roman" w:cs="Times New Roman"/>
              </w:rPr>
              <w:t>C</w:t>
            </w:r>
          </w:p>
        </w:tc>
        <w:tc>
          <w:tcPr>
            <w:tcW w:w="1560" w:type="dxa"/>
            <w:tcBorders>
              <w:bottom w:val="nil"/>
            </w:tcBorders>
          </w:tcPr>
          <w:p w14:paraId="53FCC39F" w14:textId="232EAE6A"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A</w:t>
            </w:r>
            <w:r w:rsidRPr="00BA13AB">
              <w:rPr>
                <w:rFonts w:ascii="Times New Roman" w:hAnsi="Times New Roman" w:cs="Times New Roman"/>
                <w:lang w:eastAsia="zh-CN"/>
              </w:rPr>
              <w:t>ll-#</w:t>
            </w:r>
            <w:r w:rsidRPr="00BA13AB">
              <w:rPr>
                <w:rFonts w:ascii="Times New Roman" w:hAnsi="Times New Roman" w:cs="Times New Roman"/>
              </w:rPr>
              <w:t>O</w:t>
            </w:r>
          </w:p>
        </w:tc>
        <w:tc>
          <w:tcPr>
            <w:tcW w:w="1570" w:type="dxa"/>
            <w:tcBorders>
              <w:bottom w:val="nil"/>
            </w:tcBorders>
          </w:tcPr>
          <w:p w14:paraId="22E97D56" w14:textId="50E5E981" w:rsidR="00BD1355" w:rsidRPr="00BA13AB" w:rsidRDefault="00BD1355">
            <w:pPr>
              <w:pStyle w:val="Compact"/>
              <w:jc w:val="center"/>
              <w:rPr>
                <w:rFonts w:ascii="Times New Roman" w:hAnsi="Times New Roman" w:cs="Times New Roman"/>
              </w:rPr>
            </w:pPr>
            <w:r w:rsidRPr="00BA13AB">
              <w:rPr>
                <w:rFonts w:ascii="Times New Roman" w:hAnsi="Times New Roman" w:cs="Times New Roman"/>
                <w:lang w:eastAsia="zh-CN"/>
              </w:rPr>
              <w:t>#</w:t>
            </w:r>
            <w:r w:rsidRPr="00BA13AB">
              <w:rPr>
                <w:rFonts w:ascii="Times New Roman" w:hAnsi="Times New Roman" w:cs="Times New Roman"/>
              </w:rPr>
              <w:t>C</w:t>
            </w:r>
          </w:p>
        </w:tc>
        <w:tc>
          <w:tcPr>
            <w:tcW w:w="1690" w:type="dxa"/>
            <w:tcBorders>
              <w:bottom w:val="nil"/>
            </w:tcBorders>
          </w:tcPr>
          <w:p w14:paraId="727A0629" w14:textId="1F3BE144"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#O</w:t>
            </w:r>
          </w:p>
        </w:tc>
      </w:tr>
      <w:tr w:rsidR="00BD1355" w:rsidRPr="00161E86" w14:paraId="401195C4" w14:textId="77777777" w:rsidTr="00FF637C">
        <w:trPr>
          <w:jc w:val="center"/>
        </w:trPr>
        <w:tc>
          <w:tcPr>
            <w:tcW w:w="1234" w:type="dxa"/>
          </w:tcPr>
          <w:p w14:paraId="49834C4D"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Lang</w:t>
            </w:r>
          </w:p>
        </w:tc>
        <w:tc>
          <w:tcPr>
            <w:tcW w:w="992" w:type="dxa"/>
          </w:tcPr>
          <w:p w14:paraId="4D130E7F"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6</w:t>
            </w:r>
          </w:p>
        </w:tc>
        <w:tc>
          <w:tcPr>
            <w:tcW w:w="1560" w:type="dxa"/>
          </w:tcPr>
          <w:p w14:paraId="6F2006E2"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10</w:t>
            </w:r>
          </w:p>
        </w:tc>
        <w:tc>
          <w:tcPr>
            <w:tcW w:w="1570" w:type="dxa"/>
          </w:tcPr>
          <w:p w14:paraId="3AB509C2"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2(33.33%)</w:t>
            </w:r>
          </w:p>
        </w:tc>
        <w:tc>
          <w:tcPr>
            <w:tcW w:w="1690" w:type="dxa"/>
          </w:tcPr>
          <w:p w14:paraId="4E44227B" w14:textId="762E8769"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8(80%)</w:t>
            </w:r>
          </w:p>
        </w:tc>
      </w:tr>
      <w:tr w:rsidR="00BD1355" w:rsidRPr="00161E86" w14:paraId="7E2524E9" w14:textId="77777777" w:rsidTr="00FF637C">
        <w:trPr>
          <w:jc w:val="center"/>
        </w:trPr>
        <w:tc>
          <w:tcPr>
            <w:tcW w:w="1234" w:type="dxa"/>
          </w:tcPr>
          <w:p w14:paraId="7DAB5984"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Math</w:t>
            </w:r>
          </w:p>
        </w:tc>
        <w:tc>
          <w:tcPr>
            <w:tcW w:w="992" w:type="dxa"/>
          </w:tcPr>
          <w:p w14:paraId="31960A93" w14:textId="1291D684"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13</w:t>
            </w:r>
          </w:p>
        </w:tc>
        <w:tc>
          <w:tcPr>
            <w:tcW w:w="1560" w:type="dxa"/>
          </w:tcPr>
          <w:p w14:paraId="64207959"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49</w:t>
            </w:r>
          </w:p>
        </w:tc>
        <w:tc>
          <w:tcPr>
            <w:tcW w:w="1570" w:type="dxa"/>
          </w:tcPr>
          <w:p w14:paraId="4CDC4444" w14:textId="35261A8B"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5(38.46%)</w:t>
            </w:r>
          </w:p>
        </w:tc>
        <w:tc>
          <w:tcPr>
            <w:tcW w:w="1690" w:type="dxa"/>
          </w:tcPr>
          <w:p w14:paraId="3933C4FD" w14:textId="367A699B"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34(69.39%)</w:t>
            </w:r>
          </w:p>
        </w:tc>
      </w:tr>
      <w:tr w:rsidR="00BD1355" w:rsidRPr="00161E86" w14:paraId="1FAADA6B" w14:textId="77777777" w:rsidTr="00FF637C">
        <w:trPr>
          <w:jc w:val="center"/>
        </w:trPr>
        <w:tc>
          <w:tcPr>
            <w:tcW w:w="1234" w:type="dxa"/>
          </w:tcPr>
          <w:p w14:paraId="7205E9A4"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Chart</w:t>
            </w:r>
          </w:p>
        </w:tc>
        <w:tc>
          <w:tcPr>
            <w:tcW w:w="992" w:type="dxa"/>
          </w:tcPr>
          <w:p w14:paraId="67E1211A" w14:textId="77777777" w:rsidR="00BD1355" w:rsidRPr="00BA13AB" w:rsidRDefault="00BD1355">
            <w:pPr>
              <w:pStyle w:val="Compact"/>
              <w:jc w:val="center"/>
              <w:rPr>
                <w:rFonts w:ascii="Times New Roman" w:hAnsi="Times New Roman" w:cs="Times New Roman"/>
                <w:lang w:eastAsia="zh-CN"/>
              </w:rPr>
            </w:pPr>
            <w:r w:rsidRPr="00BA13AB">
              <w:rPr>
                <w:rFonts w:ascii="Times New Roman" w:hAnsi="Times New Roman" w:cs="Times New Roman"/>
                <w:lang w:eastAsia="zh-CN"/>
              </w:rPr>
              <w:t>3</w:t>
            </w:r>
          </w:p>
        </w:tc>
        <w:tc>
          <w:tcPr>
            <w:tcW w:w="1560" w:type="dxa"/>
          </w:tcPr>
          <w:p w14:paraId="42BFCB45"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21</w:t>
            </w:r>
          </w:p>
        </w:tc>
        <w:tc>
          <w:tcPr>
            <w:tcW w:w="1570" w:type="dxa"/>
          </w:tcPr>
          <w:p w14:paraId="52E5F453"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1(33.33%)</w:t>
            </w:r>
          </w:p>
        </w:tc>
        <w:tc>
          <w:tcPr>
            <w:tcW w:w="1690" w:type="dxa"/>
          </w:tcPr>
          <w:p w14:paraId="5ADB0152"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12(57.14%)</w:t>
            </w:r>
          </w:p>
        </w:tc>
      </w:tr>
      <w:tr w:rsidR="00BD1355" w:rsidRPr="00161E86" w14:paraId="70EFEC0E" w14:textId="77777777" w:rsidTr="00FF637C">
        <w:trPr>
          <w:jc w:val="center"/>
        </w:trPr>
        <w:tc>
          <w:tcPr>
            <w:tcW w:w="1234" w:type="dxa"/>
          </w:tcPr>
          <w:p w14:paraId="7889FEC1"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Time</w:t>
            </w:r>
          </w:p>
        </w:tc>
        <w:tc>
          <w:tcPr>
            <w:tcW w:w="992" w:type="dxa"/>
          </w:tcPr>
          <w:p w14:paraId="60FF21AE"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2</w:t>
            </w:r>
          </w:p>
        </w:tc>
        <w:tc>
          <w:tcPr>
            <w:tcW w:w="1560" w:type="dxa"/>
          </w:tcPr>
          <w:p w14:paraId="36BBFBE2" w14:textId="1C9A4AD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11</w:t>
            </w:r>
          </w:p>
        </w:tc>
        <w:tc>
          <w:tcPr>
            <w:tcW w:w="1570" w:type="dxa"/>
          </w:tcPr>
          <w:p w14:paraId="64BAE79D" w14:textId="3D7DAC5D"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1(50%)</w:t>
            </w:r>
          </w:p>
        </w:tc>
        <w:tc>
          <w:tcPr>
            <w:tcW w:w="1690" w:type="dxa"/>
          </w:tcPr>
          <w:p w14:paraId="71545C0E" w14:textId="51E7D69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10(90.91%)</w:t>
            </w:r>
          </w:p>
        </w:tc>
      </w:tr>
      <w:tr w:rsidR="00BD1355" w:rsidRPr="00161E86" w14:paraId="31BE7CDB" w14:textId="77777777" w:rsidTr="00FF637C">
        <w:trPr>
          <w:jc w:val="center"/>
        </w:trPr>
        <w:tc>
          <w:tcPr>
            <w:tcW w:w="1234" w:type="dxa"/>
          </w:tcPr>
          <w:p w14:paraId="3F3FC794"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Closure</w:t>
            </w:r>
          </w:p>
        </w:tc>
        <w:tc>
          <w:tcPr>
            <w:tcW w:w="992" w:type="dxa"/>
          </w:tcPr>
          <w:p w14:paraId="0CD8413A"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2</w:t>
            </w:r>
          </w:p>
        </w:tc>
        <w:tc>
          <w:tcPr>
            <w:tcW w:w="1560" w:type="dxa"/>
          </w:tcPr>
          <w:p w14:paraId="5F4AF3FC"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37</w:t>
            </w:r>
          </w:p>
        </w:tc>
        <w:tc>
          <w:tcPr>
            <w:tcW w:w="1570" w:type="dxa"/>
          </w:tcPr>
          <w:p w14:paraId="597EE0F0" w14:textId="6A22E808"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0</w:t>
            </w:r>
          </w:p>
        </w:tc>
        <w:tc>
          <w:tcPr>
            <w:tcW w:w="1690" w:type="dxa"/>
          </w:tcPr>
          <w:p w14:paraId="73884195" w14:textId="3CA9DC49"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29(78.38%)</w:t>
            </w:r>
          </w:p>
        </w:tc>
      </w:tr>
      <w:tr w:rsidR="00BD1355" w:rsidRPr="00161E86" w14:paraId="4F201795" w14:textId="77777777" w:rsidTr="00FF637C">
        <w:trPr>
          <w:jc w:val="center"/>
        </w:trPr>
        <w:tc>
          <w:tcPr>
            <w:tcW w:w="1234" w:type="dxa"/>
          </w:tcPr>
          <w:p w14:paraId="73C8A603"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Mockito</w:t>
            </w:r>
          </w:p>
        </w:tc>
        <w:tc>
          <w:tcPr>
            <w:tcW w:w="992" w:type="dxa"/>
          </w:tcPr>
          <w:p w14:paraId="7395B3BA"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w:t>
            </w:r>
          </w:p>
        </w:tc>
        <w:tc>
          <w:tcPr>
            <w:tcW w:w="1560" w:type="dxa"/>
          </w:tcPr>
          <w:p w14:paraId="511CE37A"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0</w:t>
            </w:r>
          </w:p>
        </w:tc>
        <w:tc>
          <w:tcPr>
            <w:tcW w:w="1570" w:type="dxa"/>
          </w:tcPr>
          <w:p w14:paraId="5C4F915E" w14:textId="4CD169C2"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0</w:t>
            </w:r>
          </w:p>
        </w:tc>
        <w:tc>
          <w:tcPr>
            <w:tcW w:w="1690" w:type="dxa"/>
          </w:tcPr>
          <w:p w14:paraId="73889903"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0</w:t>
            </w:r>
          </w:p>
        </w:tc>
      </w:tr>
      <w:tr w:rsidR="00BD1355" w:rsidRPr="00161E86" w14:paraId="7A5BFAC4" w14:textId="77777777" w:rsidTr="00FF637C">
        <w:trPr>
          <w:jc w:val="center"/>
        </w:trPr>
        <w:tc>
          <w:tcPr>
            <w:tcW w:w="1234" w:type="dxa"/>
          </w:tcPr>
          <w:p w14:paraId="1D358D64" w14:textId="77777777"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Total</w:t>
            </w:r>
          </w:p>
        </w:tc>
        <w:tc>
          <w:tcPr>
            <w:tcW w:w="992" w:type="dxa"/>
          </w:tcPr>
          <w:p w14:paraId="2A7DFC23" w14:textId="721B9B50" w:rsidR="00BD1355" w:rsidRPr="00BA13AB" w:rsidRDefault="00BD1355">
            <w:pPr>
              <w:pStyle w:val="Compact"/>
              <w:jc w:val="center"/>
              <w:rPr>
                <w:rFonts w:ascii="Times New Roman" w:hAnsi="Times New Roman" w:cs="Times New Roman"/>
                <w:lang w:eastAsia="zh-CN"/>
              </w:rPr>
            </w:pPr>
            <w:r w:rsidRPr="00BA13AB">
              <w:rPr>
                <w:rFonts w:ascii="Times New Roman" w:hAnsi="Times New Roman" w:cs="Times New Roman"/>
                <w:lang w:eastAsia="zh-CN"/>
              </w:rPr>
              <w:t>27</w:t>
            </w:r>
          </w:p>
        </w:tc>
        <w:tc>
          <w:tcPr>
            <w:tcW w:w="1560" w:type="dxa"/>
          </w:tcPr>
          <w:p w14:paraId="3E3E9724" w14:textId="282249CB"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128</w:t>
            </w:r>
          </w:p>
        </w:tc>
        <w:tc>
          <w:tcPr>
            <w:tcW w:w="1570" w:type="dxa"/>
          </w:tcPr>
          <w:p w14:paraId="02392469" w14:textId="2EBEBB9E"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9(33.33</w:t>
            </w:r>
            <w:r w:rsidRPr="00BA13AB">
              <w:rPr>
                <w:rFonts w:ascii="Times New Roman" w:hAnsi="Times New Roman" w:cs="Times New Roman"/>
                <w:lang w:eastAsia="zh-CN"/>
              </w:rPr>
              <w:t>%</w:t>
            </w:r>
            <w:r w:rsidRPr="00BA13AB">
              <w:rPr>
                <w:rFonts w:ascii="Times New Roman" w:hAnsi="Times New Roman" w:cs="Times New Roman"/>
              </w:rPr>
              <w:t>)</w:t>
            </w:r>
          </w:p>
        </w:tc>
        <w:tc>
          <w:tcPr>
            <w:tcW w:w="1690" w:type="dxa"/>
          </w:tcPr>
          <w:p w14:paraId="65368BEF" w14:textId="6760CB71" w:rsidR="00BD1355" w:rsidRPr="00BA13AB" w:rsidRDefault="00BD1355">
            <w:pPr>
              <w:pStyle w:val="Compact"/>
              <w:jc w:val="center"/>
              <w:rPr>
                <w:rFonts w:ascii="Times New Roman" w:hAnsi="Times New Roman" w:cs="Times New Roman"/>
              </w:rPr>
            </w:pPr>
            <w:r w:rsidRPr="00BA13AB">
              <w:rPr>
                <w:rFonts w:ascii="Times New Roman" w:hAnsi="Times New Roman" w:cs="Times New Roman"/>
              </w:rPr>
              <w:t>93(72.65%)</w:t>
            </w:r>
          </w:p>
        </w:tc>
      </w:tr>
    </w:tbl>
    <w:p w14:paraId="35B02DF6" w14:textId="77777777" w:rsidR="003C3593" w:rsidRDefault="003C3593">
      <w:pPr>
        <w:pStyle w:val="a0"/>
        <w:rPr>
          <w:lang w:eastAsia="zh-CN"/>
        </w:rPr>
      </w:pPr>
    </w:p>
    <w:p w14:paraId="42DFFA7A" w14:textId="20B797A5" w:rsidR="003C3593" w:rsidRDefault="00000000">
      <w:pPr>
        <w:pStyle w:val="a0"/>
        <w:rPr>
          <w:lang w:eastAsia="zh-CN"/>
        </w:rPr>
      </w:pPr>
      <w:r>
        <w:rPr>
          <w:b/>
          <w:bCs/>
        </w:rPr>
        <w:t xml:space="preserve">Overfitting patch. </w:t>
      </w:r>
      <w:r w:rsidRPr="00BA13AB">
        <w:rPr>
          <w:rFonts w:ascii="Times New Roman" w:hAnsi="Times New Roman" w:cs="Times New Roman"/>
        </w:rPr>
        <w:t xml:space="preserve"> </w:t>
      </w:r>
      <w:r w:rsidR="00791365" w:rsidRPr="00BA13AB">
        <w:rPr>
          <w:rFonts w:ascii="Times New Roman" w:hAnsi="Times New Roman" w:cs="Times New Roman"/>
        </w:rPr>
        <w:t>From Table 3, we can find that PatchID works better on the five repair tools, Nopol</w:t>
      </w:r>
      <w:r w:rsidR="00BA13AB">
        <w:rPr>
          <w:rFonts w:ascii="Times New Roman" w:hAnsi="Times New Roman" w:cs="Times New Roman"/>
        </w:rPr>
        <w:t xml:space="preserve"> </w:t>
      </w:r>
      <w:r w:rsidR="00791365" w:rsidRPr="00BA13AB">
        <w:rPr>
          <w:rFonts w:ascii="Times New Roman" w:hAnsi="Times New Roman" w:cs="Times New Roman"/>
        </w:rPr>
        <w:t>2015, Nopol</w:t>
      </w:r>
      <w:r w:rsidR="00BA13AB">
        <w:rPr>
          <w:rFonts w:ascii="Times New Roman" w:hAnsi="Times New Roman" w:cs="Times New Roman"/>
        </w:rPr>
        <w:t xml:space="preserve"> </w:t>
      </w:r>
      <w:r w:rsidR="00791365" w:rsidRPr="00BA13AB">
        <w:rPr>
          <w:rFonts w:ascii="Times New Roman" w:hAnsi="Times New Roman" w:cs="Times New Roman"/>
        </w:rPr>
        <w:t>2017, jKali, jGenprog, and ACS (all can identify more than 50% of overfitting patches), but it works worse on HDRepair (only 20% of overfitting patches can be identified)</w:t>
      </w:r>
      <w:r w:rsidR="00791365" w:rsidRPr="00BA13AB">
        <w:rPr>
          <w:rFonts w:ascii="Times New Roman" w:hAnsi="Times New Roman" w:cs="Times New Roman"/>
          <w:lang w:eastAsia="zh-CN"/>
        </w:rPr>
        <w:t>.</w:t>
      </w:r>
    </w:p>
    <w:p w14:paraId="2598F86F" w14:textId="322F64EB" w:rsidR="003C3593" w:rsidRPr="00BA13AB" w:rsidRDefault="00791365">
      <w:pPr>
        <w:pStyle w:val="a0"/>
        <w:rPr>
          <w:rFonts w:ascii="Times New Roman" w:hAnsi="Times New Roman" w:cs="Times New Roman"/>
          <w:b/>
          <w:bCs/>
          <w:lang w:eastAsia="zh-CN"/>
        </w:rPr>
      </w:pPr>
      <w:r w:rsidRPr="00BA13AB">
        <w:rPr>
          <w:rFonts w:ascii="Times New Roman" w:hAnsi="Times New Roman" w:cs="Times New Roman"/>
          <w:lang w:eastAsia="zh-CN"/>
        </w:rPr>
        <w:t>From Table 4, the effect of overfitting patch identification becomes more obvious. patchID performs the best in Time, identifying 90.91% of overfitting patches. It performs the worst in Chart with only 57.14%.</w:t>
      </w:r>
    </w:p>
    <w:p w14:paraId="76B2E41B" w14:textId="5744016D" w:rsidR="003C3593" w:rsidRPr="00BA13AB" w:rsidRDefault="00000000">
      <w:pPr>
        <w:pStyle w:val="a0"/>
        <w:rPr>
          <w:rFonts w:ascii="Times New Roman" w:hAnsi="Times New Roman" w:cs="Times New Roman"/>
          <w:lang w:eastAsia="zh-CN"/>
        </w:rPr>
      </w:pPr>
      <w:r w:rsidRPr="00BA13AB">
        <w:rPr>
          <w:rFonts w:ascii="Times New Roman" w:hAnsi="Times New Roman" w:cs="Times New Roman"/>
          <w:b/>
          <w:bCs/>
          <w:lang w:eastAsia="zh-CN"/>
        </w:rPr>
        <w:t>Correct patch.</w:t>
      </w:r>
      <w:r w:rsidRPr="00BA13AB">
        <w:rPr>
          <w:rFonts w:ascii="Times New Roman" w:hAnsi="Times New Roman" w:cs="Times New Roman"/>
          <w:lang w:eastAsia="zh-CN"/>
        </w:rPr>
        <w:t xml:space="preserve"> </w:t>
      </w:r>
      <w:r w:rsidR="00791365" w:rsidRPr="00BA13AB">
        <w:rPr>
          <w:rFonts w:ascii="Times New Roman" w:hAnsi="Times New Roman" w:cs="Times New Roman"/>
          <w:lang w:eastAsia="zh-CN"/>
        </w:rPr>
        <w:t>Among the 155 patches, there are 27 correct patches, and PatchID is able to identify 9 of them. Among them, the number of correct patches in Math is the largest, and PatchID identifies a total of 5.</w:t>
      </w:r>
    </w:p>
    <w:p w14:paraId="4FF2861F" w14:textId="5ACC038C" w:rsidR="003C3593" w:rsidRDefault="00000000">
      <w:pPr>
        <w:pStyle w:val="a0"/>
        <w:rPr>
          <w:b/>
          <w:bCs/>
          <w:lang w:eastAsia="zh-CN"/>
        </w:rPr>
      </w:pPr>
      <w:r>
        <w:rPr>
          <w:b/>
          <w:bCs/>
          <w:lang w:eastAsia="zh-CN"/>
        </w:rPr>
        <w:t xml:space="preserve">Performance </w:t>
      </w:r>
      <w:r>
        <w:rPr>
          <w:rFonts w:hint="eastAsia"/>
          <w:b/>
          <w:bCs/>
          <w:lang w:eastAsia="zh-CN"/>
        </w:rPr>
        <w:t>on</w:t>
      </w:r>
      <w:r>
        <w:rPr>
          <w:b/>
          <w:bCs/>
          <w:lang w:eastAsia="zh-CN"/>
        </w:rPr>
        <w:t xml:space="preserve"> Java+JML dataset.</w:t>
      </w:r>
      <w:r w:rsidR="00791365">
        <w:rPr>
          <w:b/>
          <w:bCs/>
          <w:lang w:eastAsia="zh-CN"/>
        </w:rPr>
        <w:t xml:space="preserve"> </w:t>
      </w:r>
      <w:r w:rsidR="008569FD" w:rsidRPr="00BA13AB">
        <w:rPr>
          <w:rFonts w:ascii="Times New Roman" w:hAnsi="Times New Roman" w:cs="Times New Roman"/>
          <w:lang w:eastAsia="zh-CN"/>
        </w:rPr>
        <w:t>From the data in Table 5, it can be seen that PatchID can correctly determine 93 overfitting patches based on Medium type patches, identifying 64.58% of overfitting patches; based on Small type patches, PatchID can determine 132 overfitting patches, identifying 59.73% of overfitting patches.</w:t>
      </w:r>
    </w:p>
    <w:p w14:paraId="550C76B6" w14:textId="09B7B03E" w:rsidR="003C3593" w:rsidRPr="00BA13AB" w:rsidRDefault="008569FD">
      <w:pPr>
        <w:pStyle w:val="a0"/>
        <w:rPr>
          <w:rFonts w:ascii="Times New Roman" w:hAnsi="Times New Roman" w:cs="Times New Roman"/>
          <w:lang w:eastAsia="zh-CN"/>
        </w:rPr>
      </w:pPr>
      <w:r w:rsidRPr="00BA13AB">
        <w:rPr>
          <w:rFonts w:ascii="Times New Roman" w:hAnsi="Times New Roman" w:cs="Times New Roman"/>
          <w:lang w:eastAsia="zh-CN"/>
        </w:rPr>
        <w:lastRenderedPageBreak/>
        <w:t>It is clear from the accuracy rates of Medium and Small that the accuracy rate decreases as the number of test cases in the test suite decreases. This data shows that a weak test suite affects the PatchID judgment.</w:t>
      </w:r>
    </w:p>
    <w:p w14:paraId="5A330FDD" w14:textId="43A72B73"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 xml:space="preserve">Table </w:t>
      </w:r>
      <w:r w:rsidR="00EB46C7" w:rsidRPr="00BA13AB">
        <w:rPr>
          <w:rFonts w:ascii="Times New Roman" w:hAnsi="Times New Roman" w:cs="Times New Roman"/>
          <w:lang w:eastAsia="zh-CN"/>
        </w:rPr>
        <w:t>5</w:t>
      </w:r>
      <w:r w:rsidRPr="00BA13AB">
        <w:rPr>
          <w:rFonts w:ascii="Times New Roman" w:hAnsi="Times New Roman" w:cs="Times New Roman"/>
          <w:lang w:eastAsia="zh-CN"/>
        </w:rPr>
        <w:t>: Result</w:t>
      </w:r>
      <w:r w:rsidR="00020371">
        <w:rPr>
          <w:rFonts w:ascii="Times New Roman" w:hAnsi="Times New Roman" w:cs="Times New Roman"/>
          <w:lang w:eastAsia="zh-CN"/>
        </w:rPr>
        <w:t>s</w:t>
      </w:r>
      <w:r w:rsidRPr="00BA13AB">
        <w:rPr>
          <w:rFonts w:ascii="Times New Roman" w:hAnsi="Times New Roman" w:cs="Times New Roman"/>
          <w:lang w:eastAsia="zh-CN"/>
        </w:rPr>
        <w:t xml:space="preserve"> By PatchType</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2427"/>
        <w:gridCol w:w="2565"/>
      </w:tblGrid>
      <w:tr w:rsidR="00020371" w:rsidRPr="008569FD" w14:paraId="47A00E20" w14:textId="77777777" w:rsidTr="00FF637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73F472C4" w14:textId="77777777"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PatchType</w:t>
            </w:r>
          </w:p>
        </w:tc>
        <w:tc>
          <w:tcPr>
            <w:tcW w:w="2427" w:type="dxa"/>
            <w:tcBorders>
              <w:bottom w:val="nil"/>
            </w:tcBorders>
          </w:tcPr>
          <w:p w14:paraId="03E3AF1C" w14:textId="772BC4B3"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A</w:t>
            </w:r>
            <w:r w:rsidRPr="00BA13AB">
              <w:rPr>
                <w:rFonts w:ascii="Times New Roman" w:hAnsi="Times New Roman" w:cs="Times New Roman"/>
                <w:lang w:eastAsia="zh-CN"/>
              </w:rPr>
              <w:t>ll-#</w:t>
            </w:r>
            <w:r w:rsidRPr="00BA13AB">
              <w:rPr>
                <w:rFonts w:ascii="Times New Roman" w:hAnsi="Times New Roman" w:cs="Times New Roman"/>
              </w:rPr>
              <w:t>O</w:t>
            </w:r>
          </w:p>
        </w:tc>
        <w:tc>
          <w:tcPr>
            <w:tcW w:w="2565" w:type="dxa"/>
            <w:tcBorders>
              <w:bottom w:val="nil"/>
            </w:tcBorders>
          </w:tcPr>
          <w:p w14:paraId="50C179D9" w14:textId="6525FCBD"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lang w:eastAsia="zh-CN"/>
              </w:rPr>
              <w:t>#</w:t>
            </w:r>
            <w:r w:rsidRPr="00BA13AB">
              <w:rPr>
                <w:rFonts w:ascii="Times New Roman" w:hAnsi="Times New Roman" w:cs="Times New Roman"/>
              </w:rPr>
              <w:t>O</w:t>
            </w:r>
          </w:p>
        </w:tc>
      </w:tr>
      <w:tr w:rsidR="00020371" w:rsidRPr="008569FD" w14:paraId="40350A93" w14:textId="77777777" w:rsidTr="003C3593">
        <w:trPr>
          <w:jc w:val="center"/>
        </w:trPr>
        <w:tc>
          <w:tcPr>
            <w:tcW w:w="0" w:type="auto"/>
          </w:tcPr>
          <w:p w14:paraId="624ABD43" w14:textId="77777777"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Medium</w:t>
            </w:r>
          </w:p>
        </w:tc>
        <w:tc>
          <w:tcPr>
            <w:tcW w:w="0" w:type="auto"/>
          </w:tcPr>
          <w:p w14:paraId="684B92CC" w14:textId="71853B26"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144</w:t>
            </w:r>
          </w:p>
        </w:tc>
        <w:tc>
          <w:tcPr>
            <w:tcW w:w="0" w:type="auto"/>
          </w:tcPr>
          <w:p w14:paraId="364B85AF" w14:textId="37B67AC5"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93</w:t>
            </w:r>
            <w:r w:rsidRPr="00BA13AB">
              <w:rPr>
                <w:rFonts w:ascii="Times New Roman" w:hAnsi="Times New Roman" w:cs="Times New Roman" w:hint="eastAsia"/>
              </w:rPr>
              <w:t>（</w:t>
            </w:r>
            <w:r w:rsidRPr="00BA13AB">
              <w:rPr>
                <w:rFonts w:ascii="Times New Roman" w:hAnsi="Times New Roman" w:cs="Times New Roman"/>
              </w:rPr>
              <w:t>64.58%</w:t>
            </w:r>
            <w:r w:rsidRPr="00BA13AB">
              <w:rPr>
                <w:rFonts w:ascii="Times New Roman" w:hAnsi="Times New Roman" w:cs="Times New Roman" w:hint="eastAsia"/>
              </w:rPr>
              <w:t>）</w:t>
            </w:r>
          </w:p>
        </w:tc>
      </w:tr>
      <w:tr w:rsidR="00020371" w:rsidRPr="008569FD" w14:paraId="3D7BED19" w14:textId="77777777" w:rsidTr="003C3593">
        <w:trPr>
          <w:jc w:val="center"/>
        </w:trPr>
        <w:tc>
          <w:tcPr>
            <w:tcW w:w="0" w:type="auto"/>
          </w:tcPr>
          <w:p w14:paraId="4DE37D52" w14:textId="77777777"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Small</w:t>
            </w:r>
          </w:p>
        </w:tc>
        <w:tc>
          <w:tcPr>
            <w:tcW w:w="0" w:type="auto"/>
          </w:tcPr>
          <w:p w14:paraId="2B4B9D6A" w14:textId="058ED948"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221</w:t>
            </w:r>
          </w:p>
        </w:tc>
        <w:tc>
          <w:tcPr>
            <w:tcW w:w="0" w:type="auto"/>
          </w:tcPr>
          <w:p w14:paraId="0EE2B132" w14:textId="29C120B7"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132</w:t>
            </w:r>
            <w:r w:rsidRPr="00BA13AB">
              <w:rPr>
                <w:rFonts w:ascii="Times New Roman" w:hAnsi="Times New Roman" w:cs="Times New Roman" w:hint="eastAsia"/>
              </w:rPr>
              <w:t>（</w:t>
            </w:r>
            <w:r w:rsidRPr="00BA13AB">
              <w:rPr>
                <w:rFonts w:ascii="Times New Roman" w:hAnsi="Times New Roman" w:cs="Times New Roman"/>
                <w:lang w:eastAsia="zh-CN"/>
              </w:rPr>
              <w:t>59.73</w:t>
            </w:r>
            <w:r w:rsidRPr="00BA13AB">
              <w:rPr>
                <w:rFonts w:ascii="Times New Roman" w:hAnsi="Times New Roman" w:cs="Times New Roman"/>
              </w:rPr>
              <w:t>%</w:t>
            </w:r>
            <w:r w:rsidRPr="00BA13AB">
              <w:rPr>
                <w:rFonts w:ascii="Times New Roman" w:hAnsi="Times New Roman" w:cs="Times New Roman" w:hint="eastAsia"/>
              </w:rPr>
              <w:t>）</w:t>
            </w:r>
          </w:p>
        </w:tc>
      </w:tr>
      <w:tr w:rsidR="00020371" w:rsidRPr="008569FD" w14:paraId="1A4E1357" w14:textId="77777777" w:rsidTr="003C3593">
        <w:trPr>
          <w:jc w:val="center"/>
        </w:trPr>
        <w:tc>
          <w:tcPr>
            <w:tcW w:w="0" w:type="auto"/>
          </w:tcPr>
          <w:p w14:paraId="47D2525E" w14:textId="77777777"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Total</w:t>
            </w:r>
          </w:p>
        </w:tc>
        <w:tc>
          <w:tcPr>
            <w:tcW w:w="0" w:type="auto"/>
          </w:tcPr>
          <w:p w14:paraId="6AAEB44A" w14:textId="065AD56B"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365</w:t>
            </w:r>
          </w:p>
        </w:tc>
        <w:tc>
          <w:tcPr>
            <w:tcW w:w="0" w:type="auto"/>
          </w:tcPr>
          <w:p w14:paraId="4B477A69" w14:textId="65BA1002" w:rsidR="00020371" w:rsidRPr="00BA13AB" w:rsidRDefault="00020371" w:rsidP="00FF637C">
            <w:pPr>
              <w:pStyle w:val="Compact"/>
              <w:jc w:val="center"/>
              <w:rPr>
                <w:rFonts w:ascii="Times New Roman" w:hAnsi="Times New Roman" w:cs="Times New Roman"/>
              </w:rPr>
            </w:pPr>
            <w:r w:rsidRPr="00BA13AB">
              <w:rPr>
                <w:rFonts w:ascii="Times New Roman" w:hAnsi="Times New Roman" w:cs="Times New Roman"/>
              </w:rPr>
              <w:t>225(61.64%)</w:t>
            </w:r>
          </w:p>
        </w:tc>
      </w:tr>
    </w:tbl>
    <w:p w14:paraId="3C82A062" w14:textId="33DBA39F" w:rsidR="004E7390" w:rsidRPr="00BA13AB" w:rsidRDefault="000350A2">
      <w:pPr>
        <w:pStyle w:val="a0"/>
        <w:rPr>
          <w:rFonts w:ascii="Times New Roman" w:hAnsi="Times New Roman" w:cs="Times New Roman"/>
          <w:lang w:eastAsia="zh-CN"/>
        </w:rPr>
      </w:pPr>
      <w:r w:rsidRPr="000350A2">
        <w:rPr>
          <w:b/>
          <w:bCs/>
          <w:lang w:eastAsia="zh-CN"/>
        </w:rPr>
        <w:t>Comparison with other tools</w:t>
      </w:r>
      <w:r>
        <w:rPr>
          <w:b/>
          <w:bCs/>
          <w:lang w:eastAsia="zh-CN"/>
        </w:rPr>
        <w:t xml:space="preserve">. </w:t>
      </w:r>
      <w:r w:rsidR="008569FD" w:rsidRPr="00BA13AB">
        <w:rPr>
          <w:rFonts w:ascii="Times New Roman" w:hAnsi="Times New Roman" w:cs="Times New Roman"/>
          <w:lang w:eastAsia="zh-CN"/>
        </w:rPr>
        <w:t>We compared with other overfitting patch identification t</w:t>
      </w:r>
      <w:r w:rsidR="008569FD">
        <w:rPr>
          <w:rFonts w:ascii="Times New Roman" w:hAnsi="Times New Roman" w:cs="Times New Roman"/>
          <w:lang w:eastAsia="zh-CN"/>
        </w:rPr>
        <w:t>ools</w:t>
      </w:r>
      <w:r w:rsidR="008569FD" w:rsidRPr="00BA13AB">
        <w:rPr>
          <w:rFonts w:ascii="Times New Roman" w:hAnsi="Times New Roman" w:cs="Times New Roman"/>
          <w:lang w:eastAsia="zh-CN"/>
        </w:rPr>
        <w:t>, and the experimental results showed that PatchID outperformed the other t</w:t>
      </w:r>
      <w:r w:rsidR="008569FD">
        <w:rPr>
          <w:rFonts w:ascii="Times New Roman" w:hAnsi="Times New Roman" w:cs="Times New Roman"/>
          <w:lang w:eastAsia="zh-CN"/>
        </w:rPr>
        <w:t>ool</w:t>
      </w:r>
      <w:r w:rsidR="008569FD" w:rsidRPr="00BA13AB">
        <w:rPr>
          <w:rFonts w:ascii="Times New Roman" w:hAnsi="Times New Roman" w:cs="Times New Roman"/>
          <w:lang w:eastAsia="zh-CN"/>
        </w:rPr>
        <w:t>s overall. As shown in Table 6, there are 170 overfitting patches and 36 correct patches out of 206 patches, among which PatchID identifies the most overfitting patches with 93. While ODS identifies 72 and PatchSim identifies 62. In terms of the number of correct patches identified, ODS identified the most patches with 26, PatchID identified 9, and PatchSim did not identify any of the correct patches. So overall, PatchID was able to correctly identify the most patches with 102, while ODS identified 98 and PatchSim only 62</w:t>
      </w:r>
      <w:r w:rsidR="008569FD">
        <w:rPr>
          <w:rFonts w:ascii="Times New Roman" w:hAnsi="Times New Roman" w:cs="Times New Roman" w:hint="eastAsia"/>
          <w:lang w:eastAsia="zh-CN"/>
        </w:rPr>
        <w:t>.</w:t>
      </w:r>
    </w:p>
    <w:p w14:paraId="574DA947" w14:textId="2CC52344" w:rsidR="002B6E78" w:rsidRPr="00BA13AB" w:rsidRDefault="002B6E78" w:rsidP="00FF637C">
      <w:pPr>
        <w:pStyle w:val="a0"/>
        <w:jc w:val="center"/>
        <w:rPr>
          <w:rFonts w:ascii="Times New Roman" w:hAnsi="Times New Roman" w:cs="Times New Roman"/>
          <w:lang w:eastAsia="zh-CN"/>
        </w:rPr>
      </w:pPr>
      <w:r w:rsidRPr="00BA13AB">
        <w:rPr>
          <w:rFonts w:ascii="Times New Roman" w:hAnsi="Times New Roman" w:cs="Times New Roman"/>
          <w:lang w:eastAsia="zh-CN"/>
        </w:rPr>
        <w:t xml:space="preserve">Table 6: Comparison with PatchSim </w:t>
      </w:r>
      <w:r w:rsidR="00D7059B" w:rsidRPr="00BA13AB">
        <w:rPr>
          <w:rFonts w:ascii="Times New Roman" w:hAnsi="Times New Roman" w:cs="Times New Roman"/>
          <w:lang w:eastAsia="zh-CN"/>
        </w:rPr>
        <w:t>and ODS</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50"/>
        <w:gridCol w:w="851"/>
        <w:gridCol w:w="1134"/>
        <w:gridCol w:w="1134"/>
        <w:gridCol w:w="921"/>
        <w:gridCol w:w="921"/>
        <w:gridCol w:w="972"/>
        <w:gridCol w:w="972"/>
      </w:tblGrid>
      <w:tr w:rsidR="00127175" w14:paraId="020C3FCB" w14:textId="77777777" w:rsidTr="00FF637C">
        <w:trPr>
          <w:cnfStyle w:val="100000000000" w:firstRow="1" w:lastRow="0" w:firstColumn="0" w:lastColumn="0" w:oddVBand="0" w:evenVBand="0" w:oddHBand="0" w:evenHBand="0" w:firstRowFirstColumn="0" w:firstRowLastColumn="0" w:lastRowFirstColumn="0" w:lastRowLastColumn="0"/>
          <w:tblHeader/>
          <w:jc w:val="center"/>
        </w:trPr>
        <w:tc>
          <w:tcPr>
            <w:tcW w:w="2802" w:type="dxa"/>
            <w:gridSpan w:val="3"/>
            <w:tcBorders>
              <w:bottom w:val="nil"/>
            </w:tcBorders>
          </w:tcPr>
          <w:p w14:paraId="1737E8CB" w14:textId="1ABE362E" w:rsidR="00127175" w:rsidRPr="00BA13AB" w:rsidRDefault="00127175" w:rsidP="006D7097">
            <w:pPr>
              <w:pStyle w:val="Compact"/>
              <w:jc w:val="center"/>
              <w:rPr>
                <w:rFonts w:ascii="Times New Roman" w:hAnsi="Times New Roman" w:cs="Times New Roman"/>
              </w:rPr>
            </w:pPr>
            <w:r w:rsidRPr="00BA13AB">
              <w:rPr>
                <w:rFonts w:ascii="Times New Roman" w:hAnsi="Times New Roman" w:cs="Times New Roman"/>
              </w:rPr>
              <w:t>D</w:t>
            </w:r>
            <w:r w:rsidRPr="00BA13AB">
              <w:rPr>
                <w:rFonts w:ascii="Times New Roman" w:hAnsi="Times New Roman" w:cs="Times New Roman"/>
                <w:lang w:eastAsia="zh-CN"/>
              </w:rPr>
              <w:t>ataset</w:t>
            </w:r>
          </w:p>
        </w:tc>
        <w:tc>
          <w:tcPr>
            <w:tcW w:w="2268" w:type="dxa"/>
            <w:gridSpan w:val="2"/>
            <w:tcBorders>
              <w:bottom w:val="nil"/>
            </w:tcBorders>
          </w:tcPr>
          <w:p w14:paraId="56EA68A6" w14:textId="24FA88D4" w:rsidR="00127175" w:rsidRPr="00BA13AB" w:rsidRDefault="00127175" w:rsidP="00127175">
            <w:pPr>
              <w:pStyle w:val="Compact"/>
              <w:jc w:val="center"/>
              <w:rPr>
                <w:rFonts w:ascii="Times New Roman" w:hAnsi="Times New Roman" w:cs="Times New Roman"/>
                <w:lang w:eastAsia="zh-CN"/>
              </w:rPr>
            </w:pPr>
            <w:r w:rsidRPr="00BA13AB">
              <w:rPr>
                <w:rFonts w:ascii="Times New Roman" w:hAnsi="Times New Roman" w:cs="Times New Roman"/>
                <w:lang w:eastAsia="zh-CN"/>
              </w:rPr>
              <w:t>PatchSim</w:t>
            </w:r>
          </w:p>
        </w:tc>
        <w:tc>
          <w:tcPr>
            <w:tcW w:w="1842" w:type="dxa"/>
            <w:gridSpan w:val="2"/>
            <w:tcBorders>
              <w:bottom w:val="nil"/>
            </w:tcBorders>
          </w:tcPr>
          <w:p w14:paraId="79BD7BEC" w14:textId="3051CF88" w:rsidR="00127175" w:rsidRPr="00BA13AB" w:rsidRDefault="00127175" w:rsidP="006D7097">
            <w:pPr>
              <w:pStyle w:val="Compact"/>
              <w:jc w:val="center"/>
              <w:rPr>
                <w:rFonts w:ascii="Times New Roman" w:hAnsi="Times New Roman" w:cs="Times New Roman"/>
              </w:rPr>
            </w:pPr>
            <w:r w:rsidRPr="00BA13AB">
              <w:rPr>
                <w:rFonts w:ascii="Times New Roman" w:hAnsi="Times New Roman" w:cs="Times New Roman"/>
              </w:rPr>
              <w:t>ODS</w:t>
            </w:r>
          </w:p>
        </w:tc>
        <w:tc>
          <w:tcPr>
            <w:tcW w:w="1944" w:type="dxa"/>
            <w:gridSpan w:val="2"/>
            <w:tcBorders>
              <w:bottom w:val="nil"/>
            </w:tcBorders>
          </w:tcPr>
          <w:p w14:paraId="30FB72BE" w14:textId="2F400159" w:rsidR="00127175" w:rsidRPr="00BA13AB" w:rsidRDefault="00127175"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PatchID</w:t>
            </w:r>
          </w:p>
        </w:tc>
      </w:tr>
      <w:tr w:rsidR="00127175" w14:paraId="57CC7329" w14:textId="77777777" w:rsidTr="00FF637C">
        <w:trPr>
          <w:jc w:val="center"/>
        </w:trPr>
        <w:tc>
          <w:tcPr>
            <w:tcW w:w="1101" w:type="dxa"/>
          </w:tcPr>
          <w:p w14:paraId="0C3FFC3B" w14:textId="504FDF29" w:rsidR="00127175" w:rsidRPr="00BA13AB" w:rsidRDefault="00127175" w:rsidP="006D7097">
            <w:pPr>
              <w:pStyle w:val="Compact"/>
              <w:jc w:val="center"/>
              <w:rPr>
                <w:rFonts w:ascii="Times New Roman" w:hAnsi="Times New Roman" w:cs="Times New Roman"/>
              </w:rPr>
            </w:pPr>
            <w:r w:rsidRPr="00BA13AB">
              <w:rPr>
                <w:rFonts w:ascii="Times New Roman" w:hAnsi="Times New Roman" w:cs="Times New Roman"/>
                <w:lang w:eastAsia="zh-CN"/>
              </w:rPr>
              <w:t>Project</w:t>
            </w:r>
          </w:p>
        </w:tc>
        <w:tc>
          <w:tcPr>
            <w:tcW w:w="850" w:type="dxa"/>
          </w:tcPr>
          <w:p w14:paraId="0DBC0AB3" w14:textId="5B6249B6" w:rsidR="00127175" w:rsidRPr="00BA13AB" w:rsidRDefault="00127175" w:rsidP="006D7097">
            <w:pPr>
              <w:pStyle w:val="Compact"/>
              <w:jc w:val="center"/>
              <w:rPr>
                <w:rFonts w:ascii="Times New Roman" w:hAnsi="Times New Roman" w:cs="Times New Roman"/>
              </w:rPr>
            </w:pPr>
            <w:r w:rsidRPr="00BA13AB">
              <w:rPr>
                <w:rFonts w:ascii="Times New Roman" w:hAnsi="Times New Roman" w:cs="Times New Roman"/>
                <w:lang w:eastAsia="zh-CN"/>
              </w:rPr>
              <w:t>#</w:t>
            </w:r>
            <w:r w:rsidRPr="00BA13AB">
              <w:rPr>
                <w:rFonts w:ascii="Times New Roman" w:hAnsi="Times New Roman" w:cs="Times New Roman"/>
              </w:rPr>
              <w:t>O</w:t>
            </w:r>
          </w:p>
        </w:tc>
        <w:tc>
          <w:tcPr>
            <w:tcW w:w="851" w:type="dxa"/>
          </w:tcPr>
          <w:p w14:paraId="667BB813" w14:textId="2D1E74B9" w:rsidR="00127175" w:rsidRPr="00BA13AB" w:rsidRDefault="00127175" w:rsidP="006D7097">
            <w:pPr>
              <w:pStyle w:val="Compact"/>
              <w:jc w:val="center"/>
              <w:rPr>
                <w:rFonts w:ascii="Times New Roman" w:hAnsi="Times New Roman" w:cs="Times New Roman"/>
              </w:rPr>
            </w:pPr>
            <w:r w:rsidRPr="00BA13AB">
              <w:rPr>
                <w:rFonts w:ascii="Times New Roman" w:hAnsi="Times New Roman" w:cs="Times New Roman"/>
                <w:lang w:eastAsia="zh-CN"/>
              </w:rPr>
              <w:t>#</w:t>
            </w:r>
            <w:r w:rsidRPr="00BA13AB">
              <w:rPr>
                <w:rFonts w:ascii="Times New Roman" w:hAnsi="Times New Roman" w:cs="Times New Roman"/>
              </w:rPr>
              <w:t>C</w:t>
            </w:r>
          </w:p>
        </w:tc>
        <w:tc>
          <w:tcPr>
            <w:tcW w:w="1134" w:type="dxa"/>
          </w:tcPr>
          <w:p w14:paraId="758EDEDA" w14:textId="4E552D7D" w:rsidR="00127175" w:rsidRPr="00BA13AB" w:rsidRDefault="00127175"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#O</w:t>
            </w:r>
          </w:p>
        </w:tc>
        <w:tc>
          <w:tcPr>
            <w:tcW w:w="1134" w:type="dxa"/>
          </w:tcPr>
          <w:p w14:paraId="33518D71" w14:textId="46935928" w:rsidR="00127175" w:rsidRPr="00BA13AB" w:rsidRDefault="00127175" w:rsidP="006D7097">
            <w:pPr>
              <w:pStyle w:val="Compact"/>
              <w:jc w:val="center"/>
              <w:rPr>
                <w:rFonts w:ascii="Times New Roman" w:hAnsi="Times New Roman" w:cs="Times New Roman"/>
              </w:rPr>
            </w:pPr>
            <w:r w:rsidRPr="00BA13AB">
              <w:rPr>
                <w:rFonts w:ascii="Times New Roman" w:hAnsi="Times New Roman" w:cs="Times New Roman"/>
                <w:lang w:eastAsia="zh-CN"/>
              </w:rPr>
              <w:t>#C</w:t>
            </w:r>
          </w:p>
        </w:tc>
        <w:tc>
          <w:tcPr>
            <w:tcW w:w="0" w:type="dxa"/>
          </w:tcPr>
          <w:p w14:paraId="6FD99CAA" w14:textId="21C3878C" w:rsidR="00127175" w:rsidRPr="00BA13AB" w:rsidRDefault="00127175"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#O</w:t>
            </w:r>
          </w:p>
        </w:tc>
        <w:tc>
          <w:tcPr>
            <w:tcW w:w="0" w:type="dxa"/>
          </w:tcPr>
          <w:p w14:paraId="5AABE80A" w14:textId="43F72AD2" w:rsidR="00127175" w:rsidRPr="00BA13AB" w:rsidRDefault="00F81275" w:rsidP="006D7097">
            <w:pPr>
              <w:pStyle w:val="Compact"/>
              <w:jc w:val="center"/>
              <w:rPr>
                <w:rFonts w:ascii="Times New Roman" w:hAnsi="Times New Roman" w:cs="Times New Roman"/>
              </w:rPr>
            </w:pPr>
            <w:r w:rsidRPr="00BA13AB">
              <w:rPr>
                <w:rFonts w:ascii="Times New Roman" w:hAnsi="Times New Roman" w:cs="Times New Roman"/>
                <w:lang w:eastAsia="zh-CN"/>
              </w:rPr>
              <w:t>#</w:t>
            </w:r>
            <w:r w:rsidRPr="00BA13AB">
              <w:rPr>
                <w:rFonts w:ascii="Times New Roman" w:hAnsi="Times New Roman" w:cs="Times New Roman"/>
              </w:rPr>
              <w:t>C</w:t>
            </w:r>
          </w:p>
        </w:tc>
        <w:tc>
          <w:tcPr>
            <w:tcW w:w="0" w:type="dxa"/>
          </w:tcPr>
          <w:p w14:paraId="08BA1F4F" w14:textId="0B1FB1BE" w:rsidR="00127175" w:rsidRPr="00BA13AB" w:rsidRDefault="00F81275" w:rsidP="006D7097">
            <w:pPr>
              <w:pStyle w:val="Compact"/>
              <w:jc w:val="center"/>
              <w:rPr>
                <w:rFonts w:ascii="Times New Roman" w:hAnsi="Times New Roman" w:cs="Times New Roman"/>
              </w:rPr>
            </w:pPr>
            <w:r w:rsidRPr="00BA13AB">
              <w:rPr>
                <w:rFonts w:ascii="Times New Roman" w:hAnsi="Times New Roman" w:cs="Times New Roman"/>
                <w:lang w:eastAsia="zh-CN"/>
              </w:rPr>
              <w:t>#</w:t>
            </w:r>
            <w:r w:rsidRPr="00BA13AB">
              <w:rPr>
                <w:rFonts w:ascii="Times New Roman" w:hAnsi="Times New Roman" w:cs="Times New Roman"/>
              </w:rPr>
              <w:t>O</w:t>
            </w:r>
          </w:p>
        </w:tc>
        <w:tc>
          <w:tcPr>
            <w:tcW w:w="0" w:type="dxa"/>
          </w:tcPr>
          <w:p w14:paraId="402FF043" w14:textId="3A858E8B" w:rsidR="00127175" w:rsidRPr="00BA13AB" w:rsidRDefault="00F81275" w:rsidP="006D7097">
            <w:pPr>
              <w:pStyle w:val="Compact"/>
              <w:jc w:val="center"/>
              <w:rPr>
                <w:rFonts w:ascii="Times New Roman" w:hAnsi="Times New Roman" w:cs="Times New Roman"/>
              </w:rPr>
            </w:pPr>
            <w:r w:rsidRPr="00BA13AB">
              <w:rPr>
                <w:rFonts w:ascii="Times New Roman" w:hAnsi="Times New Roman" w:cs="Times New Roman"/>
                <w:lang w:eastAsia="zh-CN"/>
              </w:rPr>
              <w:t>#</w:t>
            </w:r>
            <w:r w:rsidRPr="00BA13AB">
              <w:rPr>
                <w:rFonts w:ascii="Times New Roman" w:hAnsi="Times New Roman" w:cs="Times New Roman"/>
              </w:rPr>
              <w:t>C</w:t>
            </w:r>
          </w:p>
        </w:tc>
      </w:tr>
      <w:tr w:rsidR="00127175" w14:paraId="4E3987E6" w14:textId="77777777" w:rsidTr="00FF637C">
        <w:trPr>
          <w:jc w:val="center"/>
        </w:trPr>
        <w:tc>
          <w:tcPr>
            <w:tcW w:w="1101" w:type="dxa"/>
          </w:tcPr>
          <w:p w14:paraId="4C7EBE30" w14:textId="4E45CD4C"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Chart</w:t>
            </w:r>
          </w:p>
        </w:tc>
        <w:tc>
          <w:tcPr>
            <w:tcW w:w="850" w:type="dxa"/>
          </w:tcPr>
          <w:p w14:paraId="35532848" w14:textId="5F42C1B2"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23</w:t>
            </w:r>
          </w:p>
        </w:tc>
        <w:tc>
          <w:tcPr>
            <w:tcW w:w="851" w:type="dxa"/>
          </w:tcPr>
          <w:p w14:paraId="523D1AC3" w14:textId="61465DEE"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4</w:t>
            </w:r>
          </w:p>
        </w:tc>
        <w:tc>
          <w:tcPr>
            <w:tcW w:w="1134" w:type="dxa"/>
          </w:tcPr>
          <w:p w14:paraId="0D38850F" w14:textId="125C7139" w:rsidR="00127175" w:rsidRPr="00BA13AB" w:rsidRDefault="005D2882"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13</w:t>
            </w:r>
          </w:p>
        </w:tc>
        <w:tc>
          <w:tcPr>
            <w:tcW w:w="1134" w:type="dxa"/>
          </w:tcPr>
          <w:p w14:paraId="4C55383C" w14:textId="27940842" w:rsidR="00127175" w:rsidRPr="00BA13AB" w:rsidRDefault="00B26710"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7C5B40F1" w14:textId="0AB9F2D2" w:rsidR="00127175"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14</w:t>
            </w:r>
          </w:p>
        </w:tc>
        <w:tc>
          <w:tcPr>
            <w:tcW w:w="0" w:type="dxa"/>
          </w:tcPr>
          <w:p w14:paraId="53D75403" w14:textId="27341408" w:rsidR="00127175"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3</w:t>
            </w:r>
          </w:p>
        </w:tc>
        <w:tc>
          <w:tcPr>
            <w:tcW w:w="0" w:type="dxa"/>
          </w:tcPr>
          <w:p w14:paraId="06BED7AD" w14:textId="084FC490" w:rsidR="00127175"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12</w:t>
            </w:r>
          </w:p>
        </w:tc>
        <w:tc>
          <w:tcPr>
            <w:tcW w:w="0" w:type="dxa"/>
          </w:tcPr>
          <w:p w14:paraId="6264C07E" w14:textId="198AB43D" w:rsidR="00127175"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r>
      <w:tr w:rsidR="00127175" w14:paraId="153F8435" w14:textId="77777777" w:rsidTr="00FF637C">
        <w:trPr>
          <w:jc w:val="center"/>
        </w:trPr>
        <w:tc>
          <w:tcPr>
            <w:tcW w:w="1101" w:type="dxa"/>
          </w:tcPr>
          <w:p w14:paraId="384D9DCE" w14:textId="659EBEA8"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Closure</w:t>
            </w:r>
          </w:p>
        </w:tc>
        <w:tc>
          <w:tcPr>
            <w:tcW w:w="850" w:type="dxa"/>
          </w:tcPr>
          <w:p w14:paraId="14ABC26D" w14:textId="191DA04C"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54</w:t>
            </w:r>
          </w:p>
        </w:tc>
        <w:tc>
          <w:tcPr>
            <w:tcW w:w="851" w:type="dxa"/>
          </w:tcPr>
          <w:p w14:paraId="1C4E9A3B" w14:textId="48853318"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2</w:t>
            </w:r>
          </w:p>
        </w:tc>
        <w:tc>
          <w:tcPr>
            <w:tcW w:w="1134" w:type="dxa"/>
          </w:tcPr>
          <w:p w14:paraId="0E7F799E" w14:textId="7DCB9485" w:rsidR="00127175" w:rsidRPr="00BA13AB" w:rsidRDefault="005D2882"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1134" w:type="dxa"/>
          </w:tcPr>
          <w:p w14:paraId="4B694E02" w14:textId="2B0590C7" w:rsidR="00127175" w:rsidRPr="00BA13AB" w:rsidRDefault="00B26710"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21E271A1" w14:textId="55F03FE5" w:rsidR="00127175"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072DEB3C" w14:textId="31A48E1F" w:rsidR="00127175"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07A603B0" w14:textId="7EE3CEF1" w:rsidR="00127175"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29</w:t>
            </w:r>
          </w:p>
        </w:tc>
        <w:tc>
          <w:tcPr>
            <w:tcW w:w="0" w:type="dxa"/>
          </w:tcPr>
          <w:p w14:paraId="06E834D5" w14:textId="3792C14C" w:rsidR="00127175"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r>
      <w:tr w:rsidR="00127175" w14:paraId="73DD38BF" w14:textId="77777777" w:rsidTr="00FF637C">
        <w:trPr>
          <w:jc w:val="center"/>
        </w:trPr>
        <w:tc>
          <w:tcPr>
            <w:tcW w:w="1101" w:type="dxa"/>
          </w:tcPr>
          <w:p w14:paraId="0E3E05F7" w14:textId="4636D42F"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Lang</w:t>
            </w:r>
          </w:p>
        </w:tc>
        <w:tc>
          <w:tcPr>
            <w:tcW w:w="850" w:type="dxa"/>
          </w:tcPr>
          <w:p w14:paraId="7C778DD3" w14:textId="1EB4FAC1"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11</w:t>
            </w:r>
          </w:p>
        </w:tc>
        <w:tc>
          <w:tcPr>
            <w:tcW w:w="851" w:type="dxa"/>
          </w:tcPr>
          <w:p w14:paraId="1188C13B" w14:textId="16B32B3F"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6</w:t>
            </w:r>
          </w:p>
        </w:tc>
        <w:tc>
          <w:tcPr>
            <w:tcW w:w="1134" w:type="dxa"/>
          </w:tcPr>
          <w:p w14:paraId="4669A55D" w14:textId="3CCF8B63" w:rsidR="00127175" w:rsidRPr="00BA13AB" w:rsidRDefault="005D2882"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5</w:t>
            </w:r>
          </w:p>
        </w:tc>
        <w:tc>
          <w:tcPr>
            <w:tcW w:w="1134" w:type="dxa"/>
          </w:tcPr>
          <w:p w14:paraId="5DF9ABB6" w14:textId="5B25E49C" w:rsidR="00127175" w:rsidRPr="00BA13AB" w:rsidRDefault="00B26710"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4E3D5788" w14:textId="585E0F2E" w:rsidR="00127175"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10</w:t>
            </w:r>
          </w:p>
        </w:tc>
        <w:tc>
          <w:tcPr>
            <w:tcW w:w="0" w:type="dxa"/>
          </w:tcPr>
          <w:p w14:paraId="2253E442" w14:textId="3F29D7C8" w:rsidR="00127175" w:rsidRPr="00BA13AB" w:rsidRDefault="00035E15"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6</w:t>
            </w:r>
          </w:p>
        </w:tc>
        <w:tc>
          <w:tcPr>
            <w:tcW w:w="0" w:type="dxa"/>
          </w:tcPr>
          <w:p w14:paraId="07688861" w14:textId="626C1704" w:rsidR="00127175"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8</w:t>
            </w:r>
          </w:p>
        </w:tc>
        <w:tc>
          <w:tcPr>
            <w:tcW w:w="0" w:type="dxa"/>
          </w:tcPr>
          <w:p w14:paraId="5044A0E4" w14:textId="673BA135" w:rsidR="00127175"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2</w:t>
            </w:r>
          </w:p>
        </w:tc>
      </w:tr>
      <w:tr w:rsidR="00127175" w14:paraId="6AF21CD6" w14:textId="77777777" w:rsidTr="00FF637C">
        <w:trPr>
          <w:jc w:val="center"/>
        </w:trPr>
        <w:tc>
          <w:tcPr>
            <w:tcW w:w="1101" w:type="dxa"/>
          </w:tcPr>
          <w:p w14:paraId="4BE3E68E" w14:textId="7FAF1975"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Math</w:t>
            </w:r>
          </w:p>
        </w:tc>
        <w:tc>
          <w:tcPr>
            <w:tcW w:w="850" w:type="dxa"/>
          </w:tcPr>
          <w:p w14:paraId="0110C2E9" w14:textId="11D63C8F"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68</w:t>
            </w:r>
          </w:p>
        </w:tc>
        <w:tc>
          <w:tcPr>
            <w:tcW w:w="851" w:type="dxa"/>
          </w:tcPr>
          <w:p w14:paraId="7B1218A4" w14:textId="704DEBDD" w:rsidR="001271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21</w:t>
            </w:r>
          </w:p>
        </w:tc>
        <w:tc>
          <w:tcPr>
            <w:tcW w:w="1134" w:type="dxa"/>
          </w:tcPr>
          <w:p w14:paraId="00484E09" w14:textId="3E4640C4" w:rsidR="00127175" w:rsidRPr="00BA13AB" w:rsidRDefault="005D2882"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35</w:t>
            </w:r>
          </w:p>
        </w:tc>
        <w:tc>
          <w:tcPr>
            <w:tcW w:w="1134" w:type="dxa"/>
          </w:tcPr>
          <w:p w14:paraId="70E6510F" w14:textId="5AABB946" w:rsidR="00127175" w:rsidRPr="00BA13AB" w:rsidRDefault="00B26710"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4EC0A995" w14:textId="73D6576F" w:rsidR="00127175"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3</w:t>
            </w:r>
            <w:r w:rsidR="00035E15" w:rsidRPr="00BA13AB">
              <w:rPr>
                <w:rFonts w:ascii="Times New Roman" w:hAnsi="Times New Roman" w:cs="Times New Roman"/>
                <w:lang w:eastAsia="zh-CN"/>
              </w:rPr>
              <w:t>7</w:t>
            </w:r>
          </w:p>
        </w:tc>
        <w:tc>
          <w:tcPr>
            <w:tcW w:w="0" w:type="dxa"/>
          </w:tcPr>
          <w:p w14:paraId="50368807" w14:textId="3428F842" w:rsidR="00127175" w:rsidRPr="00BA13AB" w:rsidRDefault="00035E15" w:rsidP="00E245BB">
            <w:pPr>
              <w:pStyle w:val="Compact"/>
              <w:jc w:val="center"/>
              <w:rPr>
                <w:rFonts w:ascii="Times New Roman" w:hAnsi="Times New Roman" w:cs="Times New Roman"/>
                <w:lang w:eastAsia="zh-CN"/>
              </w:rPr>
            </w:pPr>
            <w:r w:rsidRPr="00BA13AB">
              <w:rPr>
                <w:rFonts w:ascii="Times New Roman" w:hAnsi="Times New Roman" w:cs="Times New Roman"/>
                <w:lang w:eastAsia="zh-CN"/>
              </w:rPr>
              <w:t>16</w:t>
            </w:r>
          </w:p>
        </w:tc>
        <w:tc>
          <w:tcPr>
            <w:tcW w:w="0" w:type="dxa"/>
          </w:tcPr>
          <w:p w14:paraId="570D58A5" w14:textId="76389AF9" w:rsidR="00127175"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34</w:t>
            </w:r>
          </w:p>
        </w:tc>
        <w:tc>
          <w:tcPr>
            <w:tcW w:w="0" w:type="dxa"/>
          </w:tcPr>
          <w:p w14:paraId="360EA58F" w14:textId="773EC4A4" w:rsidR="00127175"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5</w:t>
            </w:r>
          </w:p>
        </w:tc>
      </w:tr>
      <w:tr w:rsidR="00F81275" w14:paraId="26E1D1EA" w14:textId="77777777" w:rsidTr="00FF637C">
        <w:trPr>
          <w:jc w:val="center"/>
        </w:trPr>
        <w:tc>
          <w:tcPr>
            <w:tcW w:w="1101" w:type="dxa"/>
          </w:tcPr>
          <w:p w14:paraId="733DD9CE" w14:textId="01AAD0ED" w:rsidR="00F812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Mockito</w:t>
            </w:r>
          </w:p>
        </w:tc>
        <w:tc>
          <w:tcPr>
            <w:tcW w:w="850" w:type="dxa"/>
          </w:tcPr>
          <w:p w14:paraId="26D99C96" w14:textId="28D37A0B" w:rsidR="00F812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w:t>
            </w:r>
          </w:p>
        </w:tc>
        <w:tc>
          <w:tcPr>
            <w:tcW w:w="851" w:type="dxa"/>
          </w:tcPr>
          <w:p w14:paraId="0558FDF0" w14:textId="24B35D3C" w:rsidR="00F81275" w:rsidRPr="00BA13AB" w:rsidRDefault="00AC248D"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w:t>
            </w:r>
          </w:p>
        </w:tc>
        <w:tc>
          <w:tcPr>
            <w:tcW w:w="1134" w:type="dxa"/>
          </w:tcPr>
          <w:p w14:paraId="421292B0" w14:textId="38EE6E91" w:rsidR="00F81275" w:rsidRPr="00BA13AB" w:rsidRDefault="005D2882"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1134" w:type="dxa"/>
          </w:tcPr>
          <w:p w14:paraId="5D92541C" w14:textId="01993599" w:rsidR="00F81275" w:rsidRPr="00BA13AB" w:rsidRDefault="00B26710"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51B19EC5" w14:textId="20F28326" w:rsidR="00F81275"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2624DB49" w14:textId="578308FC" w:rsidR="00F81275"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6EFD52B0" w14:textId="112564CB" w:rsidR="00F81275"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0" w:type="dxa"/>
          </w:tcPr>
          <w:p w14:paraId="075A1B9C" w14:textId="0643DE1C" w:rsidR="00F81275"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w:t>
            </w:r>
          </w:p>
        </w:tc>
      </w:tr>
      <w:tr w:rsidR="00D03548" w14:paraId="7DEDA670" w14:textId="77777777" w:rsidTr="00AC248D">
        <w:trPr>
          <w:jc w:val="center"/>
        </w:trPr>
        <w:tc>
          <w:tcPr>
            <w:tcW w:w="1101" w:type="dxa"/>
          </w:tcPr>
          <w:p w14:paraId="5F2A9CE1" w14:textId="6DBD2239" w:rsidR="00D03548" w:rsidRPr="00BA13AB" w:rsidRDefault="00D0354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Time</w:t>
            </w:r>
          </w:p>
        </w:tc>
        <w:tc>
          <w:tcPr>
            <w:tcW w:w="850" w:type="dxa"/>
          </w:tcPr>
          <w:p w14:paraId="00D13DE2" w14:textId="173A660C" w:rsidR="00D03548" w:rsidRPr="00BA13AB" w:rsidRDefault="00D0354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13</w:t>
            </w:r>
          </w:p>
        </w:tc>
        <w:tc>
          <w:tcPr>
            <w:tcW w:w="851" w:type="dxa"/>
          </w:tcPr>
          <w:p w14:paraId="763FA7EB" w14:textId="4E4E9FCB" w:rsidR="00D03548" w:rsidRPr="00BA13AB" w:rsidRDefault="00D0354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2</w:t>
            </w:r>
          </w:p>
        </w:tc>
        <w:tc>
          <w:tcPr>
            <w:tcW w:w="1134" w:type="dxa"/>
          </w:tcPr>
          <w:p w14:paraId="0319D1A5" w14:textId="4EFE4356" w:rsidR="00D03548" w:rsidRPr="00BA13AB" w:rsidRDefault="005D2882"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9</w:t>
            </w:r>
          </w:p>
        </w:tc>
        <w:tc>
          <w:tcPr>
            <w:tcW w:w="1134" w:type="dxa"/>
          </w:tcPr>
          <w:p w14:paraId="108C5BEB" w14:textId="4637A354" w:rsidR="00D03548" w:rsidRPr="00BA13AB" w:rsidRDefault="00B26710"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921" w:type="dxa"/>
          </w:tcPr>
          <w:p w14:paraId="73AF09F5" w14:textId="1A5AF5CF" w:rsidR="00D03548"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11</w:t>
            </w:r>
          </w:p>
        </w:tc>
        <w:tc>
          <w:tcPr>
            <w:tcW w:w="921" w:type="dxa"/>
          </w:tcPr>
          <w:p w14:paraId="1D1DE6B4" w14:textId="2D723DE2" w:rsidR="00D03548"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w:t>
            </w:r>
          </w:p>
        </w:tc>
        <w:tc>
          <w:tcPr>
            <w:tcW w:w="972" w:type="dxa"/>
          </w:tcPr>
          <w:p w14:paraId="1F28540B" w14:textId="40AAFA6B" w:rsidR="00D03548"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10</w:t>
            </w:r>
          </w:p>
        </w:tc>
        <w:tc>
          <w:tcPr>
            <w:tcW w:w="972" w:type="dxa"/>
          </w:tcPr>
          <w:p w14:paraId="692CFCDD" w14:textId="4324EC84" w:rsidR="00D03548"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w:t>
            </w:r>
          </w:p>
        </w:tc>
      </w:tr>
      <w:tr w:rsidR="00D03548" w14:paraId="4CB0F54E" w14:textId="77777777" w:rsidTr="00AC248D">
        <w:trPr>
          <w:jc w:val="center"/>
        </w:trPr>
        <w:tc>
          <w:tcPr>
            <w:tcW w:w="1101" w:type="dxa"/>
          </w:tcPr>
          <w:p w14:paraId="358BAB02" w14:textId="44027C9A" w:rsidR="00D03548" w:rsidRPr="00BA13AB" w:rsidRDefault="00D0354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Total</w:t>
            </w:r>
          </w:p>
        </w:tc>
        <w:tc>
          <w:tcPr>
            <w:tcW w:w="850" w:type="dxa"/>
          </w:tcPr>
          <w:p w14:paraId="4A2C2BA4" w14:textId="42C4CECE" w:rsidR="00D03548" w:rsidRPr="00BA13AB" w:rsidRDefault="00D0354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170</w:t>
            </w:r>
          </w:p>
        </w:tc>
        <w:tc>
          <w:tcPr>
            <w:tcW w:w="851" w:type="dxa"/>
          </w:tcPr>
          <w:p w14:paraId="1B930A19" w14:textId="23D5D463" w:rsidR="00D03548" w:rsidRPr="00BA13AB" w:rsidRDefault="00D0354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36</w:t>
            </w:r>
          </w:p>
        </w:tc>
        <w:tc>
          <w:tcPr>
            <w:tcW w:w="1134" w:type="dxa"/>
          </w:tcPr>
          <w:p w14:paraId="72F71A8D" w14:textId="23CEE314" w:rsidR="00D03548" w:rsidRPr="00BA13AB" w:rsidRDefault="005D2882"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62</w:t>
            </w:r>
          </w:p>
        </w:tc>
        <w:tc>
          <w:tcPr>
            <w:tcW w:w="1134" w:type="dxa"/>
          </w:tcPr>
          <w:p w14:paraId="0CC27947" w14:textId="049713A1" w:rsidR="00D03548" w:rsidRPr="00BA13AB" w:rsidRDefault="00B26710"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921" w:type="dxa"/>
          </w:tcPr>
          <w:p w14:paraId="1BB35B8E" w14:textId="5CBFCC0C" w:rsidR="00D03548"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7</w:t>
            </w:r>
            <w:r w:rsidR="004547E6" w:rsidRPr="00BA13AB">
              <w:rPr>
                <w:rFonts w:ascii="Times New Roman" w:hAnsi="Times New Roman" w:cs="Times New Roman"/>
                <w:lang w:eastAsia="zh-CN"/>
              </w:rPr>
              <w:t>2</w:t>
            </w:r>
          </w:p>
        </w:tc>
        <w:tc>
          <w:tcPr>
            <w:tcW w:w="921" w:type="dxa"/>
          </w:tcPr>
          <w:p w14:paraId="4ACC2A5B" w14:textId="7908CC33" w:rsidR="00D03548" w:rsidRPr="00BA13AB" w:rsidRDefault="00E245BB"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2</w:t>
            </w:r>
            <w:r w:rsidR="004547E6" w:rsidRPr="00BA13AB">
              <w:rPr>
                <w:rFonts w:ascii="Times New Roman" w:hAnsi="Times New Roman" w:cs="Times New Roman"/>
                <w:lang w:eastAsia="zh-CN"/>
              </w:rPr>
              <w:t>6</w:t>
            </w:r>
          </w:p>
        </w:tc>
        <w:tc>
          <w:tcPr>
            <w:tcW w:w="972" w:type="dxa"/>
          </w:tcPr>
          <w:p w14:paraId="1581C1BF" w14:textId="688898F8" w:rsidR="00D03548"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93</w:t>
            </w:r>
          </w:p>
        </w:tc>
        <w:tc>
          <w:tcPr>
            <w:tcW w:w="972" w:type="dxa"/>
          </w:tcPr>
          <w:p w14:paraId="2DF28A50" w14:textId="2B1B1D03" w:rsidR="00D03548" w:rsidRPr="00BA13AB" w:rsidRDefault="002B6E78" w:rsidP="006D7097">
            <w:pPr>
              <w:pStyle w:val="Compact"/>
              <w:jc w:val="center"/>
              <w:rPr>
                <w:rFonts w:ascii="Times New Roman" w:hAnsi="Times New Roman" w:cs="Times New Roman"/>
                <w:lang w:eastAsia="zh-CN"/>
              </w:rPr>
            </w:pPr>
            <w:r w:rsidRPr="00BA13AB">
              <w:rPr>
                <w:rFonts w:ascii="Times New Roman" w:hAnsi="Times New Roman" w:cs="Times New Roman"/>
                <w:lang w:eastAsia="zh-CN"/>
              </w:rPr>
              <w:t>9</w:t>
            </w:r>
          </w:p>
        </w:tc>
      </w:tr>
    </w:tbl>
    <w:p w14:paraId="55D0A11C" w14:textId="706CC51D" w:rsidR="008569FD" w:rsidRPr="00D56A69" w:rsidRDefault="008E4E6C">
      <w:pPr>
        <w:pStyle w:val="a0"/>
        <w:rPr>
          <w:lang w:eastAsia="zh-CN"/>
        </w:rPr>
      </w:pPr>
      <w:r w:rsidRPr="0091653A">
        <w:rPr>
          <w:rFonts w:hint="eastAsia"/>
          <w:b/>
          <w:bCs/>
          <w:lang w:eastAsia="zh-CN"/>
        </w:rPr>
        <w:t xml:space="preserve"> </w:t>
      </w:r>
      <w:r w:rsidRPr="00BA13AB">
        <w:rPr>
          <w:rFonts w:ascii="Times New Roman" w:hAnsi="Times New Roman" w:cs="Times New Roman"/>
          <w:b/>
          <w:bCs/>
          <w:lang w:eastAsia="zh-CN"/>
        </w:rPr>
        <w:t>Answer to RQ1.</w:t>
      </w:r>
      <w:r w:rsidR="00D56A69" w:rsidRPr="00BA13AB" w:rsidDel="00D56A69">
        <w:rPr>
          <w:rFonts w:ascii="Times New Roman" w:hAnsi="Times New Roman" w:cs="Times New Roman"/>
          <w:b/>
          <w:bCs/>
          <w:lang w:eastAsia="zh-CN"/>
        </w:rPr>
        <w:t xml:space="preserve"> </w:t>
      </w:r>
      <w:r w:rsidR="008569FD" w:rsidRPr="008569FD">
        <w:rPr>
          <w:rFonts w:ascii="Times New Roman" w:hAnsi="Times New Roman" w:cs="Times New Roman"/>
          <w:lang w:eastAsia="zh-CN"/>
        </w:rPr>
        <w:t>From the analysis of the experimental results, PatchID identifies overfitting patches well, and identifies 72.65% and 61.64% of overfitting patches on the two datasets, respectively.</w:t>
      </w:r>
      <w:r w:rsidR="008569FD">
        <w:rPr>
          <w:rFonts w:ascii="Times New Roman" w:hAnsi="Times New Roman" w:cs="Times New Roman"/>
          <w:lang w:eastAsia="zh-CN"/>
        </w:rPr>
        <w:t xml:space="preserve"> </w:t>
      </w:r>
      <w:r w:rsidR="008569FD" w:rsidRPr="00BA13AB">
        <w:rPr>
          <w:rFonts w:ascii="Times New Roman" w:hAnsi="Times New Roman" w:cs="Times New Roman"/>
          <w:lang w:eastAsia="zh-CN"/>
        </w:rPr>
        <w:t xml:space="preserve">In addition, we compare with PatchSim and ODS on the Defects4j-based </w:t>
      </w:r>
      <w:r w:rsidR="00454D63">
        <w:rPr>
          <w:rFonts w:ascii="Times New Roman" w:hAnsi="Times New Roman" w:cs="Times New Roman"/>
          <w:lang w:eastAsia="zh-CN"/>
        </w:rPr>
        <w:t>data</w:t>
      </w:r>
      <w:r w:rsidR="008569FD" w:rsidRPr="00BA13AB">
        <w:rPr>
          <w:rFonts w:ascii="Times New Roman" w:hAnsi="Times New Roman" w:cs="Times New Roman"/>
          <w:lang w:eastAsia="zh-CN"/>
        </w:rPr>
        <w:t xml:space="preserve">set. The results show that PatchID performs better than the first two in identifying overfitting patches. For the PatchSim, PatchID also uses PATCH-SIM and TEST-SIM, but PatchID identifies more overfitting patches and correct patches than the former, which indicates that the approach based on dynamic program behavior expressions applies PATCH-SIM and TEST-SIM better than the program execution path approach. It is worth noting that both ODS and PatchID have their own advantages; ODS is able to identify more correct patches and PatchID is able to identify more overfitting patches. However, when looking at the total number of patches identified by both, </w:t>
      </w:r>
      <w:r w:rsidR="008569FD" w:rsidRPr="00BA13AB">
        <w:rPr>
          <w:rFonts w:ascii="Times New Roman" w:hAnsi="Times New Roman" w:cs="Times New Roman"/>
          <w:lang w:eastAsia="zh-CN"/>
        </w:rPr>
        <w:lastRenderedPageBreak/>
        <w:t>PatchID has the advantage, with 4 more than ODS. In general, PatchID is able to identify overfitting patches effectively, and is able to correctly identify more overfitting patches than other techniques of the same type under the same conditions</w:t>
      </w:r>
      <w:r w:rsidR="00454D63">
        <w:rPr>
          <w:rFonts w:ascii="Times New Roman" w:hAnsi="Times New Roman" w:cs="Times New Roman"/>
          <w:lang w:eastAsia="zh-CN"/>
        </w:rPr>
        <w:t>.</w:t>
      </w:r>
    </w:p>
    <w:p w14:paraId="40832C01" w14:textId="1EC5FA50" w:rsidR="003C3593" w:rsidRPr="00BA13AB" w:rsidRDefault="00000000">
      <w:pPr>
        <w:pStyle w:val="4"/>
        <w:rPr>
          <w:rFonts w:ascii="Times New Roman" w:hAnsi="Times New Roman" w:cs="Times New Roman"/>
          <w:i w:val="0"/>
          <w:iCs/>
          <w:sz w:val="36"/>
          <w:szCs w:val="36"/>
          <w:lang w:eastAsia="zh-CN"/>
        </w:rPr>
      </w:pPr>
      <w:bookmarkStart w:id="46" w:name="X810faf09e43e83bc69e13228736fbb0d1103d65"/>
      <w:bookmarkEnd w:id="41"/>
      <w:r w:rsidRPr="00BA13AB">
        <w:rPr>
          <w:rFonts w:ascii="Times New Roman" w:hAnsi="Times New Roman" w:cs="Times New Roman"/>
          <w:i w:val="0"/>
          <w:iCs/>
          <w:sz w:val="36"/>
          <w:szCs w:val="36"/>
          <w:lang w:eastAsia="zh-CN"/>
        </w:rPr>
        <w:t>5.3.2 Result</w:t>
      </w:r>
      <w:r w:rsidR="00512997" w:rsidRPr="00BA13AB">
        <w:rPr>
          <w:rFonts w:ascii="Times New Roman" w:hAnsi="Times New Roman" w:cs="Times New Roman"/>
          <w:i w:val="0"/>
          <w:iCs/>
          <w:sz w:val="36"/>
          <w:szCs w:val="36"/>
          <w:lang w:eastAsia="zh-CN"/>
        </w:rPr>
        <w:t>s</w:t>
      </w:r>
      <w:r w:rsidRPr="00BA13AB">
        <w:rPr>
          <w:rFonts w:ascii="Times New Roman" w:hAnsi="Times New Roman" w:cs="Times New Roman"/>
          <w:i w:val="0"/>
          <w:iCs/>
          <w:sz w:val="36"/>
          <w:szCs w:val="36"/>
          <w:lang w:eastAsia="zh-CN"/>
        </w:rPr>
        <w:t xml:space="preserve"> of RQ2</w:t>
      </w:r>
    </w:p>
    <w:p w14:paraId="29E50317" w14:textId="356AA549" w:rsidR="00744998" w:rsidRPr="00BA13AB" w:rsidRDefault="00D56A69" w:rsidP="00190DE4">
      <w:pPr>
        <w:pStyle w:val="a0"/>
        <w:rPr>
          <w:rFonts w:ascii="Times New Roman" w:hAnsi="Times New Roman" w:cs="Times New Roman"/>
          <w:i/>
          <w:lang w:eastAsia="zh-CN"/>
        </w:rPr>
      </w:pPr>
      <w:r w:rsidRPr="00BA13AB">
        <w:rPr>
          <w:rFonts w:ascii="Times New Roman" w:hAnsi="Times New Roman" w:cs="Times New Roman"/>
          <w:lang w:eastAsia="zh-CN"/>
        </w:rPr>
        <w:t>The goal of PatchID is to help developers determine overfitting patches more quickly and save time, so this paper focuses on the time spent by PatchID to determine a patch. We recorded the start time and end time of each patch from PatchID's logs, and finally got the running time of the patch.</w:t>
      </w:r>
      <w:r w:rsidRPr="00BA13AB" w:rsidDel="00D56A69">
        <w:rPr>
          <w:rFonts w:ascii="Times New Roman" w:hAnsi="Times New Roman" w:cs="Times New Roman"/>
          <w:lang w:eastAsia="zh-CN"/>
        </w:rPr>
        <w:t xml:space="preserve"> </w:t>
      </w:r>
    </w:p>
    <w:p w14:paraId="5FB69A88" w14:textId="3A3F81ED" w:rsidR="006D6B3F" w:rsidRPr="006D6B3F" w:rsidRDefault="00000000" w:rsidP="006D6B3F">
      <w:pPr>
        <w:pStyle w:val="FirstParagraph"/>
        <w:rPr>
          <w:lang w:eastAsia="zh-CN"/>
        </w:rPr>
      </w:pPr>
      <w:r w:rsidRPr="00BA13AB">
        <w:rPr>
          <w:rFonts w:ascii="Times New Roman" w:hAnsi="Times New Roman" w:cs="Times New Roman"/>
          <w:b/>
          <w:bCs/>
          <w:lang w:eastAsia="zh-CN"/>
        </w:rPr>
        <w:t xml:space="preserve">Performance </w:t>
      </w:r>
      <w:r w:rsidR="00842F32" w:rsidRPr="00BA13AB">
        <w:rPr>
          <w:rFonts w:ascii="Times New Roman" w:hAnsi="Times New Roman" w:cs="Times New Roman"/>
          <w:b/>
          <w:bCs/>
          <w:lang w:eastAsia="zh-CN"/>
        </w:rPr>
        <w:t>o</w:t>
      </w:r>
      <w:r w:rsidRPr="00BA13AB">
        <w:rPr>
          <w:rFonts w:ascii="Times New Roman" w:hAnsi="Times New Roman" w:cs="Times New Roman"/>
          <w:b/>
          <w:bCs/>
          <w:lang w:eastAsia="zh-CN"/>
        </w:rPr>
        <w:t>n Defects4J.</w:t>
      </w:r>
      <w:r w:rsidRPr="00BA13AB">
        <w:rPr>
          <w:rFonts w:ascii="Times New Roman" w:hAnsi="Times New Roman" w:cs="Times New Roman"/>
          <w:lang w:eastAsia="zh-CN"/>
        </w:rPr>
        <w:t xml:space="preserve"> </w:t>
      </w:r>
      <w:r w:rsidR="006D6B3F" w:rsidRPr="00BA13AB">
        <w:rPr>
          <w:rFonts w:ascii="Times New Roman" w:hAnsi="Times New Roman" w:cs="Times New Roman"/>
          <w:lang w:eastAsia="zh-CN"/>
        </w:rPr>
        <w:t xml:space="preserve">We recorded the running time of 155 patches. As mentioned earlier, PatchID determines a patch in three steps, and the percentage of time spent on each step varies depending on the project. As shown in Table 7, most (57.42%) of the patches got their results within 5 minutes. The second step, Test Generation, takes up most of the time during these patch operations, while the remaining time is spent on running the test cases and computing the Boolean expressions of the program. Patches that take more than five minutes to run take more time to obtain the program abstraction state, because our observation is that Evosuite usually spends 1 </w:t>
      </w:r>
      <w:r w:rsidR="006D6B3F" w:rsidRPr="006D6B3F">
        <w:rPr>
          <w:rFonts w:ascii="Cambria Math" w:hAnsi="Cambria Math" w:cs="Cambria Math"/>
          <w:lang w:eastAsia="zh-CN"/>
        </w:rPr>
        <w:t>∼</w:t>
      </w:r>
      <w:r w:rsidR="006D6B3F" w:rsidRPr="00BA13AB">
        <w:rPr>
          <w:rFonts w:ascii="Times New Roman" w:hAnsi="Times New Roman" w:cs="Times New Roman"/>
          <w:lang w:eastAsia="zh-CN"/>
        </w:rPr>
        <w:t xml:space="preserve"> 2 minutes on Defects4J to generate new test cases. During the experiments in this paper, there were three patches that took more than 60 min to run, one of which took 123 min, the vast majority of which was spent running test cases. The average time to determine whether a patch is an overfitt</w:t>
      </w:r>
      <w:r w:rsidR="006D6B3F">
        <w:rPr>
          <w:rFonts w:ascii="Times New Roman" w:hAnsi="Times New Roman" w:cs="Times New Roman" w:hint="eastAsia"/>
          <w:lang w:eastAsia="zh-CN"/>
        </w:rPr>
        <w:t>ing</w:t>
      </w:r>
      <w:r w:rsidR="006D6B3F" w:rsidRPr="00BA13AB">
        <w:rPr>
          <w:rFonts w:ascii="Times New Roman" w:hAnsi="Times New Roman" w:cs="Times New Roman"/>
          <w:lang w:eastAsia="zh-CN"/>
        </w:rPr>
        <w:t xml:space="preserve"> patch is 11.6 min, of which 76.77% are within the acceptable range t &lt; 10 min, which is satisfactory</w:t>
      </w:r>
      <w:r w:rsidR="006D6B3F">
        <w:rPr>
          <w:rFonts w:ascii="Times New Roman" w:hAnsi="Times New Roman" w:cs="Times New Roman"/>
          <w:lang w:eastAsia="zh-CN"/>
        </w:rPr>
        <w:t>.</w:t>
      </w:r>
    </w:p>
    <w:p w14:paraId="2F3BA915"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Table 7: Run Time</w:t>
      </w:r>
    </w:p>
    <w:tbl>
      <w:tblPr>
        <w:tblStyle w:val="Table"/>
        <w:tblW w:w="98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1901"/>
        <w:gridCol w:w="1902"/>
        <w:gridCol w:w="1902"/>
        <w:gridCol w:w="1902"/>
        <w:gridCol w:w="1252"/>
      </w:tblGrid>
      <w:tr w:rsidR="00F75A20" w:rsidRPr="006D6B3F" w14:paraId="55537C42" w14:textId="3CD67884" w:rsidTr="00F75A20">
        <w:trPr>
          <w:cnfStyle w:val="100000000000" w:firstRow="1" w:lastRow="0" w:firstColumn="0" w:lastColumn="0" w:oddVBand="0" w:evenVBand="0" w:oddHBand="0" w:evenHBand="0" w:firstRowFirstColumn="0" w:firstRowLastColumn="0" w:lastRowFirstColumn="0" w:lastRowLastColumn="0"/>
          <w:tblHeader/>
          <w:jc w:val="center"/>
        </w:trPr>
        <w:tc>
          <w:tcPr>
            <w:tcW w:w="1014" w:type="dxa"/>
            <w:tcBorders>
              <w:bottom w:val="nil"/>
            </w:tcBorders>
          </w:tcPr>
          <w:p w14:paraId="1ED24E25"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Project</w:t>
            </w:r>
          </w:p>
        </w:tc>
        <w:tc>
          <w:tcPr>
            <w:tcW w:w="1905" w:type="dxa"/>
            <w:tcBorders>
              <w:bottom w:val="nil"/>
            </w:tcBorders>
          </w:tcPr>
          <w:p w14:paraId="050C9ED0"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t &lt;= 5</w:t>
            </w:r>
          </w:p>
        </w:tc>
        <w:tc>
          <w:tcPr>
            <w:tcW w:w="1905" w:type="dxa"/>
            <w:tcBorders>
              <w:bottom w:val="nil"/>
            </w:tcBorders>
          </w:tcPr>
          <w:p w14:paraId="50353BF9"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t &lt;= 10</w:t>
            </w:r>
          </w:p>
        </w:tc>
        <w:tc>
          <w:tcPr>
            <w:tcW w:w="1905" w:type="dxa"/>
            <w:tcBorders>
              <w:bottom w:val="nil"/>
            </w:tcBorders>
          </w:tcPr>
          <w:p w14:paraId="254A91F4"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t &lt;= 30</w:t>
            </w:r>
          </w:p>
        </w:tc>
        <w:tc>
          <w:tcPr>
            <w:tcW w:w="1905" w:type="dxa"/>
            <w:tcBorders>
              <w:bottom w:val="nil"/>
            </w:tcBorders>
          </w:tcPr>
          <w:p w14:paraId="38CE16F5"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t &gt; 30</w:t>
            </w:r>
          </w:p>
        </w:tc>
        <w:tc>
          <w:tcPr>
            <w:tcW w:w="1255" w:type="dxa"/>
            <w:tcBorders>
              <w:bottom w:val="nil"/>
            </w:tcBorders>
          </w:tcPr>
          <w:p w14:paraId="0ADA2C29" w14:textId="0C73A281"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Total</w:t>
            </w:r>
          </w:p>
        </w:tc>
      </w:tr>
      <w:tr w:rsidR="00F75A20" w:rsidRPr="006D6B3F" w14:paraId="70BEEEFF" w14:textId="6EDCC9F4" w:rsidTr="00F75A20">
        <w:trPr>
          <w:jc w:val="center"/>
        </w:trPr>
        <w:tc>
          <w:tcPr>
            <w:tcW w:w="1014" w:type="dxa"/>
          </w:tcPr>
          <w:p w14:paraId="7ED2E636"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Chart</w:t>
            </w:r>
          </w:p>
        </w:tc>
        <w:tc>
          <w:tcPr>
            <w:tcW w:w="1905" w:type="dxa"/>
          </w:tcPr>
          <w:p w14:paraId="7BD69794"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22</w:t>
            </w:r>
          </w:p>
        </w:tc>
        <w:tc>
          <w:tcPr>
            <w:tcW w:w="1905" w:type="dxa"/>
          </w:tcPr>
          <w:p w14:paraId="7282139B"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2</w:t>
            </w:r>
          </w:p>
        </w:tc>
        <w:tc>
          <w:tcPr>
            <w:tcW w:w="1905" w:type="dxa"/>
          </w:tcPr>
          <w:p w14:paraId="0337117B"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0</w:t>
            </w:r>
          </w:p>
        </w:tc>
        <w:tc>
          <w:tcPr>
            <w:tcW w:w="1905" w:type="dxa"/>
          </w:tcPr>
          <w:p w14:paraId="72A64C02" w14:textId="77777777"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0</w:t>
            </w:r>
          </w:p>
        </w:tc>
        <w:tc>
          <w:tcPr>
            <w:tcW w:w="1255" w:type="dxa"/>
          </w:tcPr>
          <w:p w14:paraId="273C8429" w14:textId="5B6B6A7C"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24</w:t>
            </w:r>
          </w:p>
        </w:tc>
      </w:tr>
      <w:tr w:rsidR="00F75A20" w:rsidRPr="006D6B3F" w14:paraId="0A994A8E" w14:textId="57A6EFBC" w:rsidTr="00F75A20">
        <w:trPr>
          <w:jc w:val="center"/>
        </w:trPr>
        <w:tc>
          <w:tcPr>
            <w:tcW w:w="1014" w:type="dxa"/>
          </w:tcPr>
          <w:p w14:paraId="67E3B0BC"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Lang</w:t>
            </w:r>
          </w:p>
        </w:tc>
        <w:tc>
          <w:tcPr>
            <w:tcW w:w="1905" w:type="dxa"/>
          </w:tcPr>
          <w:p w14:paraId="24FFFF21"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12</w:t>
            </w:r>
          </w:p>
        </w:tc>
        <w:tc>
          <w:tcPr>
            <w:tcW w:w="1905" w:type="dxa"/>
          </w:tcPr>
          <w:p w14:paraId="0BEB5EDF"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2</w:t>
            </w:r>
          </w:p>
        </w:tc>
        <w:tc>
          <w:tcPr>
            <w:tcW w:w="1905" w:type="dxa"/>
          </w:tcPr>
          <w:p w14:paraId="5FA3483B"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w:t>
            </w:r>
          </w:p>
        </w:tc>
        <w:tc>
          <w:tcPr>
            <w:tcW w:w="1905" w:type="dxa"/>
          </w:tcPr>
          <w:p w14:paraId="1616FA9E"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w:t>
            </w:r>
          </w:p>
        </w:tc>
        <w:tc>
          <w:tcPr>
            <w:tcW w:w="1255" w:type="dxa"/>
          </w:tcPr>
          <w:p w14:paraId="3A47ED24" w14:textId="22BB6875"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16</w:t>
            </w:r>
          </w:p>
        </w:tc>
      </w:tr>
      <w:tr w:rsidR="00F75A20" w:rsidRPr="006D6B3F" w14:paraId="0A1C30EF" w14:textId="746162DB" w:rsidTr="00F75A20">
        <w:trPr>
          <w:jc w:val="center"/>
        </w:trPr>
        <w:tc>
          <w:tcPr>
            <w:tcW w:w="1014" w:type="dxa"/>
          </w:tcPr>
          <w:p w14:paraId="35CDE42E"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Math</w:t>
            </w:r>
          </w:p>
        </w:tc>
        <w:tc>
          <w:tcPr>
            <w:tcW w:w="1905" w:type="dxa"/>
          </w:tcPr>
          <w:p w14:paraId="36B79433" w14:textId="7170BE66"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35</w:t>
            </w:r>
          </w:p>
        </w:tc>
        <w:tc>
          <w:tcPr>
            <w:tcW w:w="1905" w:type="dxa"/>
          </w:tcPr>
          <w:p w14:paraId="3BBD3A0D"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12</w:t>
            </w:r>
          </w:p>
        </w:tc>
        <w:tc>
          <w:tcPr>
            <w:tcW w:w="1905" w:type="dxa"/>
          </w:tcPr>
          <w:p w14:paraId="6568D02C"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6</w:t>
            </w:r>
          </w:p>
        </w:tc>
        <w:tc>
          <w:tcPr>
            <w:tcW w:w="1905" w:type="dxa"/>
          </w:tcPr>
          <w:p w14:paraId="010724D2" w14:textId="77777777"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10</w:t>
            </w:r>
          </w:p>
        </w:tc>
        <w:tc>
          <w:tcPr>
            <w:tcW w:w="1255" w:type="dxa"/>
          </w:tcPr>
          <w:p w14:paraId="571A5129" w14:textId="5BFD398D"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62</w:t>
            </w:r>
          </w:p>
        </w:tc>
      </w:tr>
      <w:tr w:rsidR="00F75A20" w:rsidRPr="006D6B3F" w14:paraId="798F7F52" w14:textId="27A8776D" w:rsidTr="00F75A20">
        <w:trPr>
          <w:jc w:val="center"/>
        </w:trPr>
        <w:tc>
          <w:tcPr>
            <w:tcW w:w="1014" w:type="dxa"/>
          </w:tcPr>
          <w:p w14:paraId="768DED7B"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Time</w:t>
            </w:r>
          </w:p>
        </w:tc>
        <w:tc>
          <w:tcPr>
            <w:tcW w:w="1905" w:type="dxa"/>
          </w:tcPr>
          <w:p w14:paraId="3DDC76EA" w14:textId="0D453C8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9</w:t>
            </w:r>
          </w:p>
        </w:tc>
        <w:tc>
          <w:tcPr>
            <w:tcW w:w="1905" w:type="dxa"/>
          </w:tcPr>
          <w:p w14:paraId="4DCACE8A"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0</w:t>
            </w:r>
          </w:p>
        </w:tc>
        <w:tc>
          <w:tcPr>
            <w:tcW w:w="1905" w:type="dxa"/>
          </w:tcPr>
          <w:p w14:paraId="786274AC"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3</w:t>
            </w:r>
          </w:p>
        </w:tc>
        <w:tc>
          <w:tcPr>
            <w:tcW w:w="1905" w:type="dxa"/>
          </w:tcPr>
          <w:p w14:paraId="7422E3F1"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w:t>
            </w:r>
          </w:p>
        </w:tc>
        <w:tc>
          <w:tcPr>
            <w:tcW w:w="1255" w:type="dxa"/>
          </w:tcPr>
          <w:p w14:paraId="04FA48CC" w14:textId="506DA8B2"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13</w:t>
            </w:r>
          </w:p>
        </w:tc>
      </w:tr>
      <w:tr w:rsidR="00F75A20" w:rsidRPr="006D6B3F" w14:paraId="15D2CD32" w14:textId="10C7766E" w:rsidTr="00F75A20">
        <w:trPr>
          <w:jc w:val="center"/>
        </w:trPr>
        <w:tc>
          <w:tcPr>
            <w:tcW w:w="1014" w:type="dxa"/>
          </w:tcPr>
          <w:p w14:paraId="111466DA"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Mockito</w:t>
            </w:r>
          </w:p>
        </w:tc>
        <w:tc>
          <w:tcPr>
            <w:tcW w:w="1905" w:type="dxa"/>
          </w:tcPr>
          <w:p w14:paraId="56BA68A0"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w:t>
            </w:r>
          </w:p>
        </w:tc>
        <w:tc>
          <w:tcPr>
            <w:tcW w:w="1905" w:type="dxa"/>
          </w:tcPr>
          <w:p w14:paraId="484C9B24"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0</w:t>
            </w:r>
          </w:p>
        </w:tc>
        <w:tc>
          <w:tcPr>
            <w:tcW w:w="1905" w:type="dxa"/>
          </w:tcPr>
          <w:p w14:paraId="3DE885D3"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0</w:t>
            </w:r>
          </w:p>
        </w:tc>
        <w:tc>
          <w:tcPr>
            <w:tcW w:w="1905" w:type="dxa"/>
          </w:tcPr>
          <w:p w14:paraId="1C62D003"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0</w:t>
            </w:r>
          </w:p>
        </w:tc>
        <w:tc>
          <w:tcPr>
            <w:tcW w:w="1255" w:type="dxa"/>
          </w:tcPr>
          <w:p w14:paraId="4F1715E7" w14:textId="751BAF85"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1</w:t>
            </w:r>
          </w:p>
        </w:tc>
      </w:tr>
      <w:tr w:rsidR="00F75A20" w:rsidRPr="006D6B3F" w14:paraId="198C5B0E" w14:textId="43B024BF" w:rsidTr="00F75A20">
        <w:trPr>
          <w:jc w:val="center"/>
        </w:trPr>
        <w:tc>
          <w:tcPr>
            <w:tcW w:w="1014" w:type="dxa"/>
          </w:tcPr>
          <w:p w14:paraId="5316C34A"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Closure</w:t>
            </w:r>
          </w:p>
        </w:tc>
        <w:tc>
          <w:tcPr>
            <w:tcW w:w="1905" w:type="dxa"/>
          </w:tcPr>
          <w:p w14:paraId="2B4EDCB4"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10</w:t>
            </w:r>
          </w:p>
        </w:tc>
        <w:tc>
          <w:tcPr>
            <w:tcW w:w="1905" w:type="dxa"/>
          </w:tcPr>
          <w:p w14:paraId="0B75B1AC"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14</w:t>
            </w:r>
          </w:p>
        </w:tc>
        <w:tc>
          <w:tcPr>
            <w:tcW w:w="1905" w:type="dxa"/>
          </w:tcPr>
          <w:p w14:paraId="3D2DC384"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10</w:t>
            </w:r>
          </w:p>
        </w:tc>
        <w:tc>
          <w:tcPr>
            <w:tcW w:w="1905" w:type="dxa"/>
          </w:tcPr>
          <w:p w14:paraId="1FB262FE"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5</w:t>
            </w:r>
          </w:p>
        </w:tc>
        <w:tc>
          <w:tcPr>
            <w:tcW w:w="1255" w:type="dxa"/>
          </w:tcPr>
          <w:p w14:paraId="577E8775" w14:textId="27B89773"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39</w:t>
            </w:r>
          </w:p>
        </w:tc>
      </w:tr>
      <w:tr w:rsidR="00F75A20" w:rsidRPr="006D6B3F" w14:paraId="1C892A70" w14:textId="2C1F65B4" w:rsidTr="00F75A20">
        <w:trPr>
          <w:jc w:val="center"/>
        </w:trPr>
        <w:tc>
          <w:tcPr>
            <w:tcW w:w="1014" w:type="dxa"/>
          </w:tcPr>
          <w:p w14:paraId="388DE514" w14:textId="7777777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Total</w:t>
            </w:r>
          </w:p>
        </w:tc>
        <w:tc>
          <w:tcPr>
            <w:tcW w:w="1905" w:type="dxa"/>
          </w:tcPr>
          <w:p w14:paraId="369A0490" w14:textId="2840F8E7"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89</w:t>
            </w:r>
            <w:r w:rsidRPr="00BA13AB">
              <w:rPr>
                <w:rFonts w:ascii="Times New Roman" w:hAnsi="Times New Roman" w:cs="Times New Roman"/>
                <w:lang w:eastAsia="zh-CN"/>
              </w:rPr>
              <w:t>(57.42%)</w:t>
            </w:r>
            <w:r w:rsidRPr="00BA13AB" w:rsidDel="00F75A20">
              <w:rPr>
                <w:rFonts w:ascii="Times New Roman" w:hAnsi="Times New Roman" w:cs="Times New Roman"/>
              </w:rPr>
              <w:t xml:space="preserve"> </w:t>
            </w:r>
          </w:p>
        </w:tc>
        <w:tc>
          <w:tcPr>
            <w:tcW w:w="1905" w:type="dxa"/>
          </w:tcPr>
          <w:p w14:paraId="4DADC90D" w14:textId="1C478F89"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30(19.35%)</w:t>
            </w:r>
          </w:p>
        </w:tc>
        <w:tc>
          <w:tcPr>
            <w:tcW w:w="1905" w:type="dxa"/>
          </w:tcPr>
          <w:p w14:paraId="1F06CF2B" w14:textId="236A01FC"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20(12.90%)</w:t>
            </w:r>
          </w:p>
        </w:tc>
        <w:tc>
          <w:tcPr>
            <w:tcW w:w="1905" w:type="dxa"/>
          </w:tcPr>
          <w:p w14:paraId="6346571F" w14:textId="34DAED33" w:rsidR="00F75A20" w:rsidRPr="00BA13AB" w:rsidRDefault="00F75A20">
            <w:pPr>
              <w:pStyle w:val="Compact"/>
              <w:jc w:val="center"/>
              <w:rPr>
                <w:rFonts w:ascii="Times New Roman" w:hAnsi="Times New Roman" w:cs="Times New Roman"/>
              </w:rPr>
            </w:pPr>
            <w:r w:rsidRPr="00BA13AB">
              <w:rPr>
                <w:rFonts w:ascii="Times New Roman" w:hAnsi="Times New Roman" w:cs="Times New Roman"/>
              </w:rPr>
              <w:t>17(10.97%)</w:t>
            </w:r>
          </w:p>
        </w:tc>
        <w:tc>
          <w:tcPr>
            <w:tcW w:w="1255" w:type="dxa"/>
          </w:tcPr>
          <w:p w14:paraId="4B8D67D5" w14:textId="4AEC7297" w:rsidR="00F75A20" w:rsidRPr="00BA13AB" w:rsidRDefault="00F75A20">
            <w:pPr>
              <w:pStyle w:val="Compact"/>
              <w:jc w:val="center"/>
              <w:rPr>
                <w:rFonts w:ascii="Times New Roman" w:hAnsi="Times New Roman" w:cs="Times New Roman"/>
                <w:lang w:eastAsia="zh-CN"/>
              </w:rPr>
            </w:pPr>
            <w:r w:rsidRPr="00BA13AB">
              <w:rPr>
                <w:rFonts w:ascii="Times New Roman" w:hAnsi="Times New Roman" w:cs="Times New Roman"/>
                <w:lang w:eastAsia="zh-CN"/>
              </w:rPr>
              <w:t>155</w:t>
            </w:r>
          </w:p>
        </w:tc>
      </w:tr>
    </w:tbl>
    <w:p w14:paraId="552DCCEC" w14:textId="77777777" w:rsidR="003C3593" w:rsidRDefault="003C3593">
      <w:pPr>
        <w:pStyle w:val="a0"/>
      </w:pPr>
    </w:p>
    <w:p w14:paraId="0672AEA7" w14:textId="5EB8457A" w:rsidR="003C3593" w:rsidRPr="00BA13AB" w:rsidRDefault="00000000">
      <w:pPr>
        <w:pStyle w:val="a0"/>
        <w:rPr>
          <w:rFonts w:ascii="Times New Roman" w:hAnsi="Times New Roman" w:cs="Times New Roman"/>
          <w:b/>
          <w:bCs/>
          <w:lang w:eastAsia="zh-CN"/>
        </w:rPr>
      </w:pPr>
      <w:r w:rsidRPr="00BA13AB">
        <w:rPr>
          <w:rFonts w:ascii="Times New Roman" w:hAnsi="Times New Roman" w:cs="Times New Roman"/>
          <w:b/>
          <w:bCs/>
          <w:lang w:eastAsia="zh-CN"/>
        </w:rPr>
        <w:t xml:space="preserve">Performance </w:t>
      </w:r>
      <w:r w:rsidR="00842F32" w:rsidRPr="00BA13AB">
        <w:rPr>
          <w:rFonts w:ascii="Times New Roman" w:hAnsi="Times New Roman" w:cs="Times New Roman"/>
          <w:b/>
          <w:bCs/>
          <w:lang w:eastAsia="zh-CN"/>
        </w:rPr>
        <w:t>o</w:t>
      </w:r>
      <w:r w:rsidRPr="00BA13AB">
        <w:rPr>
          <w:rFonts w:ascii="Times New Roman" w:hAnsi="Times New Roman" w:cs="Times New Roman"/>
          <w:b/>
          <w:bCs/>
          <w:lang w:eastAsia="zh-CN"/>
        </w:rPr>
        <w:t>n Java+JML dataset.</w:t>
      </w:r>
      <w:r w:rsidR="006D6B3F" w:rsidRPr="006D6B3F">
        <w:t xml:space="preserve"> </w:t>
      </w:r>
      <w:r w:rsidR="006D6B3F" w:rsidRPr="00BA13AB">
        <w:rPr>
          <w:rFonts w:ascii="Times New Roman" w:hAnsi="Times New Roman" w:cs="Times New Roman"/>
          <w:lang w:eastAsia="zh-CN"/>
        </w:rPr>
        <w:t>We recorded the distribution of the time consumed by the 365 patches. From Table 8, we can see that 365 patches yielded results within ten minutes, and only two patches exceeded ten minutes.</w:t>
      </w:r>
    </w:p>
    <w:p w14:paraId="78A2ECC5"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Table 8: Run Time</w:t>
      </w:r>
    </w:p>
    <w:tbl>
      <w:tblPr>
        <w:tblStyle w:val="af7"/>
        <w:tblW w:w="0" w:type="auto"/>
        <w:jc w:val="center"/>
        <w:tblLook w:val="04A0" w:firstRow="1" w:lastRow="0" w:firstColumn="1" w:lastColumn="0" w:noHBand="0" w:noVBand="1"/>
      </w:tblPr>
      <w:tblGrid>
        <w:gridCol w:w="1753"/>
        <w:gridCol w:w="1728"/>
        <w:gridCol w:w="1434"/>
      </w:tblGrid>
      <w:tr w:rsidR="003C3593" w:rsidRPr="006D6B3F" w14:paraId="7F19CE30" w14:textId="77777777">
        <w:trPr>
          <w:jc w:val="center"/>
        </w:trPr>
        <w:tc>
          <w:tcPr>
            <w:tcW w:w="1753" w:type="dxa"/>
          </w:tcPr>
          <w:p w14:paraId="1D6232EF"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PatchType</w:t>
            </w:r>
          </w:p>
        </w:tc>
        <w:tc>
          <w:tcPr>
            <w:tcW w:w="1728" w:type="dxa"/>
          </w:tcPr>
          <w:p w14:paraId="5B48CDEB"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t &lt;= 10</w:t>
            </w:r>
          </w:p>
        </w:tc>
        <w:tc>
          <w:tcPr>
            <w:tcW w:w="1434" w:type="dxa"/>
          </w:tcPr>
          <w:p w14:paraId="13109B12"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t &gt; 10</w:t>
            </w:r>
          </w:p>
        </w:tc>
      </w:tr>
      <w:tr w:rsidR="003C3593" w:rsidRPr="006D6B3F" w14:paraId="4E4D32E0" w14:textId="77777777">
        <w:trPr>
          <w:jc w:val="center"/>
        </w:trPr>
        <w:tc>
          <w:tcPr>
            <w:tcW w:w="1753" w:type="dxa"/>
          </w:tcPr>
          <w:p w14:paraId="1C0800AD"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lastRenderedPageBreak/>
              <w:t>Small</w:t>
            </w:r>
          </w:p>
        </w:tc>
        <w:tc>
          <w:tcPr>
            <w:tcW w:w="1728" w:type="dxa"/>
          </w:tcPr>
          <w:p w14:paraId="7A0E9C6D"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220</w:t>
            </w:r>
          </w:p>
        </w:tc>
        <w:tc>
          <w:tcPr>
            <w:tcW w:w="1434" w:type="dxa"/>
          </w:tcPr>
          <w:p w14:paraId="1D93E88D"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1</w:t>
            </w:r>
          </w:p>
        </w:tc>
      </w:tr>
      <w:tr w:rsidR="003C3593" w:rsidRPr="006D6B3F" w14:paraId="75ADDE0F" w14:textId="77777777">
        <w:trPr>
          <w:jc w:val="center"/>
        </w:trPr>
        <w:tc>
          <w:tcPr>
            <w:tcW w:w="1753" w:type="dxa"/>
          </w:tcPr>
          <w:p w14:paraId="02A5AA6C"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Medium</w:t>
            </w:r>
          </w:p>
        </w:tc>
        <w:tc>
          <w:tcPr>
            <w:tcW w:w="1728" w:type="dxa"/>
          </w:tcPr>
          <w:p w14:paraId="2887AC0E"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143</w:t>
            </w:r>
          </w:p>
        </w:tc>
        <w:tc>
          <w:tcPr>
            <w:tcW w:w="1434" w:type="dxa"/>
          </w:tcPr>
          <w:p w14:paraId="77E05F1D"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1</w:t>
            </w:r>
          </w:p>
        </w:tc>
      </w:tr>
      <w:tr w:rsidR="003C3593" w:rsidRPr="006D6B3F" w14:paraId="6DF25C05" w14:textId="77777777">
        <w:trPr>
          <w:jc w:val="center"/>
        </w:trPr>
        <w:tc>
          <w:tcPr>
            <w:tcW w:w="1753" w:type="dxa"/>
          </w:tcPr>
          <w:p w14:paraId="29154805"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Total</w:t>
            </w:r>
          </w:p>
        </w:tc>
        <w:tc>
          <w:tcPr>
            <w:tcW w:w="1728" w:type="dxa"/>
          </w:tcPr>
          <w:p w14:paraId="3078AFAD" w14:textId="1260A483"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3</w:t>
            </w:r>
            <w:r w:rsidR="006D5F85" w:rsidRPr="00BA13AB">
              <w:rPr>
                <w:rFonts w:ascii="Times New Roman" w:hAnsi="Times New Roman" w:cs="Times New Roman"/>
                <w:lang w:eastAsia="zh-CN"/>
              </w:rPr>
              <w:t>63</w:t>
            </w:r>
          </w:p>
        </w:tc>
        <w:tc>
          <w:tcPr>
            <w:tcW w:w="1434" w:type="dxa"/>
          </w:tcPr>
          <w:p w14:paraId="20F83ABE" w14:textId="77777777" w:rsidR="003C3593" w:rsidRPr="00BA13AB" w:rsidRDefault="00000000">
            <w:pPr>
              <w:pStyle w:val="a0"/>
              <w:jc w:val="center"/>
              <w:rPr>
                <w:rFonts w:ascii="Times New Roman" w:hAnsi="Times New Roman" w:cs="Times New Roman"/>
                <w:lang w:eastAsia="zh-CN"/>
              </w:rPr>
            </w:pPr>
            <w:r w:rsidRPr="00BA13AB">
              <w:rPr>
                <w:rFonts w:ascii="Times New Roman" w:hAnsi="Times New Roman" w:cs="Times New Roman"/>
                <w:lang w:eastAsia="zh-CN"/>
              </w:rPr>
              <w:t>2</w:t>
            </w:r>
          </w:p>
        </w:tc>
      </w:tr>
    </w:tbl>
    <w:p w14:paraId="47177A23" w14:textId="0BDAFBDC" w:rsidR="003C3593" w:rsidRPr="00BA13AB" w:rsidRDefault="009E76F8" w:rsidP="00FF637C">
      <w:pPr>
        <w:pStyle w:val="a0"/>
        <w:rPr>
          <w:rFonts w:ascii="Times New Roman" w:eastAsiaTheme="majorEastAsia" w:hAnsi="Times New Roman" w:cs="Times New Roman"/>
          <w:lang w:eastAsia="zh-CN"/>
        </w:rPr>
      </w:pPr>
      <w:r w:rsidRPr="00BA13AB">
        <w:rPr>
          <w:rFonts w:ascii="Times New Roman" w:hAnsi="Times New Roman" w:cs="Times New Roman"/>
          <w:b/>
          <w:bCs/>
          <w:lang w:eastAsia="zh-CN"/>
        </w:rPr>
        <w:t xml:space="preserve">Answer to RQ2. </w:t>
      </w:r>
      <w:r w:rsidR="006D6B3F" w:rsidRPr="00BA13AB">
        <w:rPr>
          <w:rFonts w:ascii="Times New Roman" w:hAnsi="Times New Roman" w:cs="Times New Roman"/>
          <w:lang w:eastAsia="zh-CN"/>
        </w:rPr>
        <w:t>From the analysis of the results for both datasets, we can learn that PatchID takes less than 10 minutes to determine a patch for the most part. This is a satisfactory result, especially for the first dataset, since Defects4j is a large program. When the program becomes larger, it will become frequent to judge a patch in more than ten minutes, but PatchID is still able to guarantee that most patches are judged quickly, and many of them even take less than five minutes. So PatchID's efficiency can increase the speed at which developers can filter out overfitted patches and reduce their time</w:t>
      </w:r>
      <w:r w:rsidR="006D6B3F">
        <w:rPr>
          <w:rFonts w:ascii="Times New Roman" w:hAnsi="Times New Roman" w:cs="Times New Roman" w:hint="eastAsia"/>
          <w:lang w:eastAsia="zh-CN"/>
        </w:rPr>
        <w:t>.</w:t>
      </w:r>
      <w:bookmarkStart w:id="47" w:name="X7b71aa6267dae29e9857455f22bb2f9e8009679"/>
      <w:bookmarkEnd w:id="46"/>
    </w:p>
    <w:p w14:paraId="6AB5617C" w14:textId="00399532" w:rsidR="003C3593" w:rsidRPr="0041164B" w:rsidRDefault="00000000">
      <w:pPr>
        <w:pStyle w:val="4"/>
        <w:rPr>
          <w:rFonts w:ascii="Times New Roman" w:hAnsi="Times New Roman" w:cs="Times New Roman"/>
          <w:i w:val="0"/>
          <w:iCs/>
          <w:sz w:val="36"/>
          <w:szCs w:val="36"/>
          <w:lang w:eastAsia="zh-CN"/>
        </w:rPr>
      </w:pPr>
      <w:bookmarkStart w:id="48" w:name="Xd2f8e69d9753dd1d7e31e4223d3fa674fd6f6a5"/>
      <w:bookmarkEnd w:id="47"/>
      <w:r w:rsidRPr="0041164B">
        <w:rPr>
          <w:rFonts w:ascii="Times New Roman" w:hAnsi="Times New Roman" w:cs="Times New Roman"/>
          <w:i w:val="0"/>
          <w:iCs/>
          <w:sz w:val="36"/>
          <w:szCs w:val="36"/>
          <w:lang w:eastAsia="zh-CN"/>
        </w:rPr>
        <w:t>5.3.</w:t>
      </w:r>
      <w:r w:rsidR="00B12562" w:rsidRPr="0041164B">
        <w:rPr>
          <w:rFonts w:ascii="Times New Roman" w:hAnsi="Times New Roman" w:cs="Times New Roman"/>
          <w:i w:val="0"/>
          <w:iCs/>
          <w:sz w:val="36"/>
          <w:szCs w:val="36"/>
          <w:lang w:eastAsia="zh-CN"/>
        </w:rPr>
        <w:t>3</w:t>
      </w:r>
      <w:r w:rsidRPr="0041164B">
        <w:rPr>
          <w:rFonts w:ascii="Times New Roman" w:hAnsi="Times New Roman" w:cs="Times New Roman"/>
          <w:i w:val="0"/>
          <w:iCs/>
          <w:sz w:val="36"/>
          <w:szCs w:val="36"/>
          <w:lang w:eastAsia="zh-CN"/>
        </w:rPr>
        <w:t xml:space="preserve"> Result</w:t>
      </w:r>
      <w:r w:rsidR="00512997" w:rsidRPr="0041164B">
        <w:rPr>
          <w:rFonts w:ascii="Times New Roman" w:hAnsi="Times New Roman" w:cs="Times New Roman"/>
          <w:i w:val="0"/>
          <w:iCs/>
          <w:sz w:val="36"/>
          <w:szCs w:val="36"/>
          <w:lang w:eastAsia="zh-CN"/>
        </w:rPr>
        <w:t>s</w:t>
      </w:r>
      <w:r w:rsidRPr="0041164B">
        <w:rPr>
          <w:rFonts w:ascii="Times New Roman" w:hAnsi="Times New Roman" w:cs="Times New Roman"/>
          <w:i w:val="0"/>
          <w:iCs/>
          <w:sz w:val="36"/>
          <w:szCs w:val="36"/>
          <w:lang w:eastAsia="zh-CN"/>
        </w:rPr>
        <w:t xml:space="preserve"> of RQ</w:t>
      </w:r>
      <w:r w:rsidR="00B12562" w:rsidRPr="0041164B">
        <w:rPr>
          <w:rFonts w:ascii="Times New Roman" w:hAnsi="Times New Roman" w:cs="Times New Roman"/>
          <w:i w:val="0"/>
          <w:iCs/>
          <w:sz w:val="36"/>
          <w:szCs w:val="36"/>
          <w:lang w:eastAsia="zh-CN"/>
        </w:rPr>
        <w:t>3</w:t>
      </w:r>
    </w:p>
    <w:p w14:paraId="04AB0CB1" w14:textId="756FBDE9" w:rsidR="00AE1F3A" w:rsidRPr="00BA13AB" w:rsidRDefault="00AE1F3A" w:rsidP="00BA13AB">
      <w:pPr>
        <w:pStyle w:val="a0"/>
        <w:rPr>
          <w:rFonts w:ascii="Times New Roman" w:hAnsi="Times New Roman" w:cs="Times New Roman"/>
          <w:lang w:eastAsia="zh-CN"/>
        </w:rPr>
      </w:pPr>
      <w:r w:rsidRPr="00BA13AB">
        <w:rPr>
          <w:rFonts w:ascii="Times New Roman" w:hAnsi="Times New Roman" w:cs="Times New Roman"/>
          <w:lang w:eastAsia="zh-CN"/>
        </w:rPr>
        <w:t>We analyzed all patches that were incorrectly identified by PatchID and the corresponding log files, looked at the snapshots recorded in the files, especially the Boolean expressions, and concluded that the following two points were responsible for the erroneous results.</w:t>
      </w:r>
    </w:p>
    <w:p w14:paraId="12EF57D8" w14:textId="77777777" w:rsidR="003C3593" w:rsidRPr="00BA13AB" w:rsidRDefault="00000000">
      <w:pPr>
        <w:numPr>
          <w:ilvl w:val="0"/>
          <w:numId w:val="3"/>
        </w:numPr>
        <w:rPr>
          <w:rFonts w:ascii="Times New Roman" w:hAnsi="Times New Roman" w:cs="Times New Roman"/>
        </w:rPr>
      </w:pPr>
      <w:r w:rsidRPr="00BA13AB">
        <w:rPr>
          <w:rFonts w:ascii="Times New Roman" w:hAnsi="Times New Roman" w:cs="Times New Roman"/>
        </w:rPr>
        <w:t>Weak test suite</w:t>
      </w:r>
    </w:p>
    <w:p w14:paraId="0309A2FC" w14:textId="77777777" w:rsidR="003C3593" w:rsidRPr="00BA13AB" w:rsidRDefault="00000000">
      <w:pPr>
        <w:numPr>
          <w:ilvl w:val="0"/>
          <w:numId w:val="3"/>
        </w:numPr>
        <w:rPr>
          <w:rFonts w:ascii="Times New Roman" w:hAnsi="Times New Roman" w:cs="Times New Roman"/>
        </w:rPr>
      </w:pPr>
      <w:r w:rsidRPr="00BA13AB">
        <w:rPr>
          <w:rFonts w:ascii="Times New Roman" w:hAnsi="Times New Roman" w:cs="Times New Roman"/>
        </w:rPr>
        <w:t>Unsatisfying snapshot find strategy</w:t>
      </w:r>
    </w:p>
    <w:p w14:paraId="5514FD6D" w14:textId="69F0A883" w:rsidR="003C3593" w:rsidRDefault="00AE1F3A">
      <w:pPr>
        <w:pStyle w:val="a0"/>
        <w:rPr>
          <w:lang w:eastAsia="zh-CN"/>
        </w:rPr>
      </w:pPr>
      <w:r w:rsidRPr="003D7388">
        <w:rPr>
          <w:rFonts w:ascii="Times New Roman" w:hAnsi="Times New Roman" w:cs="Times New Roman"/>
          <w:shd w:val="clear" w:color="auto" w:fill="FFFFFF"/>
          <w:lang w:eastAsia="zh-CN"/>
        </w:rPr>
        <w:t xml:space="preserve">These two reasons together lead to the wrong identification of PatchID. </w:t>
      </w:r>
      <w:r w:rsidRPr="003D7388">
        <w:rPr>
          <w:rFonts w:ascii="Times New Roman" w:hAnsi="Times New Roman" w:cs="Times New Roman"/>
          <w:shd w:val="clear" w:color="auto" w:fill="FFFFFF"/>
        </w:rPr>
        <w:t>On the one hand, most of the test suites have only 1 ~ 2 fail</w:t>
      </w:r>
      <w:r w:rsidRPr="003D7388">
        <w:rPr>
          <w:rFonts w:ascii="Times New Roman" w:hAnsi="Times New Roman" w:cs="Times New Roman" w:hint="eastAsia"/>
          <w:shd w:val="clear" w:color="auto" w:fill="FFFFFF"/>
          <w:lang w:eastAsia="zh-CN"/>
        </w:rPr>
        <w:t>ing</w:t>
      </w:r>
      <w:r w:rsidRPr="003D7388">
        <w:rPr>
          <w:rFonts w:ascii="Times New Roman" w:hAnsi="Times New Roman" w:cs="Times New Roman"/>
          <w:shd w:val="clear" w:color="auto" w:fill="FFFFFF"/>
        </w:rPr>
        <w:t xml:space="preserve"> tests, and there are too few tests covering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Pr="003D7388">
        <w:rPr>
          <w:rFonts w:ascii="Times New Roman" w:hAnsi="Times New Roman" w:cs="Times New Roman"/>
          <w:shd w:val="clear" w:color="auto" w:fill="FFFFFF"/>
        </w:rPr>
        <w:t>, which makes it less likely that PatchID can actually collect the correct boolean expression.</w:t>
      </w:r>
      <w:r w:rsidRPr="003D7388">
        <w:rPr>
          <w:rFonts w:ascii="Times New Roman" w:hAnsi="Times New Roman" w:cs="Times New Roman" w:hint="eastAsia"/>
          <w:shd w:val="clear" w:color="auto" w:fill="FFFFFF"/>
          <w:lang w:eastAsia="zh-CN"/>
        </w:rPr>
        <w:t xml:space="preserve"> </w:t>
      </w:r>
      <w:r w:rsidRPr="003D7388">
        <w:rPr>
          <w:rFonts w:ascii="Times New Roman" w:hAnsi="Times New Roman" w:cs="Times New Roman"/>
          <w:shd w:val="clear" w:color="auto" w:fill="FFFFFF"/>
        </w:rPr>
        <w:t>On the other hand, although PatchID can generate a large number of snapshots, it can cause multiple snapshots to be equally suspicious for the first reason. The reason for the same suspicious degree is the defect of the suspicious degree formula.</w:t>
      </w:r>
      <w:r w:rsidRPr="003D7388">
        <w:rPr>
          <w:rFonts w:ascii="Times New Roman" w:hAnsi="Times New Roman" w:cs="Times New Roman" w:hint="eastAsia"/>
          <w:shd w:val="clear" w:color="auto" w:fill="FFFFFF"/>
          <w:lang w:eastAsia="zh-CN"/>
        </w:rPr>
        <w:t xml:space="preserve"> </w:t>
      </w:r>
      <w:r w:rsidRPr="003D7388">
        <w:rPr>
          <w:rFonts w:ascii="Times New Roman" w:hAnsi="Times New Roman" w:cs="Times New Roman"/>
          <w:shd w:val="clear" w:color="auto" w:fill="FFFFFF"/>
        </w:rPr>
        <w:t xml:space="preserve">In addition, since only one snapshot can be selected as the </w:t>
      </w:r>
      <w:r w:rsidRPr="003D7388">
        <w:rPr>
          <w:rFonts w:ascii="Times New Roman" w:eastAsia="微软雅黑" w:hAnsi="Times New Roman" w:cs="Times New Roman"/>
          <w:color w:val="000000" w:themeColor="text1"/>
        </w:rPr>
        <w:t>criterion</w:t>
      </w:r>
      <w:r w:rsidRPr="003D7388">
        <w:rPr>
          <w:rFonts w:ascii="Times New Roman" w:hAnsi="Times New Roman" w:cs="Times New Roman"/>
          <w:shd w:val="clear" w:color="auto" w:fill="FFFFFF"/>
        </w:rPr>
        <w:t xml:space="preserve"> </w:t>
      </w:r>
      <w:r w:rsidRPr="003D7388">
        <w:rPr>
          <w:rFonts w:ascii="Times New Roman" w:hAnsi="Times New Roman" w:cs="Times New Roman" w:hint="eastAsia"/>
          <w:shd w:val="clear" w:color="auto" w:fill="FFFFFF"/>
          <w:lang w:eastAsia="zh-CN"/>
        </w:rPr>
        <w:t>for</w:t>
      </w:r>
      <w:r w:rsidRPr="003D7388">
        <w:rPr>
          <w:rFonts w:ascii="Times New Roman" w:hAnsi="Times New Roman" w:cs="Times New Roman"/>
          <w:shd w:val="clear" w:color="auto" w:fill="FFFFFF"/>
        </w:rPr>
        <w:t xml:space="preserve"> </w:t>
      </w:r>
      <w:r w:rsidRPr="003D7388">
        <w:rPr>
          <w:rFonts w:ascii="Times New Roman" w:hAnsi="Times New Roman" w:cs="Times New Roman" w:hint="eastAsia"/>
          <w:shd w:val="clear" w:color="auto" w:fill="FFFFFF"/>
          <w:lang w:eastAsia="zh-CN"/>
        </w:rPr>
        <w:t>the</w:t>
      </w:r>
      <w:r w:rsidRPr="003D7388">
        <w:rPr>
          <w:rFonts w:ascii="Times New Roman" w:hAnsi="Times New Roman" w:cs="Times New Roman"/>
          <w:shd w:val="clear" w:color="auto" w:fill="FFFFFF"/>
        </w:rPr>
        <w:t xml:space="preserve"> patch identification, PatchID only randomly selects one of them, and there is a considerable probability with an unrelated snapshot selected, which will also lead to the failure of the identification</w:t>
      </w:r>
      <w:r>
        <w:rPr>
          <w:lang w:eastAsia="zh-CN"/>
        </w:rPr>
        <w:t xml:space="preserve">. </w:t>
      </w:r>
      <w:r w:rsidRPr="0061326E">
        <w:rPr>
          <w:rFonts w:ascii="Times New Roman" w:hAnsi="Times New Roman" w:cs="Times New Roman"/>
          <w:shd w:val="clear" w:color="auto" w:fill="FFFFFF"/>
        </w:rPr>
        <w:t>In addition, because we only selected new fail</w:t>
      </w:r>
      <w:r>
        <w:rPr>
          <w:rFonts w:ascii="Times New Roman" w:hAnsi="Times New Roman" w:cs="Times New Roman"/>
          <w:shd w:val="clear" w:color="auto" w:fill="FFFFFF"/>
        </w:rPr>
        <w:t>ing</w:t>
      </w:r>
      <w:r w:rsidRPr="0061326E">
        <w:rPr>
          <w:rFonts w:ascii="Times New Roman" w:hAnsi="Times New Roman" w:cs="Times New Roman"/>
          <w:shd w:val="clear" w:color="auto" w:fill="FFFFFF"/>
        </w:rPr>
        <w:t xml:space="preserve"> tests in the Test generation, our experiment paid more attention to whether the patch fixed the original error, but ignored whether the patch introduced new errors</w:t>
      </w:r>
      <w:r w:rsidR="00BA13AB">
        <w:rPr>
          <w:rFonts w:ascii="Times New Roman" w:hAnsi="Times New Roman" w:cs="Times New Roman" w:hint="eastAsia"/>
          <w:shd w:val="clear" w:color="auto" w:fill="FFFFFF"/>
          <w:lang w:eastAsia="zh-CN"/>
        </w:rPr>
        <w:t>.</w:t>
      </w:r>
    </w:p>
    <w:p w14:paraId="6FEFF518" w14:textId="4F92CBE9" w:rsidR="00345F61" w:rsidRPr="0041164B" w:rsidRDefault="00000000" w:rsidP="00B12562">
      <w:pPr>
        <w:pStyle w:val="4"/>
        <w:rPr>
          <w:rFonts w:ascii="Times New Roman" w:hAnsi="Times New Roman" w:cs="Times New Roman"/>
          <w:i w:val="0"/>
          <w:iCs/>
          <w:sz w:val="36"/>
          <w:szCs w:val="36"/>
          <w:lang w:eastAsia="zh-CN"/>
        </w:rPr>
      </w:pPr>
      <w:bookmarkStart w:id="49" w:name="Xf801d64c98aa0913413f274010f967ded9f98cc"/>
      <w:bookmarkEnd w:id="48"/>
      <w:r w:rsidRPr="0041164B">
        <w:rPr>
          <w:rFonts w:ascii="Times New Roman" w:hAnsi="Times New Roman" w:cs="Times New Roman"/>
          <w:i w:val="0"/>
          <w:iCs/>
          <w:sz w:val="36"/>
          <w:szCs w:val="36"/>
          <w:lang w:eastAsia="zh-CN"/>
        </w:rPr>
        <w:t>5.3.</w:t>
      </w:r>
      <w:r w:rsidR="00B12562" w:rsidRPr="0041164B">
        <w:rPr>
          <w:rFonts w:ascii="Times New Roman" w:hAnsi="Times New Roman" w:cs="Times New Roman"/>
          <w:i w:val="0"/>
          <w:iCs/>
          <w:sz w:val="36"/>
          <w:szCs w:val="36"/>
          <w:lang w:eastAsia="zh-CN"/>
        </w:rPr>
        <w:t>4</w:t>
      </w:r>
      <w:r w:rsidRPr="0041164B">
        <w:rPr>
          <w:rFonts w:ascii="Times New Roman" w:hAnsi="Times New Roman" w:cs="Times New Roman"/>
          <w:i w:val="0"/>
          <w:iCs/>
          <w:sz w:val="36"/>
          <w:szCs w:val="36"/>
          <w:lang w:eastAsia="zh-CN"/>
        </w:rPr>
        <w:t xml:space="preserve"> Result</w:t>
      </w:r>
      <w:r w:rsidR="00512997" w:rsidRPr="0041164B">
        <w:rPr>
          <w:rFonts w:ascii="Times New Roman" w:hAnsi="Times New Roman" w:cs="Times New Roman"/>
          <w:i w:val="0"/>
          <w:iCs/>
          <w:sz w:val="36"/>
          <w:szCs w:val="36"/>
          <w:lang w:eastAsia="zh-CN"/>
        </w:rPr>
        <w:t>s</w:t>
      </w:r>
      <w:r w:rsidRPr="0041164B">
        <w:rPr>
          <w:rFonts w:ascii="Times New Roman" w:hAnsi="Times New Roman" w:cs="Times New Roman"/>
          <w:i w:val="0"/>
          <w:iCs/>
          <w:sz w:val="36"/>
          <w:szCs w:val="36"/>
          <w:lang w:eastAsia="zh-CN"/>
        </w:rPr>
        <w:t xml:space="preserve"> of RQ</w:t>
      </w:r>
      <w:r w:rsidR="00B12562" w:rsidRPr="0041164B">
        <w:rPr>
          <w:rFonts w:ascii="Times New Roman" w:hAnsi="Times New Roman" w:cs="Times New Roman"/>
          <w:i w:val="0"/>
          <w:iCs/>
          <w:sz w:val="36"/>
          <w:szCs w:val="36"/>
          <w:lang w:eastAsia="zh-CN"/>
        </w:rPr>
        <w:t>4</w:t>
      </w:r>
    </w:p>
    <w:p w14:paraId="048308AB" w14:textId="54259C8A" w:rsidR="001B1160" w:rsidRPr="00BA13AB" w:rsidRDefault="001B1160">
      <w:pPr>
        <w:pStyle w:val="a0"/>
        <w:rPr>
          <w:rFonts w:ascii="Times New Roman" w:hAnsi="Times New Roman" w:cs="Times New Roman"/>
          <w:lang w:eastAsia="zh-CN"/>
        </w:rPr>
      </w:pPr>
      <w:r w:rsidRPr="00BA13AB">
        <w:rPr>
          <w:rFonts w:ascii="Times New Roman" w:hAnsi="Times New Roman" w:cs="Times New Roman"/>
          <w:lang w:eastAsia="zh-CN"/>
        </w:rPr>
        <w:t xml:space="preserve">To discuss the advantages and disadvantages of PatchID in the classification of overfitting patches, </w:t>
      </w:r>
      <w:r w:rsidR="00CF55C8">
        <w:rPr>
          <w:rFonts w:ascii="Times New Roman" w:hAnsi="Times New Roman" w:cs="Times New Roman"/>
          <w:lang w:eastAsia="zh-CN"/>
        </w:rPr>
        <w:t xml:space="preserve">we </w:t>
      </w:r>
      <w:r w:rsidRPr="00BA13AB">
        <w:rPr>
          <w:rFonts w:ascii="Times New Roman" w:hAnsi="Times New Roman" w:cs="Times New Roman"/>
          <w:lang w:eastAsia="zh-CN"/>
        </w:rPr>
        <w:t>classif</w:t>
      </w:r>
      <w:r w:rsidR="00CF55C8">
        <w:rPr>
          <w:rFonts w:ascii="Times New Roman" w:hAnsi="Times New Roman" w:cs="Times New Roman"/>
          <w:lang w:eastAsia="zh-CN"/>
        </w:rPr>
        <w:t>y</w:t>
      </w:r>
      <w:r w:rsidRPr="00BA13AB">
        <w:rPr>
          <w:rFonts w:ascii="Times New Roman" w:hAnsi="Times New Roman" w:cs="Times New Roman"/>
          <w:lang w:eastAsia="zh-CN"/>
        </w:rPr>
        <w:t xml:space="preserve"> AB-overfitting patch into two types of patches: </w:t>
      </w:r>
      <w:r w:rsidRPr="00BD1355">
        <w:rPr>
          <w:rFonts w:ascii="Times New Roman" w:hAnsi="Times New Roman" w:cs="Times New Roman"/>
          <w:b/>
          <w:bCs/>
          <w:lang w:eastAsia="zh-CN"/>
        </w:rPr>
        <w:t>AB-1, AB-2</w:t>
      </w:r>
      <w:r w:rsidR="00CF55C8">
        <w:rPr>
          <w:rFonts w:ascii="Times New Roman" w:hAnsi="Times New Roman" w:cs="Times New Roman"/>
          <w:lang w:eastAsia="zh-CN"/>
        </w:rPr>
        <w:t>.</w:t>
      </w:r>
      <w:r w:rsidRPr="00BA13AB">
        <w:rPr>
          <w:rFonts w:ascii="Times New Roman" w:hAnsi="Times New Roman" w:cs="Times New Roman"/>
          <w:lang w:eastAsia="zh-CN"/>
        </w:rPr>
        <w:t xml:space="preserve"> AB-1 patch</w:t>
      </w:r>
      <w:r w:rsidR="00CF55C8">
        <w:rPr>
          <w:rFonts w:ascii="Times New Roman" w:hAnsi="Times New Roman" w:cs="Times New Roman"/>
          <w:lang w:eastAsia="zh-CN"/>
        </w:rPr>
        <w:t>es</w:t>
      </w:r>
      <w:r w:rsidRPr="00BA13AB">
        <w:rPr>
          <w:rFonts w:ascii="Times New Roman" w:hAnsi="Times New Roman" w:cs="Times New Roman"/>
          <w:lang w:eastAsia="zh-CN"/>
        </w:rPr>
        <w:t xml:space="preserve"> represents the method where the regression occurs outside </w:t>
      </w:r>
      <w:r w:rsidR="00CF55C8">
        <w:rPr>
          <w:lang w:eastAsia="zh-CN"/>
        </w:rPr>
        <w:t>M</w:t>
      </w:r>
      <w:r w:rsidR="00CF55C8">
        <w:rPr>
          <w:rFonts w:hint="eastAsia"/>
          <w:vertAlign w:val="subscript"/>
          <w:lang w:eastAsia="zh-CN"/>
        </w:rPr>
        <w:t>bug</w:t>
      </w:r>
      <w:r w:rsidRPr="00BA13AB">
        <w:rPr>
          <w:rFonts w:ascii="Times New Roman" w:hAnsi="Times New Roman" w:cs="Times New Roman"/>
          <w:lang w:eastAsia="zh-CN"/>
        </w:rPr>
        <w:t xml:space="preserve">; AB-2 indicates that the regression still occurs in </w:t>
      </w:r>
      <w:r w:rsidR="00CF55C8">
        <w:rPr>
          <w:lang w:eastAsia="zh-CN"/>
        </w:rPr>
        <w:t>M</w:t>
      </w:r>
      <w:r w:rsidR="00CF55C8">
        <w:rPr>
          <w:rFonts w:hint="eastAsia"/>
          <w:vertAlign w:val="subscript"/>
          <w:lang w:eastAsia="zh-CN"/>
        </w:rPr>
        <w:t>bug</w:t>
      </w:r>
      <w:r w:rsidRPr="00BA13AB">
        <w:rPr>
          <w:rFonts w:ascii="Times New Roman" w:hAnsi="Times New Roman" w:cs="Times New Roman"/>
          <w:lang w:eastAsia="zh-CN"/>
        </w:rPr>
        <w:t xml:space="preserve">. </w:t>
      </w:r>
      <w:r w:rsidR="00CF55C8">
        <w:rPr>
          <w:rFonts w:ascii="Times New Roman" w:hAnsi="Times New Roman" w:cs="Times New Roman"/>
          <w:lang w:eastAsia="zh-CN"/>
        </w:rPr>
        <w:t>F</w:t>
      </w:r>
      <w:r w:rsidRPr="00BA13AB">
        <w:rPr>
          <w:rFonts w:ascii="Times New Roman" w:hAnsi="Times New Roman" w:cs="Times New Roman"/>
          <w:lang w:eastAsia="zh-CN"/>
        </w:rPr>
        <w:t xml:space="preserve">or example, when method F calls </w:t>
      </w:r>
      <w:r w:rsidR="00CF55C8">
        <w:rPr>
          <w:lang w:eastAsia="zh-CN"/>
        </w:rPr>
        <w:t>M</w:t>
      </w:r>
      <w:r w:rsidR="00CF55C8">
        <w:rPr>
          <w:rFonts w:hint="eastAsia"/>
          <w:vertAlign w:val="subscript"/>
          <w:lang w:eastAsia="zh-CN"/>
        </w:rPr>
        <w:t>bug</w:t>
      </w:r>
      <w:r w:rsidRPr="00BA13AB">
        <w:rPr>
          <w:rFonts w:ascii="Times New Roman" w:hAnsi="Times New Roman" w:cs="Times New Roman"/>
          <w:lang w:eastAsia="zh-CN"/>
        </w:rPr>
        <w:t xml:space="preserve">, the patch causes an error in F, then the patch is considered AB-1; if the regression occurs only in </w:t>
      </w:r>
      <w:r w:rsidR="00CF55C8">
        <w:rPr>
          <w:lang w:eastAsia="zh-CN"/>
        </w:rPr>
        <w:t>M</w:t>
      </w:r>
      <w:r w:rsidR="00CF55C8">
        <w:rPr>
          <w:rFonts w:hint="eastAsia"/>
          <w:vertAlign w:val="subscript"/>
          <w:lang w:eastAsia="zh-CN"/>
        </w:rPr>
        <w:t>bug</w:t>
      </w:r>
      <w:r w:rsidRPr="00BA13AB">
        <w:rPr>
          <w:rFonts w:ascii="Times New Roman" w:hAnsi="Times New Roman" w:cs="Times New Roman"/>
          <w:lang w:eastAsia="zh-CN"/>
        </w:rPr>
        <w:t xml:space="preserve">, then the patch is considered AB-2. In addition, </w:t>
      </w:r>
      <w:r w:rsidRPr="00BD1355">
        <w:rPr>
          <w:rFonts w:ascii="Times New Roman" w:hAnsi="Times New Roman" w:cs="Times New Roman"/>
          <w:b/>
          <w:bCs/>
          <w:lang w:eastAsia="zh-CN"/>
        </w:rPr>
        <w:t>A</w:t>
      </w:r>
      <w:r w:rsidR="00CF55C8" w:rsidRPr="00BD1355">
        <w:rPr>
          <w:rFonts w:ascii="Times New Roman" w:hAnsi="Times New Roman" w:cs="Times New Roman"/>
          <w:b/>
          <w:bCs/>
          <w:lang w:eastAsia="zh-CN"/>
        </w:rPr>
        <w:t>-</w:t>
      </w:r>
      <w:r w:rsidRPr="00BD1355">
        <w:rPr>
          <w:rFonts w:ascii="Times New Roman" w:hAnsi="Times New Roman" w:cs="Times New Roman"/>
          <w:b/>
          <w:bCs/>
          <w:lang w:eastAsia="zh-CN"/>
        </w:rPr>
        <w:t>patch</w:t>
      </w:r>
      <w:r w:rsidRPr="00BA13AB">
        <w:rPr>
          <w:rFonts w:ascii="Times New Roman" w:hAnsi="Times New Roman" w:cs="Times New Roman"/>
          <w:lang w:eastAsia="zh-CN"/>
        </w:rPr>
        <w:t xml:space="preserve"> is a </w:t>
      </w:r>
      <w:r w:rsidRPr="00BA13AB">
        <w:rPr>
          <w:rFonts w:ascii="Times New Roman" w:hAnsi="Times New Roman" w:cs="Times New Roman"/>
          <w:lang w:eastAsia="zh-CN"/>
        </w:rPr>
        <w:lastRenderedPageBreak/>
        <w:t xml:space="preserve">collective term for A-overfitting patch and AB-overfitting patch. </w:t>
      </w:r>
      <w:r w:rsidR="00CF55C8" w:rsidRPr="00CF55C8">
        <w:rPr>
          <w:rFonts w:ascii="Times New Roman" w:hAnsi="Times New Roman" w:cs="Times New Roman"/>
          <w:lang w:eastAsia="zh-CN"/>
        </w:rPr>
        <w:t>Table</w:t>
      </w:r>
      <w:ins w:id="50" w:author="HDULAB601" w:date="2023-06-12T16:00:00Z">
        <w:r w:rsidR="002C4C0F">
          <w:rPr>
            <w:rFonts w:ascii="Times New Roman" w:hAnsi="Times New Roman" w:cs="Times New Roman"/>
            <w:lang w:eastAsia="zh-CN"/>
          </w:rPr>
          <w:t>9</w:t>
        </w:r>
      </w:ins>
      <w:del w:id="51" w:author="HDULAB601" w:date="2023-06-12T16:00:00Z">
        <w:r w:rsidR="00CF55C8" w:rsidRPr="00CF55C8" w:rsidDel="002C4C0F">
          <w:rPr>
            <w:rFonts w:ascii="Times New Roman" w:hAnsi="Times New Roman" w:cs="Times New Roman"/>
            <w:lang w:eastAsia="zh-CN"/>
          </w:rPr>
          <w:delText>12</w:delText>
        </w:r>
      </w:del>
      <w:r w:rsidR="00CF55C8" w:rsidRPr="00CF55C8">
        <w:rPr>
          <w:rFonts w:ascii="Times New Roman" w:hAnsi="Times New Roman" w:cs="Times New Roman"/>
          <w:lang w:eastAsia="zh-CN"/>
        </w:rPr>
        <w:t xml:space="preserve"> gives the effect of PatchID on Java+JML dataset for overfitting patch classification</w:t>
      </w:r>
      <w:r w:rsidRPr="00BA13AB">
        <w:rPr>
          <w:rFonts w:ascii="Times New Roman" w:hAnsi="Times New Roman" w:cs="Times New Roman"/>
          <w:lang w:eastAsia="zh-CN"/>
        </w:rPr>
        <w:t xml:space="preserve">. </w:t>
      </w:r>
      <w:r w:rsidR="00DF5640" w:rsidRPr="00DF5640">
        <w:rPr>
          <w:rFonts w:ascii="Times New Roman" w:hAnsi="Times New Roman" w:cs="Times New Roman"/>
          <w:lang w:eastAsia="zh-CN"/>
        </w:rPr>
        <w:t>We found that the A-Overfitting patch was less than the AB-Overfitting patch</w:t>
      </w:r>
      <w:r w:rsidRPr="00BA13AB">
        <w:rPr>
          <w:rFonts w:ascii="Times New Roman" w:hAnsi="Times New Roman" w:cs="Times New Roman"/>
          <w:lang w:eastAsia="zh-CN"/>
        </w:rPr>
        <w:t xml:space="preserve">, which indicates that APR patches actually introduce regression on this dataset. In addition, the number of AB-1 far exceeds that of AB-2, which also indicates that regression generally occur in methods other than </w:t>
      </w:r>
      <w:r w:rsidR="002E30A7">
        <w:rPr>
          <w:lang w:eastAsia="zh-CN"/>
        </w:rPr>
        <w:t>M</w:t>
      </w:r>
      <w:r w:rsidR="002E30A7">
        <w:rPr>
          <w:rFonts w:hint="eastAsia"/>
          <w:vertAlign w:val="subscript"/>
          <w:lang w:eastAsia="zh-CN"/>
        </w:rPr>
        <w:t>bug</w:t>
      </w:r>
      <w:r w:rsidRPr="00BA13AB">
        <w:rPr>
          <w:rFonts w:ascii="Times New Roman" w:hAnsi="Times New Roman" w:cs="Times New Roman"/>
          <w:lang w:eastAsia="zh-CN"/>
        </w:rPr>
        <w:t xml:space="preserve">. </w:t>
      </w:r>
      <w:r w:rsidR="002E30A7" w:rsidRPr="002E30A7">
        <w:rPr>
          <w:rFonts w:ascii="Times New Roman" w:hAnsi="Times New Roman" w:cs="Times New Roman"/>
          <w:lang w:eastAsia="zh-CN"/>
        </w:rPr>
        <w:t>From the experimental results</w:t>
      </w:r>
      <w:r w:rsidRPr="00BA13AB">
        <w:rPr>
          <w:rFonts w:ascii="Times New Roman" w:hAnsi="Times New Roman" w:cs="Times New Roman"/>
          <w:lang w:eastAsia="zh-CN"/>
        </w:rPr>
        <w:t xml:space="preserve">, the number of correctly classified patches on the Small and Medium datasets is 54 and 35, respectively, and most of these patches are A-Overfitting patches, with only </w:t>
      </w:r>
      <w:r w:rsidR="002E30A7">
        <w:rPr>
          <w:rFonts w:ascii="Times New Roman" w:hAnsi="Times New Roman" w:cs="Times New Roman"/>
          <w:lang w:eastAsia="zh-CN"/>
        </w:rPr>
        <w:t>5</w:t>
      </w:r>
      <w:r w:rsidRPr="00BA13AB">
        <w:rPr>
          <w:rFonts w:ascii="Times New Roman" w:hAnsi="Times New Roman" w:cs="Times New Roman"/>
          <w:lang w:eastAsia="zh-CN"/>
        </w:rPr>
        <w:t xml:space="preserve"> AB-Overfitting patch</w:t>
      </w:r>
      <w:r w:rsidR="002E30A7">
        <w:rPr>
          <w:rFonts w:ascii="Times New Roman" w:hAnsi="Times New Roman" w:cs="Times New Roman"/>
          <w:lang w:eastAsia="zh-CN"/>
        </w:rPr>
        <w:t>es</w:t>
      </w:r>
      <w:r w:rsidRPr="00BA13AB">
        <w:rPr>
          <w:rFonts w:ascii="Times New Roman" w:hAnsi="Times New Roman" w:cs="Times New Roman"/>
          <w:lang w:eastAsia="zh-CN"/>
        </w:rPr>
        <w:t>.</w:t>
      </w:r>
    </w:p>
    <w:p w14:paraId="5F1318ED" w14:textId="7BC65A51" w:rsidR="00E64D23" w:rsidRPr="00BD1355" w:rsidRDefault="00E64D23">
      <w:pPr>
        <w:pStyle w:val="a0"/>
        <w:rPr>
          <w:rFonts w:ascii="Times New Roman" w:hAnsi="Times New Roman" w:cs="Times New Roman"/>
          <w:lang w:eastAsia="zh-CN"/>
        </w:rPr>
      </w:pPr>
      <w:r w:rsidRPr="00BD1355">
        <w:rPr>
          <w:rFonts w:ascii="Times New Roman" w:hAnsi="Times New Roman" w:cs="Times New Roman"/>
          <w:lang w:eastAsia="zh-CN"/>
        </w:rPr>
        <w:t xml:space="preserve">From Table </w:t>
      </w:r>
      <w:ins w:id="52" w:author="HDULAB601" w:date="2023-06-12T16:00:00Z">
        <w:r w:rsidR="002C4C0F">
          <w:rPr>
            <w:rFonts w:ascii="Times New Roman" w:hAnsi="Times New Roman" w:cs="Times New Roman"/>
            <w:lang w:eastAsia="zh-CN"/>
          </w:rPr>
          <w:t>9</w:t>
        </w:r>
      </w:ins>
      <w:del w:id="53" w:author="HDULAB601" w:date="2023-06-12T16:00:00Z">
        <w:r w:rsidRPr="00BD1355" w:rsidDel="002C4C0F">
          <w:rPr>
            <w:rFonts w:ascii="Times New Roman" w:hAnsi="Times New Roman" w:cs="Times New Roman"/>
            <w:lang w:eastAsia="zh-CN"/>
          </w:rPr>
          <w:delText>12</w:delText>
        </w:r>
      </w:del>
      <w:r w:rsidRPr="00BD1355">
        <w:rPr>
          <w:rFonts w:ascii="Times New Roman" w:hAnsi="Times New Roman" w:cs="Times New Roman"/>
          <w:lang w:eastAsia="zh-CN"/>
        </w:rPr>
        <w:t xml:space="preserve">, we can see that PatchID cannot correctly classify most of the AB-Overfitting patches, which is caused by the limitation of PatchID, because PatchID only listens to the program abstraction state of </w:t>
      </w:r>
      <w:r>
        <w:rPr>
          <w:lang w:eastAsia="zh-CN"/>
        </w:rPr>
        <w:t>M</w:t>
      </w:r>
      <w:r>
        <w:rPr>
          <w:rFonts w:hint="eastAsia"/>
          <w:vertAlign w:val="subscript"/>
          <w:lang w:eastAsia="zh-CN"/>
        </w:rPr>
        <w:t>bug</w:t>
      </w:r>
      <w:r w:rsidRPr="00BD1355">
        <w:rPr>
          <w:rFonts w:ascii="Times New Roman" w:hAnsi="Times New Roman" w:cs="Times New Roman"/>
          <w:lang w:eastAsia="zh-CN"/>
        </w:rPr>
        <w:t xml:space="preserve">, and most of the regression errors occur in methods other than </w:t>
      </w:r>
      <w:r>
        <w:rPr>
          <w:lang w:eastAsia="zh-CN"/>
        </w:rPr>
        <w:t>M</w:t>
      </w:r>
      <w:r>
        <w:rPr>
          <w:rFonts w:hint="eastAsia"/>
          <w:vertAlign w:val="subscript"/>
          <w:lang w:eastAsia="zh-CN"/>
        </w:rPr>
        <w:t>bug</w:t>
      </w:r>
      <w:r>
        <w:rPr>
          <w:rFonts w:ascii="Times New Roman" w:hAnsi="Times New Roman" w:cs="Times New Roman"/>
          <w:lang w:eastAsia="zh-CN"/>
        </w:rPr>
        <w:t xml:space="preserve">. </w:t>
      </w:r>
      <w:r w:rsidRPr="00E64D23">
        <w:rPr>
          <w:rFonts w:ascii="Times New Roman" w:hAnsi="Times New Roman" w:cs="Times New Roman"/>
          <w:lang w:eastAsia="zh-CN"/>
        </w:rPr>
        <w:t>This is also the reason for the high number of AB-1 patches</w:t>
      </w:r>
      <w:r>
        <w:rPr>
          <w:rFonts w:ascii="Times New Roman" w:hAnsi="Times New Roman" w:cs="Times New Roman"/>
          <w:lang w:eastAsia="zh-CN"/>
        </w:rPr>
        <w:t>.</w:t>
      </w:r>
    </w:p>
    <w:p w14:paraId="681F02EB" w14:textId="21A797F4" w:rsidR="003C3593" w:rsidRDefault="00E64D23">
      <w:pPr>
        <w:pStyle w:val="a0"/>
        <w:rPr>
          <w:lang w:eastAsia="zh-CN"/>
        </w:rPr>
      </w:pPr>
      <w:r w:rsidRPr="00BD1355">
        <w:rPr>
          <w:rFonts w:ascii="Times New Roman" w:hAnsi="Times New Roman" w:cs="Times New Roman"/>
          <w:color w:val="000000" w:themeColor="text1"/>
          <w:lang w:eastAsia="zh-CN"/>
        </w:rPr>
        <w:t xml:space="preserve">However, from Table </w:t>
      </w:r>
      <w:ins w:id="54" w:author="HDULAB601" w:date="2023-06-12T16:00:00Z">
        <w:r w:rsidR="002C4C0F">
          <w:rPr>
            <w:rFonts w:ascii="Times New Roman" w:hAnsi="Times New Roman" w:cs="Times New Roman"/>
            <w:color w:val="000000" w:themeColor="text1"/>
            <w:lang w:eastAsia="zh-CN"/>
          </w:rPr>
          <w:t>10</w:t>
        </w:r>
      </w:ins>
      <w:del w:id="55" w:author="HDULAB601" w:date="2023-06-12T16:00:00Z">
        <w:r w:rsidRPr="00BD1355" w:rsidDel="002C4C0F">
          <w:rPr>
            <w:rFonts w:ascii="Times New Roman" w:hAnsi="Times New Roman" w:cs="Times New Roman"/>
            <w:color w:val="000000" w:themeColor="text1"/>
            <w:lang w:eastAsia="zh-CN"/>
          </w:rPr>
          <w:delText>13</w:delText>
        </w:r>
      </w:del>
      <w:r w:rsidRPr="00BD1355">
        <w:rPr>
          <w:rFonts w:ascii="Times New Roman" w:hAnsi="Times New Roman" w:cs="Times New Roman"/>
          <w:color w:val="000000" w:themeColor="text1"/>
          <w:lang w:eastAsia="zh-CN"/>
        </w:rPr>
        <w:t>, PatchID's judgment of patches that did not fix the original errors is quite accurate. There are 224 A-patches  that did not fix the original errors, of which 131 are Small and 93 are Medium, and PatchID can identify all of these patches that did not fix the original errors, with a success rate of 100%</w:t>
      </w:r>
      <w:r>
        <w:rPr>
          <w:rFonts w:hint="eastAsia"/>
          <w:lang w:eastAsia="zh-CN"/>
        </w:rPr>
        <w:t>.</w:t>
      </w:r>
    </w:p>
    <w:p w14:paraId="08BFE597" w14:textId="47D342C9"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Table</w:t>
      </w:r>
      <w:r w:rsidR="00842F32" w:rsidRPr="00BD1355">
        <w:rPr>
          <w:rFonts w:ascii="Times New Roman" w:hAnsi="Times New Roman" w:cs="Times New Roman"/>
          <w:lang w:eastAsia="zh-CN"/>
        </w:rPr>
        <w:t xml:space="preserve"> </w:t>
      </w:r>
      <w:ins w:id="56" w:author="HDULAB601" w:date="2023-06-12T16:00:00Z">
        <w:r w:rsidR="002C4C0F">
          <w:rPr>
            <w:rFonts w:ascii="Times New Roman" w:hAnsi="Times New Roman" w:cs="Times New Roman"/>
            <w:lang w:eastAsia="zh-CN"/>
          </w:rPr>
          <w:t>9</w:t>
        </w:r>
      </w:ins>
      <w:del w:id="57" w:author="HDULAB601" w:date="2023-06-12T16:00:00Z">
        <w:r w:rsidRPr="00BD1355" w:rsidDel="002C4C0F">
          <w:rPr>
            <w:rFonts w:ascii="Times New Roman" w:hAnsi="Times New Roman" w:cs="Times New Roman"/>
            <w:lang w:eastAsia="zh-CN"/>
          </w:rPr>
          <w:delText>12</w:delText>
        </w:r>
      </w:del>
      <w:r w:rsidRPr="00BD1355">
        <w:rPr>
          <w:rFonts w:ascii="Times New Roman" w:hAnsi="Times New Roman" w:cs="Times New Roman"/>
          <w:lang w:eastAsia="zh-CN"/>
        </w:rPr>
        <w:t xml:space="preserve"> </w:t>
      </w:r>
      <w:r w:rsidRPr="00BD1355">
        <w:rPr>
          <w:rFonts w:ascii="Times New Roman" w:hAnsi="Times New Roman" w:cs="Times New Roman"/>
          <w:lang w:eastAsia="zh-CN"/>
        </w:rPr>
        <w:t>：</w:t>
      </w:r>
      <w:r w:rsidRPr="00BD1355">
        <w:rPr>
          <w:rFonts w:ascii="Times New Roman" w:hAnsi="Times New Roman" w:cs="Times New Roman"/>
          <w:lang w:eastAsia="zh-CN"/>
        </w:rPr>
        <w:t>Classification Of Overfitting Patches</w:t>
      </w:r>
      <w:r w:rsidR="00842F32" w:rsidRPr="00BD1355">
        <w:rPr>
          <w:rFonts w:ascii="Times New Roman" w:hAnsi="Times New Roman" w:cs="Times New Roman"/>
          <w:lang w:eastAsia="zh-CN"/>
        </w:rPr>
        <w:t>(JML)</w:t>
      </w:r>
    </w:p>
    <w:tbl>
      <w:tblPr>
        <w:tblStyle w:val="af7"/>
        <w:tblW w:w="0" w:type="auto"/>
        <w:tblLook w:val="04A0" w:firstRow="1" w:lastRow="0" w:firstColumn="1" w:lastColumn="0" w:noHBand="0" w:noVBand="1"/>
      </w:tblPr>
      <w:tblGrid>
        <w:gridCol w:w="1653"/>
        <w:gridCol w:w="1545"/>
        <w:gridCol w:w="1393"/>
        <w:gridCol w:w="1454"/>
        <w:gridCol w:w="1455"/>
        <w:gridCol w:w="1113"/>
      </w:tblGrid>
      <w:tr w:rsidR="003C3593" w:rsidRPr="00BD1355" w14:paraId="71A11A38" w14:textId="77777777" w:rsidTr="00FF637C">
        <w:tc>
          <w:tcPr>
            <w:tcW w:w="1653" w:type="dxa"/>
            <w:tcBorders>
              <w:tl2br w:val="single" w:sz="4" w:space="0" w:color="auto"/>
            </w:tcBorders>
          </w:tcPr>
          <w:p w14:paraId="44D77AC4" w14:textId="77777777" w:rsidR="003C3593" w:rsidRPr="00BD1355" w:rsidRDefault="00000000">
            <w:pPr>
              <w:pStyle w:val="a0"/>
              <w:jc w:val="right"/>
              <w:rPr>
                <w:rFonts w:ascii="Times New Roman" w:hAnsi="Times New Roman" w:cs="Times New Roman"/>
                <w:lang w:eastAsia="zh-CN"/>
              </w:rPr>
            </w:pPr>
            <w:r w:rsidRPr="00BD1355">
              <w:rPr>
                <w:rFonts w:ascii="Times New Roman" w:hAnsi="Times New Roman" w:cs="Times New Roman"/>
                <w:lang w:eastAsia="zh-CN"/>
              </w:rPr>
              <w:t>Overfitting</w:t>
            </w:r>
          </w:p>
          <w:p w14:paraId="198D91CA" w14:textId="77777777" w:rsidR="003C3593" w:rsidRPr="00BD1355" w:rsidRDefault="00000000">
            <w:pPr>
              <w:pStyle w:val="a0"/>
              <w:rPr>
                <w:rFonts w:ascii="Times New Roman" w:hAnsi="Times New Roman" w:cs="Times New Roman"/>
                <w:lang w:eastAsia="zh-CN"/>
              </w:rPr>
            </w:pPr>
            <w:r w:rsidRPr="00BD1355">
              <w:rPr>
                <w:rFonts w:ascii="Times New Roman" w:hAnsi="Times New Roman" w:cs="Times New Roman"/>
                <w:lang w:eastAsia="zh-CN"/>
              </w:rPr>
              <w:t>PatchType</w:t>
            </w:r>
          </w:p>
        </w:tc>
        <w:tc>
          <w:tcPr>
            <w:tcW w:w="1545" w:type="dxa"/>
          </w:tcPr>
          <w:p w14:paraId="671EAB07" w14:textId="191E9C30" w:rsidR="003C3593" w:rsidRPr="00BD1355" w:rsidRDefault="00CF55C8">
            <w:pPr>
              <w:pStyle w:val="a0"/>
              <w:jc w:val="center"/>
              <w:rPr>
                <w:rFonts w:ascii="Times New Roman" w:hAnsi="Times New Roman" w:cs="Times New Roman"/>
                <w:lang w:eastAsia="zh-CN"/>
              </w:rPr>
            </w:pPr>
            <w:r w:rsidRPr="00BD1355">
              <w:rPr>
                <w:rFonts w:ascii="Times New Roman" w:hAnsi="Times New Roman" w:cs="Times New Roman"/>
                <w:lang w:eastAsia="zh-CN"/>
              </w:rPr>
              <w:t>#A</w:t>
            </w:r>
          </w:p>
        </w:tc>
        <w:tc>
          <w:tcPr>
            <w:tcW w:w="1393" w:type="dxa"/>
          </w:tcPr>
          <w:p w14:paraId="1E9411AC" w14:textId="5D502DBD" w:rsidR="003C3593" w:rsidRPr="00BD1355" w:rsidRDefault="00CF55C8">
            <w:pPr>
              <w:pStyle w:val="a0"/>
              <w:jc w:val="center"/>
              <w:rPr>
                <w:rFonts w:ascii="Times New Roman" w:hAnsi="Times New Roman" w:cs="Times New Roman"/>
                <w:lang w:eastAsia="zh-CN"/>
              </w:rPr>
            </w:pPr>
            <w:r w:rsidRPr="00BD1355">
              <w:rPr>
                <w:rFonts w:ascii="Times New Roman" w:hAnsi="Times New Roman" w:cs="Times New Roman"/>
                <w:lang w:eastAsia="zh-CN"/>
              </w:rPr>
              <w:t>#B</w:t>
            </w:r>
          </w:p>
        </w:tc>
        <w:tc>
          <w:tcPr>
            <w:tcW w:w="1454" w:type="dxa"/>
          </w:tcPr>
          <w:p w14:paraId="3176BD11" w14:textId="0E44F302" w:rsidR="003C3593" w:rsidRPr="00BD1355" w:rsidRDefault="00CF55C8">
            <w:pPr>
              <w:pStyle w:val="a0"/>
              <w:jc w:val="center"/>
              <w:rPr>
                <w:rFonts w:ascii="Times New Roman" w:hAnsi="Times New Roman" w:cs="Times New Roman"/>
                <w:lang w:eastAsia="zh-CN"/>
              </w:rPr>
            </w:pPr>
            <w:r w:rsidRPr="00BD1355">
              <w:rPr>
                <w:rFonts w:ascii="Times New Roman" w:hAnsi="Times New Roman" w:cs="Times New Roman"/>
                <w:lang w:eastAsia="zh-CN"/>
              </w:rPr>
              <w:t>#AB-</w:t>
            </w:r>
            <w:r w:rsidR="00B12562" w:rsidRPr="00BD1355">
              <w:rPr>
                <w:rFonts w:ascii="Times New Roman" w:hAnsi="Times New Roman" w:cs="Times New Roman"/>
                <w:lang w:eastAsia="zh-CN"/>
              </w:rPr>
              <w:t>1</w:t>
            </w:r>
          </w:p>
        </w:tc>
        <w:tc>
          <w:tcPr>
            <w:tcW w:w="1455" w:type="dxa"/>
          </w:tcPr>
          <w:p w14:paraId="333FF6E4" w14:textId="53F4F127" w:rsidR="003C3593" w:rsidRPr="00BD1355" w:rsidRDefault="00CF55C8">
            <w:pPr>
              <w:pStyle w:val="a0"/>
              <w:jc w:val="center"/>
              <w:rPr>
                <w:rFonts w:ascii="Times New Roman" w:hAnsi="Times New Roman" w:cs="Times New Roman"/>
                <w:lang w:eastAsia="zh-CN"/>
              </w:rPr>
            </w:pPr>
            <w:r w:rsidRPr="00BD1355">
              <w:rPr>
                <w:rFonts w:ascii="Times New Roman" w:hAnsi="Times New Roman" w:cs="Times New Roman"/>
                <w:lang w:eastAsia="zh-CN"/>
              </w:rPr>
              <w:t>#AB-</w:t>
            </w:r>
            <w:r w:rsidR="00B12562" w:rsidRPr="00BD1355">
              <w:rPr>
                <w:rFonts w:ascii="Times New Roman" w:hAnsi="Times New Roman" w:cs="Times New Roman"/>
                <w:lang w:eastAsia="zh-CN"/>
              </w:rPr>
              <w:t>2</w:t>
            </w:r>
          </w:p>
        </w:tc>
        <w:tc>
          <w:tcPr>
            <w:tcW w:w="1113" w:type="dxa"/>
          </w:tcPr>
          <w:p w14:paraId="37EF47C5" w14:textId="77777777"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Total</w:t>
            </w:r>
          </w:p>
        </w:tc>
      </w:tr>
      <w:tr w:rsidR="003C3593" w:rsidRPr="00BD1355" w14:paraId="0343D6A9" w14:textId="77777777" w:rsidTr="00FF637C">
        <w:tc>
          <w:tcPr>
            <w:tcW w:w="1653" w:type="dxa"/>
          </w:tcPr>
          <w:p w14:paraId="4C77C563" w14:textId="77777777"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Small</w:t>
            </w:r>
          </w:p>
        </w:tc>
        <w:tc>
          <w:tcPr>
            <w:tcW w:w="1545" w:type="dxa"/>
          </w:tcPr>
          <w:p w14:paraId="29DC484C" w14:textId="24A26416" w:rsidR="003C3593" w:rsidRPr="00BD1355" w:rsidRDefault="001326AB">
            <w:pPr>
              <w:pStyle w:val="a0"/>
              <w:jc w:val="center"/>
              <w:rPr>
                <w:rFonts w:ascii="Times New Roman" w:hAnsi="Times New Roman" w:cs="Times New Roman"/>
                <w:lang w:eastAsia="zh-CN"/>
              </w:rPr>
            </w:pPr>
            <w:r w:rsidRPr="00BD1355">
              <w:rPr>
                <w:rFonts w:ascii="Times New Roman" w:hAnsi="Times New Roman" w:cs="Times New Roman"/>
                <w:lang w:eastAsia="zh-CN"/>
              </w:rPr>
              <w:t>55(49)</w:t>
            </w:r>
          </w:p>
        </w:tc>
        <w:tc>
          <w:tcPr>
            <w:tcW w:w="1393" w:type="dxa"/>
          </w:tcPr>
          <w:p w14:paraId="02CE6394" w14:textId="5E68D00B"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1</w:t>
            </w:r>
            <w:r w:rsidR="001326AB" w:rsidRPr="00BD1355">
              <w:rPr>
                <w:rFonts w:ascii="Times New Roman" w:hAnsi="Times New Roman" w:cs="Times New Roman"/>
                <w:lang w:eastAsia="zh-CN"/>
              </w:rPr>
              <w:t>(0)</w:t>
            </w:r>
          </w:p>
        </w:tc>
        <w:tc>
          <w:tcPr>
            <w:tcW w:w="1454" w:type="dxa"/>
          </w:tcPr>
          <w:p w14:paraId="42CEE1AF" w14:textId="1419E8E3" w:rsidR="003C3593" w:rsidRPr="00BD1355" w:rsidRDefault="000710A7">
            <w:pPr>
              <w:pStyle w:val="a0"/>
              <w:jc w:val="center"/>
              <w:rPr>
                <w:rFonts w:ascii="Times New Roman" w:hAnsi="Times New Roman" w:cs="Times New Roman"/>
                <w:lang w:eastAsia="zh-CN"/>
              </w:rPr>
            </w:pPr>
            <w:r w:rsidRPr="00BD1355">
              <w:rPr>
                <w:rFonts w:ascii="Times New Roman" w:hAnsi="Times New Roman" w:cs="Times New Roman"/>
                <w:lang w:eastAsia="zh-CN"/>
              </w:rPr>
              <w:t>70(4)</w:t>
            </w:r>
          </w:p>
        </w:tc>
        <w:tc>
          <w:tcPr>
            <w:tcW w:w="1455" w:type="dxa"/>
          </w:tcPr>
          <w:p w14:paraId="15B4C3E8" w14:textId="73E7191D"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6</w:t>
            </w:r>
            <w:r w:rsidR="000710A7" w:rsidRPr="00BD1355">
              <w:rPr>
                <w:rFonts w:ascii="Times New Roman" w:hAnsi="Times New Roman" w:cs="Times New Roman"/>
                <w:lang w:eastAsia="zh-CN"/>
              </w:rPr>
              <w:t>(1)</w:t>
            </w:r>
          </w:p>
        </w:tc>
        <w:tc>
          <w:tcPr>
            <w:tcW w:w="1113" w:type="dxa"/>
          </w:tcPr>
          <w:p w14:paraId="52CC50C7" w14:textId="6E062EC9" w:rsidR="003C3593" w:rsidRPr="00BD1355" w:rsidRDefault="000710A7">
            <w:pPr>
              <w:pStyle w:val="a0"/>
              <w:jc w:val="center"/>
              <w:rPr>
                <w:rFonts w:ascii="Times New Roman" w:hAnsi="Times New Roman" w:cs="Times New Roman"/>
                <w:lang w:eastAsia="zh-CN"/>
              </w:rPr>
            </w:pPr>
            <w:r w:rsidRPr="00BD1355">
              <w:rPr>
                <w:rFonts w:ascii="Times New Roman" w:hAnsi="Times New Roman" w:cs="Times New Roman"/>
                <w:lang w:eastAsia="zh-CN"/>
              </w:rPr>
              <w:t>132(54)</w:t>
            </w:r>
          </w:p>
        </w:tc>
      </w:tr>
      <w:tr w:rsidR="003C3593" w:rsidRPr="00BD1355" w14:paraId="4A68CF88" w14:textId="77777777" w:rsidTr="00FF637C">
        <w:tc>
          <w:tcPr>
            <w:tcW w:w="1653" w:type="dxa"/>
          </w:tcPr>
          <w:p w14:paraId="5C8EC83E" w14:textId="77777777"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Medium</w:t>
            </w:r>
          </w:p>
        </w:tc>
        <w:tc>
          <w:tcPr>
            <w:tcW w:w="1545" w:type="dxa"/>
          </w:tcPr>
          <w:p w14:paraId="6CA4CADD" w14:textId="169F9C81" w:rsidR="003C3593" w:rsidRPr="00BD1355" w:rsidRDefault="00804855">
            <w:pPr>
              <w:pStyle w:val="a0"/>
              <w:jc w:val="center"/>
              <w:rPr>
                <w:rFonts w:ascii="Times New Roman" w:hAnsi="Times New Roman" w:cs="Times New Roman"/>
                <w:lang w:eastAsia="zh-CN"/>
              </w:rPr>
            </w:pPr>
            <w:r w:rsidRPr="00BD1355">
              <w:rPr>
                <w:rFonts w:ascii="Times New Roman" w:hAnsi="Times New Roman" w:cs="Times New Roman"/>
                <w:lang w:eastAsia="zh-CN"/>
              </w:rPr>
              <w:t>34(33)</w:t>
            </w:r>
          </w:p>
        </w:tc>
        <w:tc>
          <w:tcPr>
            <w:tcW w:w="1393" w:type="dxa"/>
          </w:tcPr>
          <w:p w14:paraId="0907770D" w14:textId="77777777"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0</w:t>
            </w:r>
          </w:p>
        </w:tc>
        <w:tc>
          <w:tcPr>
            <w:tcW w:w="1454" w:type="dxa"/>
          </w:tcPr>
          <w:p w14:paraId="7E6EDD73" w14:textId="378C3B32" w:rsidR="003C3593" w:rsidRPr="00BD1355" w:rsidRDefault="00804855">
            <w:pPr>
              <w:pStyle w:val="a0"/>
              <w:jc w:val="center"/>
              <w:rPr>
                <w:rFonts w:ascii="Times New Roman" w:hAnsi="Times New Roman" w:cs="Times New Roman"/>
                <w:lang w:eastAsia="zh-CN"/>
              </w:rPr>
            </w:pPr>
            <w:r w:rsidRPr="00BD1355">
              <w:rPr>
                <w:rFonts w:ascii="Times New Roman" w:hAnsi="Times New Roman" w:cs="Times New Roman"/>
                <w:lang w:eastAsia="zh-CN"/>
              </w:rPr>
              <w:t>55(2)</w:t>
            </w:r>
          </w:p>
        </w:tc>
        <w:tc>
          <w:tcPr>
            <w:tcW w:w="1455" w:type="dxa"/>
          </w:tcPr>
          <w:p w14:paraId="7E3279A9" w14:textId="596CA4CF"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4</w:t>
            </w:r>
            <w:r w:rsidR="00804855" w:rsidRPr="00BD1355">
              <w:rPr>
                <w:rFonts w:ascii="Times New Roman" w:hAnsi="Times New Roman" w:cs="Times New Roman"/>
                <w:lang w:eastAsia="zh-CN"/>
              </w:rPr>
              <w:t>(0)</w:t>
            </w:r>
          </w:p>
        </w:tc>
        <w:tc>
          <w:tcPr>
            <w:tcW w:w="1113" w:type="dxa"/>
          </w:tcPr>
          <w:p w14:paraId="71725662" w14:textId="204421E0" w:rsidR="003C3593" w:rsidRPr="00BD1355" w:rsidRDefault="00804855">
            <w:pPr>
              <w:pStyle w:val="a0"/>
              <w:jc w:val="center"/>
              <w:rPr>
                <w:rFonts w:ascii="Times New Roman" w:hAnsi="Times New Roman" w:cs="Times New Roman"/>
                <w:lang w:eastAsia="zh-CN"/>
              </w:rPr>
            </w:pPr>
            <w:r w:rsidRPr="00BD1355">
              <w:rPr>
                <w:rFonts w:ascii="Times New Roman" w:hAnsi="Times New Roman" w:cs="Times New Roman"/>
                <w:lang w:eastAsia="zh-CN"/>
              </w:rPr>
              <w:t>93(35)</w:t>
            </w:r>
          </w:p>
        </w:tc>
      </w:tr>
    </w:tbl>
    <w:p w14:paraId="31EE7DD5" w14:textId="1A8BB9FB" w:rsidR="003C3593" w:rsidRPr="00BD1355" w:rsidRDefault="0060783A">
      <w:pPr>
        <w:pStyle w:val="a0"/>
        <w:rPr>
          <w:rFonts w:ascii="Times New Roman" w:hAnsi="Times New Roman" w:cs="Times New Roman"/>
          <w:lang w:eastAsia="zh-CN"/>
        </w:rPr>
      </w:pPr>
      <w:r w:rsidRPr="00BD1355">
        <w:rPr>
          <w:rFonts w:ascii="Times New Roman" w:hAnsi="Times New Roman" w:cs="Times New Roman"/>
          <w:lang w:eastAsia="zh-CN"/>
        </w:rPr>
        <w:t xml:space="preserve">The number of patches on Java+JM and the number of patches in each category classified by PatchID are given in Table </w:t>
      </w:r>
      <w:ins w:id="58" w:author="HDULAB601" w:date="2023-06-12T16:00:00Z">
        <w:r w:rsidR="002C4C0F">
          <w:rPr>
            <w:rFonts w:ascii="Times New Roman" w:hAnsi="Times New Roman" w:cs="Times New Roman"/>
            <w:lang w:eastAsia="zh-CN"/>
          </w:rPr>
          <w:t>9</w:t>
        </w:r>
      </w:ins>
      <w:del w:id="59" w:author="HDULAB601" w:date="2023-06-12T16:00:00Z">
        <w:r w:rsidRPr="00BD1355" w:rsidDel="002C4C0F">
          <w:rPr>
            <w:rFonts w:ascii="Times New Roman" w:hAnsi="Times New Roman" w:cs="Times New Roman"/>
            <w:lang w:eastAsia="zh-CN"/>
          </w:rPr>
          <w:delText>12</w:delText>
        </w:r>
      </w:del>
      <w:r w:rsidRPr="00BD1355">
        <w:rPr>
          <w:rFonts w:ascii="Times New Roman" w:hAnsi="Times New Roman" w:cs="Times New Roman"/>
          <w:lang w:eastAsia="zh-CN"/>
        </w:rPr>
        <w:t>, with the numbers in parentheses representing the number of patches correctly classified by PatchID.</w:t>
      </w:r>
    </w:p>
    <w:p w14:paraId="255E1DA9" w14:textId="38658616"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 xml:space="preserve">Table </w:t>
      </w:r>
      <w:ins w:id="60" w:author="HDULAB601" w:date="2023-06-12T16:00:00Z">
        <w:r w:rsidR="002C4C0F">
          <w:rPr>
            <w:rFonts w:ascii="Times New Roman" w:hAnsi="Times New Roman" w:cs="Times New Roman"/>
            <w:lang w:eastAsia="zh-CN"/>
          </w:rPr>
          <w:t>10</w:t>
        </w:r>
      </w:ins>
      <w:del w:id="61" w:author="HDULAB601" w:date="2023-06-12T16:00:00Z">
        <w:r w:rsidRPr="00BD1355" w:rsidDel="002C4C0F">
          <w:rPr>
            <w:rFonts w:ascii="Times New Roman" w:hAnsi="Times New Roman" w:cs="Times New Roman"/>
            <w:lang w:eastAsia="zh-CN"/>
          </w:rPr>
          <w:delText>13</w:delText>
        </w:r>
      </w:del>
      <w:r w:rsidRPr="00BD1355">
        <w:rPr>
          <w:rFonts w:ascii="Times New Roman" w:hAnsi="Times New Roman" w:cs="Times New Roman"/>
          <w:lang w:eastAsia="zh-CN"/>
        </w:rPr>
        <w:t>：</w:t>
      </w:r>
      <w:r w:rsidRPr="00BD1355">
        <w:rPr>
          <w:rFonts w:ascii="Times New Roman" w:hAnsi="Times New Roman" w:cs="Times New Roman"/>
          <w:lang w:eastAsia="zh-CN"/>
        </w:rPr>
        <w:t>Classification Of A</w:t>
      </w:r>
      <w:r w:rsidR="00CF55C8" w:rsidRPr="00BD1355">
        <w:rPr>
          <w:rFonts w:ascii="Times New Roman" w:hAnsi="Times New Roman" w:cs="Times New Roman"/>
          <w:lang w:eastAsia="zh-CN"/>
        </w:rPr>
        <w:t>-</w:t>
      </w:r>
      <w:r w:rsidRPr="00BD1355">
        <w:rPr>
          <w:rFonts w:ascii="Times New Roman" w:hAnsi="Times New Roman" w:cs="Times New Roman"/>
          <w:lang w:eastAsia="zh-CN"/>
        </w:rPr>
        <w:t>Patches</w:t>
      </w:r>
    </w:p>
    <w:tbl>
      <w:tblPr>
        <w:tblStyle w:val="af7"/>
        <w:tblW w:w="0" w:type="auto"/>
        <w:jc w:val="center"/>
        <w:tblLook w:val="04A0" w:firstRow="1" w:lastRow="0" w:firstColumn="1" w:lastColumn="0" w:noHBand="0" w:noVBand="1"/>
      </w:tblPr>
      <w:tblGrid>
        <w:gridCol w:w="2952"/>
        <w:gridCol w:w="2952"/>
      </w:tblGrid>
      <w:tr w:rsidR="003C3593" w:rsidRPr="00BD1355" w14:paraId="70F6A5DE" w14:textId="77777777">
        <w:trPr>
          <w:jc w:val="center"/>
        </w:trPr>
        <w:tc>
          <w:tcPr>
            <w:tcW w:w="2952" w:type="dxa"/>
            <w:tcBorders>
              <w:tl2br w:val="single" w:sz="4" w:space="0" w:color="auto"/>
            </w:tcBorders>
          </w:tcPr>
          <w:p w14:paraId="26A4A899" w14:textId="77777777" w:rsidR="003C3593" w:rsidRPr="00BD1355" w:rsidRDefault="00000000">
            <w:pPr>
              <w:pStyle w:val="a0"/>
              <w:jc w:val="right"/>
              <w:rPr>
                <w:rFonts w:ascii="Times New Roman" w:hAnsi="Times New Roman" w:cs="Times New Roman"/>
                <w:lang w:eastAsia="zh-CN"/>
              </w:rPr>
            </w:pPr>
            <w:r w:rsidRPr="00BD1355">
              <w:rPr>
                <w:rFonts w:ascii="Times New Roman" w:hAnsi="Times New Roman" w:cs="Times New Roman"/>
                <w:lang w:eastAsia="zh-CN"/>
              </w:rPr>
              <w:t>Overfitting</w:t>
            </w:r>
          </w:p>
          <w:p w14:paraId="15E4C502" w14:textId="77777777" w:rsidR="003C3593" w:rsidRPr="00BD1355" w:rsidRDefault="00000000">
            <w:pPr>
              <w:pStyle w:val="a0"/>
              <w:rPr>
                <w:rFonts w:ascii="Times New Roman" w:hAnsi="Times New Roman" w:cs="Times New Roman"/>
                <w:lang w:eastAsia="zh-CN"/>
              </w:rPr>
            </w:pPr>
            <w:r w:rsidRPr="00BD1355">
              <w:rPr>
                <w:rFonts w:ascii="Times New Roman" w:hAnsi="Times New Roman" w:cs="Times New Roman"/>
                <w:lang w:eastAsia="zh-CN"/>
              </w:rPr>
              <w:t>PatchType</w:t>
            </w:r>
          </w:p>
        </w:tc>
        <w:tc>
          <w:tcPr>
            <w:tcW w:w="2952" w:type="dxa"/>
          </w:tcPr>
          <w:p w14:paraId="0466A5E3" w14:textId="2DDDC420"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A</w:t>
            </w:r>
            <w:r w:rsidR="00CF55C8" w:rsidRPr="00BD1355">
              <w:rPr>
                <w:rFonts w:ascii="Times New Roman" w:hAnsi="Times New Roman" w:cs="Times New Roman"/>
                <w:lang w:eastAsia="zh-CN"/>
              </w:rPr>
              <w:t>-Patches</w:t>
            </w:r>
          </w:p>
        </w:tc>
      </w:tr>
      <w:tr w:rsidR="003C3593" w:rsidRPr="00BD1355" w14:paraId="4267D7DD" w14:textId="77777777">
        <w:trPr>
          <w:jc w:val="center"/>
        </w:trPr>
        <w:tc>
          <w:tcPr>
            <w:tcW w:w="2952" w:type="dxa"/>
          </w:tcPr>
          <w:p w14:paraId="41461C86" w14:textId="77777777"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Small</w:t>
            </w:r>
          </w:p>
        </w:tc>
        <w:tc>
          <w:tcPr>
            <w:tcW w:w="2952" w:type="dxa"/>
          </w:tcPr>
          <w:p w14:paraId="39C129A8" w14:textId="41C6BFE9" w:rsidR="003C3593" w:rsidRPr="00BD1355" w:rsidRDefault="00804855">
            <w:pPr>
              <w:pStyle w:val="a0"/>
              <w:jc w:val="center"/>
              <w:rPr>
                <w:rFonts w:ascii="Times New Roman" w:hAnsi="Times New Roman" w:cs="Times New Roman"/>
                <w:lang w:eastAsia="zh-CN"/>
              </w:rPr>
            </w:pPr>
            <w:r w:rsidRPr="00BD1355">
              <w:rPr>
                <w:rFonts w:ascii="Times New Roman" w:hAnsi="Times New Roman" w:cs="Times New Roman"/>
                <w:lang w:eastAsia="zh-CN"/>
              </w:rPr>
              <w:t>131(131)</w:t>
            </w:r>
          </w:p>
        </w:tc>
      </w:tr>
      <w:tr w:rsidR="003C3593" w:rsidRPr="00BD1355" w14:paraId="3EB068D1" w14:textId="77777777">
        <w:trPr>
          <w:jc w:val="center"/>
        </w:trPr>
        <w:tc>
          <w:tcPr>
            <w:tcW w:w="2952" w:type="dxa"/>
          </w:tcPr>
          <w:p w14:paraId="24D11E37" w14:textId="77777777" w:rsidR="003C3593" w:rsidRPr="00BD1355" w:rsidRDefault="00000000">
            <w:pPr>
              <w:pStyle w:val="a0"/>
              <w:jc w:val="center"/>
              <w:rPr>
                <w:rFonts w:ascii="Times New Roman" w:hAnsi="Times New Roman" w:cs="Times New Roman"/>
                <w:lang w:eastAsia="zh-CN"/>
              </w:rPr>
            </w:pPr>
            <w:r w:rsidRPr="00BD1355">
              <w:rPr>
                <w:rFonts w:ascii="Times New Roman" w:hAnsi="Times New Roman" w:cs="Times New Roman"/>
                <w:lang w:eastAsia="zh-CN"/>
              </w:rPr>
              <w:t>Medium</w:t>
            </w:r>
          </w:p>
        </w:tc>
        <w:tc>
          <w:tcPr>
            <w:tcW w:w="2952" w:type="dxa"/>
          </w:tcPr>
          <w:p w14:paraId="0580F129" w14:textId="6E1633FF" w:rsidR="003C3593" w:rsidRPr="00BD1355" w:rsidRDefault="00804855">
            <w:pPr>
              <w:pStyle w:val="a0"/>
              <w:jc w:val="center"/>
              <w:rPr>
                <w:rFonts w:ascii="Times New Roman" w:hAnsi="Times New Roman" w:cs="Times New Roman"/>
                <w:lang w:eastAsia="zh-CN"/>
              </w:rPr>
            </w:pPr>
            <w:r w:rsidRPr="00BD1355">
              <w:rPr>
                <w:rFonts w:ascii="Times New Roman" w:hAnsi="Times New Roman" w:cs="Times New Roman"/>
                <w:lang w:eastAsia="zh-CN"/>
              </w:rPr>
              <w:t>93(93)</w:t>
            </w:r>
          </w:p>
        </w:tc>
      </w:tr>
    </w:tbl>
    <w:p w14:paraId="28F54394" w14:textId="6A257177" w:rsidR="0060783A" w:rsidRPr="00BD1355" w:rsidRDefault="0060783A">
      <w:pPr>
        <w:pStyle w:val="a0"/>
        <w:jc w:val="center"/>
        <w:rPr>
          <w:rFonts w:ascii="Times New Roman" w:hAnsi="Times New Roman" w:cs="Times New Roman"/>
          <w:lang w:eastAsia="zh-CN"/>
        </w:rPr>
      </w:pPr>
      <w:r w:rsidRPr="00BD1355">
        <w:rPr>
          <w:rFonts w:ascii="Times New Roman" w:hAnsi="Times New Roman" w:cs="Times New Roman"/>
          <w:lang w:eastAsia="zh-CN"/>
        </w:rPr>
        <w:lastRenderedPageBreak/>
        <w:t>A-Patch refers to all patches that have not fixed the original bug, including A-Overfitting patch, AB-Overfitting patch, and the number in parentheses represents the number of patches correctly classified by PatchID</w:t>
      </w:r>
    </w:p>
    <w:p w14:paraId="29259569" w14:textId="234F1722" w:rsidR="00643E16" w:rsidRDefault="003A3279" w:rsidP="003A3279">
      <w:pPr>
        <w:pStyle w:val="a0"/>
        <w:rPr>
          <w:lang w:eastAsia="zh-CN"/>
        </w:rPr>
      </w:pPr>
      <w:r w:rsidRPr="00190DE4">
        <w:rPr>
          <w:b/>
          <w:bCs/>
          <w:lang w:eastAsia="zh-CN"/>
        </w:rPr>
        <w:t>Answer to RQ4.</w:t>
      </w:r>
      <w:r w:rsidRPr="00DF64D0">
        <w:rPr>
          <w:rFonts w:ascii="Times New Roman" w:hAnsi="Times New Roman" w:cs="Times New Roman"/>
          <w:lang w:eastAsia="zh-CN"/>
        </w:rPr>
        <w:t xml:space="preserve"> </w:t>
      </w:r>
      <w:r w:rsidR="00376EFC" w:rsidRPr="00DF64D0">
        <w:rPr>
          <w:rFonts w:ascii="Times New Roman" w:hAnsi="Times New Roman" w:cs="Times New Roman"/>
          <w:lang w:eastAsia="zh-CN"/>
        </w:rPr>
        <w:t>From the above experiments, PatchID is very accurate for identifying A-patches, with an accuracy of 100%. However, for regression, PatchID did not identify any of the patches, most of which were AB-1 patches. So PatchID can accurately classify A-overfitting patch, but cannot accurately classify B-overfitting patch and AB-overfitting patch</w:t>
      </w:r>
      <w:r w:rsidR="00376EFC">
        <w:rPr>
          <w:rFonts w:hint="eastAsia"/>
          <w:lang w:eastAsia="zh-CN"/>
        </w:rPr>
        <w:t>.</w:t>
      </w:r>
    </w:p>
    <w:p w14:paraId="0805DB9B" w14:textId="1F057C17" w:rsidR="003A3279" w:rsidRPr="00190DE4" w:rsidRDefault="00623E25" w:rsidP="00190DE4">
      <w:pPr>
        <w:pStyle w:val="a0"/>
        <w:rPr>
          <w:b/>
          <w:bCs/>
          <w:lang w:eastAsia="zh-CN"/>
        </w:rPr>
      </w:pPr>
      <w:r w:rsidRPr="00DF64D0">
        <w:rPr>
          <w:rFonts w:ascii="Times New Roman" w:hAnsi="Times New Roman" w:cs="Times New Roman"/>
          <w:lang w:eastAsia="zh-CN"/>
        </w:rPr>
        <w:t xml:space="preserve">According to our analysis, one of the reasons is that PatchID only listens to the program abstract state of </w:t>
      </w:r>
      <w:r>
        <w:rPr>
          <w:lang w:eastAsia="zh-CN"/>
        </w:rPr>
        <w:t>M</w:t>
      </w:r>
      <w:r>
        <w:rPr>
          <w:rFonts w:hint="eastAsia"/>
          <w:vertAlign w:val="subscript"/>
          <w:lang w:eastAsia="zh-CN"/>
        </w:rPr>
        <w:t>bug</w:t>
      </w:r>
      <w:r w:rsidRPr="00DF64D0">
        <w:rPr>
          <w:rFonts w:ascii="Times New Roman" w:hAnsi="Times New Roman" w:cs="Times New Roman"/>
          <w:lang w:eastAsia="zh-CN"/>
        </w:rPr>
        <w:t xml:space="preserve"> and cannot listen to other methods. And most AB-overfitting patches are AB-1 patches, in other words, the regression errors occur outside </w:t>
      </w:r>
      <w:r>
        <w:rPr>
          <w:lang w:eastAsia="zh-CN"/>
        </w:rPr>
        <w:t>M</w:t>
      </w:r>
      <w:r>
        <w:rPr>
          <w:rFonts w:hint="eastAsia"/>
          <w:vertAlign w:val="subscript"/>
          <w:lang w:eastAsia="zh-CN"/>
        </w:rPr>
        <w:t>bug</w:t>
      </w:r>
      <w:r w:rsidRPr="00DF64D0">
        <w:rPr>
          <w:rFonts w:ascii="Times New Roman" w:hAnsi="Times New Roman" w:cs="Times New Roman"/>
          <w:lang w:eastAsia="zh-CN"/>
        </w:rPr>
        <w:t>, so PatchID misclassifies them. And for A</w:t>
      </w:r>
      <w:r>
        <w:rPr>
          <w:rFonts w:ascii="Times New Roman" w:hAnsi="Times New Roman" w:cs="Times New Roman"/>
          <w:lang w:eastAsia="zh-CN"/>
        </w:rPr>
        <w:t>-</w:t>
      </w:r>
      <w:r w:rsidRPr="00DF64D0">
        <w:rPr>
          <w:rFonts w:ascii="Times New Roman" w:hAnsi="Times New Roman" w:cs="Times New Roman"/>
          <w:lang w:eastAsia="zh-CN"/>
        </w:rPr>
        <w:t xml:space="preserve">patch, PatchID can be classified correctly because the original </w:t>
      </w:r>
      <w:r>
        <w:rPr>
          <w:rFonts w:ascii="Times New Roman" w:hAnsi="Times New Roman" w:cs="Times New Roman"/>
          <w:lang w:eastAsia="zh-CN"/>
        </w:rPr>
        <w:t>bug</w:t>
      </w:r>
      <w:r w:rsidRPr="00DF64D0">
        <w:rPr>
          <w:rFonts w:ascii="Times New Roman" w:hAnsi="Times New Roman" w:cs="Times New Roman"/>
          <w:lang w:eastAsia="zh-CN"/>
        </w:rPr>
        <w:t xml:space="preserve"> exist in </w:t>
      </w:r>
      <w:r>
        <w:rPr>
          <w:lang w:eastAsia="zh-CN"/>
        </w:rPr>
        <w:t>M</w:t>
      </w:r>
      <w:r>
        <w:rPr>
          <w:rFonts w:hint="eastAsia"/>
          <w:vertAlign w:val="subscript"/>
          <w:lang w:eastAsia="zh-CN"/>
        </w:rPr>
        <w:t>bug</w:t>
      </w:r>
      <w:r w:rsidRPr="00DF64D0">
        <w:rPr>
          <w:rFonts w:ascii="Times New Roman" w:hAnsi="Times New Roman" w:cs="Times New Roman"/>
          <w:lang w:eastAsia="zh-CN"/>
        </w:rPr>
        <w:t>. While the B-overfitting patch appears only one in this dataset, we cannot evaluate the effect of PatchID on this class of overfitting patches</w:t>
      </w:r>
      <w:r>
        <w:rPr>
          <w:rFonts w:hint="eastAsia"/>
          <w:lang w:eastAsia="zh-CN"/>
        </w:rPr>
        <w:t>.</w:t>
      </w:r>
    </w:p>
    <w:p w14:paraId="16B34E70" w14:textId="26586B94" w:rsidR="003C3593" w:rsidRPr="0041164B" w:rsidRDefault="00000000">
      <w:pPr>
        <w:pStyle w:val="3"/>
        <w:rPr>
          <w:rFonts w:ascii="Times New Roman" w:hAnsi="Times New Roman" w:cs="Times New Roman"/>
          <w:sz w:val="44"/>
          <w:szCs w:val="44"/>
          <w:lang w:eastAsia="zh-CN"/>
        </w:rPr>
      </w:pPr>
      <w:bookmarkStart w:id="62" w:name="X6b297cc947e0db5526be369b1f0f4ddc67b2415"/>
      <w:bookmarkEnd w:id="37"/>
      <w:bookmarkEnd w:id="49"/>
      <w:r w:rsidRPr="0041164B">
        <w:rPr>
          <w:rFonts w:ascii="Times New Roman" w:hAnsi="Times New Roman" w:cs="Times New Roman"/>
          <w:sz w:val="44"/>
          <w:szCs w:val="44"/>
          <w:lang w:eastAsia="zh-CN"/>
        </w:rPr>
        <w:t xml:space="preserve">6 </w:t>
      </w:r>
      <w:r w:rsidR="002D7C23" w:rsidRPr="0041164B">
        <w:rPr>
          <w:rFonts w:ascii="Times New Roman" w:hAnsi="Times New Roman" w:cs="Times New Roman"/>
          <w:sz w:val="44"/>
          <w:szCs w:val="44"/>
          <w:lang w:eastAsia="zh-CN"/>
        </w:rPr>
        <w:t>THREATS TO VALIDITY</w:t>
      </w:r>
    </w:p>
    <w:p w14:paraId="47E2BB1B" w14:textId="36685F0A" w:rsidR="002D7C23" w:rsidRDefault="00782355" w:rsidP="00623E25">
      <w:pPr>
        <w:pStyle w:val="a0"/>
        <w:rPr>
          <w:rFonts w:asciiTheme="minorEastAsia" w:hAnsiTheme="minorEastAsia"/>
          <w:lang w:eastAsia="zh-CN"/>
        </w:rPr>
      </w:pPr>
      <w:r w:rsidRPr="00190DE4">
        <w:rPr>
          <w:rFonts w:ascii="Times New Roman" w:hAnsi="Times New Roman" w:cs="Times New Roman"/>
          <w:b/>
          <w:bCs/>
          <w:color w:val="000000"/>
          <w:spacing w:val="15"/>
        </w:rPr>
        <w:t>Threats to Internal Validity.</w:t>
      </w:r>
      <w:r>
        <w:rPr>
          <w:rFonts w:ascii="Times New Roman" w:hAnsi="Times New Roman" w:cs="Times New Roman"/>
          <w:color w:val="000000"/>
          <w:spacing w:val="15"/>
        </w:rPr>
        <w:t xml:space="preserve"> </w:t>
      </w:r>
      <w:r w:rsidR="00623E25" w:rsidRPr="00623E25">
        <w:rPr>
          <w:rFonts w:ascii="Times New Roman" w:hAnsi="Times New Roman" w:cs="Times New Roman"/>
          <w:color w:val="000000"/>
          <w:spacing w:val="15"/>
        </w:rPr>
        <w:t>We discarded some patches from both datasets. Some patches could not be executed by PatchID, and some other patches took longer to run than we expected. Therefore, it can lead to biased evaluation results. In particular, for the second reason, we ran these patches for more than 24h and still did not get results. PatchID does not only identify overfitting patches, but also needs to help developers quickly troubleshoot overfit</w:t>
      </w:r>
      <w:r w:rsidR="00623E25">
        <w:rPr>
          <w:rFonts w:ascii="Times New Roman" w:hAnsi="Times New Roman" w:cs="Times New Roman"/>
          <w:color w:val="000000"/>
          <w:spacing w:val="15"/>
        </w:rPr>
        <w:t>ting</w:t>
      </w:r>
      <w:r w:rsidR="00623E25" w:rsidRPr="00623E25">
        <w:rPr>
          <w:rFonts w:ascii="Times New Roman" w:hAnsi="Times New Roman" w:cs="Times New Roman"/>
          <w:color w:val="000000"/>
          <w:spacing w:val="15"/>
        </w:rPr>
        <w:t xml:space="preserve"> patches to improve the speed of fixing bugs, so we had to discard patches that took longer than expected</w:t>
      </w:r>
      <w:r w:rsidR="00623E25" w:rsidRPr="00DF64D0">
        <w:rPr>
          <w:rFonts w:ascii="Times New Roman" w:hAnsi="Times New Roman" w:cs="Times New Roman"/>
          <w:lang w:eastAsia="zh-CN"/>
        </w:rPr>
        <w:t>.</w:t>
      </w:r>
    </w:p>
    <w:p w14:paraId="4E32B9E1" w14:textId="09E3ABA0" w:rsidR="00C200BF" w:rsidRPr="00DF64D0" w:rsidRDefault="00623E25" w:rsidP="002D7C23">
      <w:pPr>
        <w:pStyle w:val="a0"/>
        <w:rPr>
          <w:rFonts w:ascii="Times New Roman" w:hAnsi="Times New Roman" w:cs="Times New Roman"/>
          <w:color w:val="000000"/>
          <w:spacing w:val="15"/>
        </w:rPr>
      </w:pPr>
      <w:r w:rsidRPr="00DF64D0">
        <w:rPr>
          <w:rFonts w:ascii="Times New Roman" w:hAnsi="Times New Roman" w:cs="Times New Roman"/>
          <w:color w:val="000000"/>
          <w:spacing w:val="15"/>
        </w:rPr>
        <w:t>In addition, we manually determined the type of overfit</w:t>
      </w:r>
      <w:r>
        <w:rPr>
          <w:rFonts w:ascii="Times New Roman" w:hAnsi="Times New Roman" w:cs="Times New Roman"/>
          <w:color w:val="000000"/>
          <w:spacing w:val="15"/>
        </w:rPr>
        <w:t>ting</w:t>
      </w:r>
      <w:r w:rsidRPr="00DF64D0">
        <w:rPr>
          <w:rFonts w:ascii="Times New Roman" w:hAnsi="Times New Roman" w:cs="Times New Roman"/>
          <w:color w:val="000000"/>
          <w:spacing w:val="15"/>
        </w:rPr>
        <w:t xml:space="preserve"> patches in the Java+JML dataset dataset, which may cause the actual number of three overfit</w:t>
      </w:r>
      <w:r>
        <w:rPr>
          <w:rFonts w:ascii="Times New Roman" w:hAnsi="Times New Roman" w:cs="Times New Roman"/>
          <w:color w:val="000000"/>
          <w:spacing w:val="15"/>
        </w:rPr>
        <w:t>ting</w:t>
      </w:r>
      <w:r w:rsidRPr="00DF64D0">
        <w:rPr>
          <w:rFonts w:ascii="Times New Roman" w:hAnsi="Times New Roman" w:cs="Times New Roman"/>
          <w:color w:val="000000"/>
          <w:spacing w:val="15"/>
        </w:rPr>
        <w:t xml:space="preserve"> patches to be inconsistent with the number we determined, thus affecting the effectiveness of PatchID in classifying </w:t>
      </w:r>
      <w:r>
        <w:rPr>
          <w:rFonts w:ascii="Times New Roman" w:hAnsi="Times New Roman" w:cs="Times New Roman"/>
          <w:color w:val="000000"/>
          <w:spacing w:val="15"/>
        </w:rPr>
        <w:t>overfitting pat</w:t>
      </w:r>
      <w:r w:rsidRPr="00DF64D0">
        <w:rPr>
          <w:rFonts w:ascii="Times New Roman" w:hAnsi="Times New Roman" w:cs="Times New Roman"/>
          <w:color w:val="000000"/>
          <w:spacing w:val="15"/>
        </w:rPr>
        <w:t>ches</w:t>
      </w:r>
      <w:ins w:id="63" w:author="HDULAB601" w:date="2023-06-12T16:14:00Z">
        <w:r w:rsidR="00456ABE">
          <w:rPr>
            <w:rFonts w:ascii="Times New Roman" w:hAnsi="Times New Roman" w:cs="Times New Roman" w:hint="eastAsia"/>
            <w:color w:val="000000"/>
            <w:spacing w:val="15"/>
            <w:lang w:eastAsia="zh-CN"/>
          </w:rPr>
          <w:t>.</w:t>
        </w:r>
      </w:ins>
      <w:del w:id="64" w:author="HDULAB601" w:date="2023-06-12T16:14:00Z">
        <w:r w:rsidR="00C200BF" w:rsidRPr="00DF64D0" w:rsidDel="00456ABE">
          <w:rPr>
            <w:rFonts w:ascii="Times New Roman" w:hAnsi="Times New Roman" w:cs="Times New Roman" w:hint="eastAsia"/>
            <w:color w:val="000000"/>
            <w:spacing w:val="15"/>
          </w:rPr>
          <w:delText>。</w:delText>
        </w:r>
      </w:del>
    </w:p>
    <w:p w14:paraId="5C023C94" w14:textId="55C3CD1C" w:rsidR="006C167C" w:rsidRDefault="006C167C" w:rsidP="002D7C23">
      <w:pPr>
        <w:pStyle w:val="a0"/>
        <w:rPr>
          <w:rFonts w:asciiTheme="minorEastAsia" w:hAnsiTheme="minorEastAsia"/>
          <w:lang w:eastAsia="zh-CN"/>
        </w:rPr>
      </w:pPr>
      <w:r w:rsidRPr="00190DE4">
        <w:rPr>
          <w:rFonts w:ascii="Times New Roman" w:hAnsi="Times New Roman" w:cs="Times New Roman"/>
          <w:b/>
          <w:bCs/>
          <w:color w:val="000000"/>
          <w:spacing w:val="15"/>
        </w:rPr>
        <w:t>Threats to External Validity.</w:t>
      </w:r>
      <w:r>
        <w:rPr>
          <w:rFonts w:ascii="Times New Roman" w:hAnsi="Times New Roman" w:cs="Times New Roman"/>
          <w:b/>
          <w:bCs/>
          <w:color w:val="000000"/>
          <w:spacing w:val="15"/>
        </w:rPr>
        <w:t xml:space="preserve"> </w:t>
      </w:r>
      <w:r w:rsidR="00352933" w:rsidRPr="00DF64D0">
        <w:rPr>
          <w:rFonts w:ascii="Times New Roman" w:hAnsi="Times New Roman" w:cs="Times New Roman"/>
          <w:color w:val="000000"/>
          <w:spacing w:val="15"/>
        </w:rPr>
        <w:t>We currently evaluated PatchID on only two datasets, and PatchID may behave differently on other datasets. However, the current dataset does not give the classification of overfitting patches, so we do not know how well PatchID performs on other datasets in terms of classification of overfitting patches</w:t>
      </w:r>
      <w:r w:rsidR="00352933">
        <w:rPr>
          <w:rFonts w:asciiTheme="minorEastAsia" w:hAnsiTheme="minorEastAsia" w:hint="eastAsia"/>
          <w:lang w:eastAsia="zh-CN"/>
        </w:rPr>
        <w:t>.</w:t>
      </w:r>
    </w:p>
    <w:p w14:paraId="02DB25D5" w14:textId="2A8044AF" w:rsidR="00F56D21" w:rsidRPr="00190DE4" w:rsidRDefault="00F56D21" w:rsidP="002D7C23">
      <w:pPr>
        <w:pStyle w:val="a0"/>
        <w:rPr>
          <w:rFonts w:ascii="Times New Roman" w:hAnsi="Times New Roman" w:cs="Times New Roman"/>
          <w:b/>
          <w:bCs/>
          <w:color w:val="000000"/>
          <w:spacing w:val="15"/>
          <w:lang w:eastAsia="zh-CN"/>
        </w:rPr>
      </w:pPr>
      <w:r w:rsidRPr="00190DE4">
        <w:rPr>
          <w:rFonts w:ascii="Times New Roman" w:hAnsi="Times New Roman" w:cs="Times New Roman"/>
          <w:b/>
          <w:bCs/>
          <w:color w:val="000000"/>
          <w:spacing w:val="15"/>
        </w:rPr>
        <w:t>Threats to Construct Validity.</w:t>
      </w:r>
      <w:r>
        <w:rPr>
          <w:rFonts w:ascii="Times New Roman" w:hAnsi="Times New Roman" w:cs="Times New Roman"/>
          <w:b/>
          <w:bCs/>
          <w:color w:val="000000"/>
          <w:spacing w:val="15"/>
        </w:rPr>
        <w:t xml:space="preserve"> </w:t>
      </w:r>
      <w:r w:rsidR="00352933" w:rsidRPr="00DF64D0">
        <w:rPr>
          <w:rFonts w:ascii="Times New Roman" w:hAnsi="Times New Roman" w:cs="Times New Roman"/>
          <w:color w:val="000000"/>
          <w:spacing w:val="15"/>
        </w:rPr>
        <w:t>We explained PATCH-SIM from the perspective of dynamic program expressions, while PATCH-SIM can be evaluated from more perspectives. Observations from other perspectives may give better results</w:t>
      </w:r>
      <w:r w:rsidR="00352933" w:rsidRPr="00DF64D0">
        <w:rPr>
          <w:rFonts w:ascii="Times New Roman" w:hAnsi="Times New Roman" w:cs="Times New Roman"/>
          <w:lang w:eastAsia="zh-CN"/>
        </w:rPr>
        <w:t>.</w:t>
      </w:r>
    </w:p>
    <w:p w14:paraId="3D8CD8EA" w14:textId="64CAD190" w:rsidR="00710593" w:rsidRPr="0041164B" w:rsidRDefault="00710593" w:rsidP="002D7C23">
      <w:pPr>
        <w:pStyle w:val="3"/>
        <w:rPr>
          <w:rFonts w:ascii="Times New Roman" w:hAnsi="Times New Roman" w:cs="Times New Roman"/>
          <w:sz w:val="44"/>
          <w:szCs w:val="44"/>
          <w:lang w:eastAsia="zh-CN"/>
        </w:rPr>
      </w:pPr>
      <w:r w:rsidRPr="0041164B">
        <w:rPr>
          <w:rFonts w:ascii="Times New Roman" w:hAnsi="Times New Roman" w:cs="Times New Roman"/>
          <w:sz w:val="44"/>
          <w:szCs w:val="44"/>
          <w:lang w:eastAsia="zh-CN"/>
        </w:rPr>
        <w:t>7 CONCLUSION</w:t>
      </w:r>
    </w:p>
    <w:p w14:paraId="77D4D7C8" w14:textId="0BEBF435" w:rsidR="003C3593" w:rsidRPr="00DF64D0" w:rsidRDefault="00352933">
      <w:pPr>
        <w:pStyle w:val="FirstParagraph"/>
        <w:rPr>
          <w:rFonts w:ascii="Times New Roman" w:hAnsi="Times New Roman" w:cs="Times New Roman"/>
          <w:lang w:eastAsia="zh-CN"/>
        </w:rPr>
      </w:pPr>
      <w:r w:rsidRPr="00DF64D0">
        <w:rPr>
          <w:rFonts w:ascii="Times New Roman" w:hAnsi="Times New Roman" w:cs="Times New Roman"/>
          <w:lang w:eastAsia="zh-CN"/>
        </w:rPr>
        <w:t xml:space="preserve">In this paper, we propose an overfitting identification method that combines both program expressions and program similar behaviors, and further classifies overfitting </w:t>
      </w:r>
      <w:r w:rsidRPr="00DF64D0">
        <w:rPr>
          <w:rFonts w:ascii="Times New Roman" w:hAnsi="Times New Roman" w:cs="Times New Roman"/>
          <w:lang w:eastAsia="zh-CN"/>
        </w:rPr>
        <w:lastRenderedPageBreak/>
        <w:t xml:space="preserve">patches into three categories. We implemented the proposed method PatchID on the JAID framework. </w:t>
      </w:r>
      <w:r>
        <w:rPr>
          <w:rFonts w:ascii="Times New Roman" w:hAnsi="Times New Roman" w:cs="Times New Roman"/>
          <w:lang w:eastAsia="zh-CN"/>
        </w:rPr>
        <w:t>A</w:t>
      </w:r>
      <w:r w:rsidRPr="00DF64D0">
        <w:rPr>
          <w:rFonts w:ascii="Times New Roman" w:hAnsi="Times New Roman" w:cs="Times New Roman"/>
          <w:lang w:eastAsia="zh-CN"/>
        </w:rPr>
        <w:t>s we saw in the experimental evaluation, PatchID was able to effectively filter 102 patches from 155 patches of the Defects4J dataset and 225 patches from 380 patches of the Java+JML dataset. The experimental results show that we should dig deeper into the information given by the test suite and no longer limit ourselves to test inputs and test outputs. Future work will focus on (1) strengthening the scope of program listening to further improve the success rate of overfitting patch classification, and (2) providing effective fixes for the identified overfitting patches to make them closer to the correct patches</w:t>
      </w:r>
      <w:r>
        <w:rPr>
          <w:rFonts w:ascii="Times New Roman" w:hAnsi="Times New Roman" w:cs="Times New Roman" w:hint="eastAsia"/>
          <w:lang w:eastAsia="zh-CN"/>
        </w:rPr>
        <w:t>.</w:t>
      </w:r>
    </w:p>
    <w:bookmarkEnd w:id="11"/>
    <w:bookmarkEnd w:id="62"/>
    <w:p w14:paraId="3B66FD3B" w14:textId="77777777" w:rsidR="003C3593" w:rsidRDefault="003C3593">
      <w:pPr>
        <w:rPr>
          <w:rFonts w:ascii="Arial" w:hAnsi="Arial" w:cs="Arial"/>
          <w:color w:val="222222"/>
          <w:sz w:val="20"/>
          <w:szCs w:val="20"/>
          <w:shd w:val="clear" w:color="auto" w:fill="FFFFFF"/>
          <w:lang w:eastAsia="zh-CN"/>
        </w:rPr>
      </w:pPr>
    </w:p>
    <w:p w14:paraId="790D97B9" w14:textId="096CCEA3" w:rsidR="003C3593" w:rsidRDefault="00000000">
      <w:pPr>
        <w:pStyle w:val="a0"/>
        <w:numPr>
          <w:ilvl w:val="0"/>
          <w:numId w:val="7"/>
        </w:numPr>
        <w:rPr>
          <w:rFonts w:ascii="Arial" w:hAnsi="Arial" w:cs="Arial"/>
          <w:color w:val="222222"/>
          <w:sz w:val="20"/>
          <w:szCs w:val="20"/>
          <w:shd w:val="clear" w:color="auto" w:fill="FFFFFF"/>
        </w:rPr>
      </w:pPr>
      <w:bookmarkStart w:id="65" w:name="_Hlk118818233"/>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66" w:author="HDULAB601" w:date="2023-06-12T16:23:00Z">
        <w:r w:rsidDel="00456ABE">
          <w:rPr>
            <w:rFonts w:ascii="Arial" w:hAnsi="Arial" w:cs="Arial"/>
            <w:color w:val="222222"/>
            <w:sz w:val="20"/>
            <w:szCs w:val="20"/>
            <w:shd w:val="clear" w:color="auto" w:fill="FFFFFF"/>
          </w:rPr>
          <w:delText>，</w:delText>
        </w:r>
      </w:del>
      <w:ins w:id="6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TV</w:t>
      </w:r>
      <w:del w:id="68" w:author="HDULAB601" w:date="2023-06-12T16:23:00Z">
        <w:r w:rsidDel="00456ABE">
          <w:rPr>
            <w:rFonts w:ascii="Arial" w:hAnsi="Arial" w:cs="Arial"/>
            <w:color w:val="222222"/>
            <w:sz w:val="20"/>
            <w:szCs w:val="20"/>
            <w:shd w:val="clear" w:color="auto" w:fill="FFFFFF"/>
          </w:rPr>
          <w:delText>，</w:delText>
        </w:r>
      </w:del>
      <w:ins w:id="6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Weimer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del w:id="70" w:author="HDULAB601" w:date="2023-06-12T16:23:00Z">
        <w:r w:rsidDel="00456ABE">
          <w:rPr>
            <w:rFonts w:ascii="Arial" w:hAnsi="Arial" w:cs="Arial"/>
            <w:color w:val="222222"/>
            <w:sz w:val="20"/>
            <w:szCs w:val="20"/>
            <w:shd w:val="clear" w:color="auto" w:fill="FFFFFF"/>
          </w:rPr>
          <w:delText>，</w:delText>
        </w:r>
      </w:del>
      <w:ins w:id="7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approach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computation</w:t>
      </w:r>
      <w:r>
        <w:rPr>
          <w:rFonts w:ascii="Arial" w:hAnsi="Arial" w:cs="Arial"/>
          <w:color w:val="222222"/>
          <w:sz w:val="20"/>
          <w:szCs w:val="20"/>
          <w:shd w:val="clear" w:color="auto" w:fill="FFFFFF"/>
        </w:rPr>
        <w:t>. 2009: 947-954.</w:t>
      </w:r>
      <w:bookmarkEnd w:id="65"/>
    </w:p>
    <w:p w14:paraId="19828580" w14:textId="19125707" w:rsidR="003C3593" w:rsidRDefault="00000000">
      <w:pPr>
        <w:pStyle w:val="a0"/>
        <w:numPr>
          <w:ilvl w:val="0"/>
          <w:numId w:val="7"/>
        </w:numPr>
        <w:rPr>
          <w:rFonts w:ascii="Arial" w:hAnsi="Arial" w:cs="Arial"/>
          <w:color w:val="222222"/>
          <w:sz w:val="20"/>
          <w:szCs w:val="20"/>
          <w:shd w:val="clear" w:color="auto" w:fill="FFFFFF"/>
        </w:rPr>
      </w:pPr>
      <w:bookmarkStart w:id="72" w:name="_Hlk118818245"/>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del w:id="73" w:author="HDULAB601" w:date="2023-06-12T16:23:00Z">
        <w:r w:rsidDel="00456ABE">
          <w:rPr>
            <w:rFonts w:ascii="Arial" w:hAnsi="Arial" w:cs="Arial"/>
            <w:color w:val="222222"/>
            <w:sz w:val="20"/>
            <w:szCs w:val="20"/>
            <w:shd w:val="clear" w:color="auto" w:fill="FFFFFF"/>
          </w:rPr>
          <w:delText>，</w:delText>
        </w:r>
      </w:del>
      <w:ins w:id="7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Dewey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Vogt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del w:id="75" w:author="HDULAB601" w:date="2023-06-12T16:23:00Z">
        <w:r w:rsidDel="00456ABE">
          <w:rPr>
            <w:rFonts w:ascii="Arial" w:hAnsi="Arial" w:cs="Arial"/>
            <w:color w:val="222222"/>
            <w:sz w:val="20"/>
            <w:szCs w:val="20"/>
            <w:shd w:val="clear" w:color="auto" w:fill="FFFFFF"/>
          </w:rPr>
          <w:delText>，</w:delText>
        </w:r>
      </w:del>
      <w:ins w:id="7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77" w:author="HDULAB601" w:date="2023-06-12T16:23:00Z">
        <w:r w:rsidDel="00456ABE">
          <w:rPr>
            <w:rFonts w:ascii="Arial" w:hAnsi="Arial" w:cs="Arial"/>
            <w:color w:val="222222"/>
            <w:sz w:val="20"/>
            <w:szCs w:val="20"/>
            <w:shd w:val="clear" w:color="auto" w:fill="FFFFFF"/>
          </w:rPr>
          <w:delText>，</w:delText>
        </w:r>
      </w:del>
      <w:ins w:id="7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55 </w:t>
      </w:r>
      <w:r>
        <w:rPr>
          <w:rFonts w:ascii="Times New Roman" w:hAnsi="Times New Roman" w:cs="Arial"/>
          <w:color w:val="222222"/>
          <w:sz w:val="20"/>
          <w:szCs w:val="20"/>
          <w:shd w:val="clear" w:color="auto" w:fill="FFFFFF"/>
        </w:rPr>
        <w:t>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105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$8 </w:t>
      </w:r>
      <w:r>
        <w:rPr>
          <w:rFonts w:ascii="Times New Roman" w:hAnsi="Times New Roman" w:cs="Arial"/>
          <w:color w:val="222222"/>
          <w:sz w:val="20"/>
          <w:szCs w:val="20"/>
          <w:shd w:val="clear" w:color="auto" w:fill="FFFFFF"/>
        </w:rPr>
        <w:t>each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]//2012 34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79" w:author="HDULAB601" w:date="2023-06-12T16:23:00Z">
        <w:r w:rsidDel="00456ABE">
          <w:rPr>
            <w:rFonts w:ascii="Arial" w:hAnsi="Arial" w:cs="Arial"/>
            <w:color w:val="222222"/>
            <w:sz w:val="20"/>
            <w:szCs w:val="20"/>
            <w:shd w:val="clear" w:color="auto" w:fill="FFFFFF"/>
          </w:rPr>
          <w:delText>，</w:delText>
        </w:r>
      </w:del>
      <w:ins w:id="8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2012: 3-13.</w:t>
      </w:r>
    </w:p>
    <w:p w14:paraId="3F484B8D" w14:textId="71AC01CC" w:rsidR="003C3593" w:rsidRPr="00535724" w:rsidRDefault="00000000">
      <w:pPr>
        <w:pStyle w:val="a0"/>
        <w:numPr>
          <w:ilvl w:val="0"/>
          <w:numId w:val="7"/>
        </w:numPr>
        <w:rPr>
          <w:rFonts w:ascii="Times New Roman" w:hAnsi="Times New Roman" w:cs="Arial"/>
          <w:color w:val="222222"/>
          <w:sz w:val="20"/>
          <w:szCs w:val="20"/>
          <w:shd w:val="clear" w:color="auto" w:fill="FFFFFF"/>
        </w:rPr>
      </w:pPr>
      <w:bookmarkStart w:id="81" w:name="_Hlk118818255"/>
      <w:bookmarkEnd w:id="72"/>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del w:id="82" w:author="HDULAB601" w:date="2023-06-12T16:23:00Z">
        <w:r w:rsidDel="00456ABE">
          <w:rPr>
            <w:rFonts w:ascii="Arial" w:hAnsi="Arial" w:cs="Arial"/>
            <w:color w:val="222222"/>
            <w:sz w:val="20"/>
            <w:szCs w:val="20"/>
            <w:shd w:val="clear" w:color="auto" w:fill="FFFFFF"/>
          </w:rPr>
          <w:delText>，</w:delText>
        </w:r>
      </w:del>
      <w:ins w:id="8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TV</w:t>
      </w:r>
      <w:del w:id="84" w:author="HDULAB601" w:date="2023-06-12T16:23:00Z">
        <w:r w:rsidDel="00456ABE">
          <w:rPr>
            <w:rFonts w:ascii="Arial" w:hAnsi="Arial" w:cs="Arial"/>
            <w:color w:val="222222"/>
            <w:sz w:val="20"/>
            <w:szCs w:val="20"/>
            <w:shd w:val="clear" w:color="auto" w:fill="FFFFFF"/>
          </w:rPr>
          <w:delText>，</w:delText>
        </w:r>
      </w:del>
      <w:ins w:id="8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86" w:author="HDULAB601" w:date="2023-06-12T16:23:00Z">
        <w:r w:rsidDel="00456ABE">
          <w:rPr>
            <w:rFonts w:ascii="Arial" w:hAnsi="Arial" w:cs="Arial"/>
            <w:color w:val="222222"/>
            <w:sz w:val="20"/>
            <w:szCs w:val="20"/>
            <w:shd w:val="clear" w:color="auto" w:fill="FFFFFF"/>
          </w:rPr>
          <w:delText>，</w:delText>
        </w:r>
      </w:del>
      <w:ins w:id="8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Genprog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J</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del w:id="88" w:author="HDULAB601" w:date="2023-06-12T16:23:00Z">
        <w:r w:rsidRPr="00535724" w:rsidDel="00456ABE">
          <w:rPr>
            <w:rFonts w:ascii="Times New Roman" w:hAnsi="Times New Roman" w:cs="Arial"/>
            <w:color w:val="222222"/>
            <w:sz w:val="20"/>
            <w:szCs w:val="20"/>
            <w:shd w:val="clear" w:color="auto" w:fill="FFFFFF"/>
          </w:rPr>
          <w:delText>，</w:delText>
        </w:r>
      </w:del>
      <w:ins w:id="89" w:author="HDULAB601" w:date="2023-06-12T16:23:00Z">
        <w:r w:rsidR="00456ABE">
          <w:rPr>
            <w:rFonts w:ascii="Times New Roman" w:hAnsi="Times New Roman" w:cs="Arial"/>
            <w:color w:val="222222"/>
            <w:sz w:val="20"/>
            <w:szCs w:val="20"/>
            <w:shd w:val="clear" w:color="auto" w:fill="FFFFFF"/>
          </w:rPr>
          <w:t>,</w:t>
        </w:r>
      </w:ins>
      <w:r w:rsidRPr="00535724">
        <w:rPr>
          <w:rFonts w:ascii="Times New Roman" w:hAnsi="Times New Roman" w:cs="Arial"/>
          <w:color w:val="222222"/>
          <w:sz w:val="20"/>
          <w:szCs w:val="20"/>
          <w:shd w:val="clear" w:color="auto" w:fill="FFFFFF"/>
        </w:rPr>
        <w:t xml:space="preserve"> 2011</w:t>
      </w:r>
      <w:del w:id="90" w:author="HDULAB601" w:date="2023-06-12T16:23:00Z">
        <w:r w:rsidRPr="00535724" w:rsidDel="00456ABE">
          <w:rPr>
            <w:rFonts w:ascii="Times New Roman" w:hAnsi="Times New Roman" w:cs="Arial"/>
            <w:color w:val="222222"/>
            <w:sz w:val="20"/>
            <w:szCs w:val="20"/>
            <w:shd w:val="clear" w:color="auto" w:fill="FFFFFF"/>
          </w:rPr>
          <w:delText>，</w:delText>
        </w:r>
      </w:del>
      <w:ins w:id="91" w:author="HDULAB601" w:date="2023-06-12T16:23:00Z">
        <w:r w:rsidR="00456ABE">
          <w:rPr>
            <w:rFonts w:ascii="Times New Roman" w:hAnsi="Times New Roman" w:cs="Arial"/>
            <w:color w:val="222222"/>
            <w:sz w:val="20"/>
            <w:szCs w:val="20"/>
            <w:shd w:val="clear" w:color="auto" w:fill="FFFFFF"/>
          </w:rPr>
          <w:t>,</w:t>
        </w:r>
      </w:ins>
      <w:r w:rsidRPr="00535724">
        <w:rPr>
          <w:rFonts w:ascii="Times New Roman" w:hAnsi="Times New Roman" w:cs="Arial"/>
          <w:color w:val="222222"/>
          <w:sz w:val="20"/>
          <w:szCs w:val="20"/>
          <w:shd w:val="clear" w:color="auto" w:fill="FFFFFF"/>
        </w:rPr>
        <w:t xml:space="preserve"> 38(1): 54-72.</w:t>
      </w:r>
    </w:p>
    <w:p w14:paraId="0CD49F27" w14:textId="6ECDE126" w:rsidR="00535724" w:rsidRPr="00535724" w:rsidRDefault="00535724" w:rsidP="00535724">
      <w:pPr>
        <w:pStyle w:val="a0"/>
        <w:numPr>
          <w:ilvl w:val="0"/>
          <w:numId w:val="7"/>
        </w:numPr>
        <w:rPr>
          <w:rFonts w:ascii="Times New Roman" w:hAnsi="Times New Roman" w:cs="Arial"/>
          <w:color w:val="222222"/>
          <w:sz w:val="20"/>
          <w:szCs w:val="20"/>
          <w:shd w:val="clear" w:color="auto" w:fill="FFFFFF"/>
        </w:rPr>
      </w:pPr>
      <w:bookmarkStart w:id="92" w:name="_Ref120297328"/>
      <w:bookmarkStart w:id="93" w:name="_Hlk118819238"/>
      <w:r>
        <w:rPr>
          <w:rFonts w:ascii="Times New Roman" w:hAnsi="Times New Roman" w:cs="Arial"/>
          <w:color w:val="222222"/>
          <w:sz w:val="20"/>
          <w:szCs w:val="20"/>
          <w:shd w:val="clear" w:color="auto" w:fill="FFFFFF"/>
        </w:rPr>
        <w:t>Xin</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del w:id="94" w:author="HDULAB601" w:date="2023-06-12T16:23:00Z">
        <w:r w:rsidRPr="00535724" w:rsidDel="00456ABE">
          <w:rPr>
            <w:rFonts w:ascii="Times New Roman" w:hAnsi="Times New Roman" w:cs="Arial"/>
            <w:color w:val="222222"/>
            <w:sz w:val="20"/>
            <w:szCs w:val="20"/>
            <w:shd w:val="clear" w:color="auto" w:fill="FFFFFF"/>
          </w:rPr>
          <w:delText>，</w:delText>
        </w:r>
      </w:del>
      <w:ins w:id="95" w:author="HDULAB601" w:date="2023-06-12T16:23:00Z">
        <w:r w:rsidR="00456ABE">
          <w:rPr>
            <w:rFonts w:ascii="Times New Roman" w:hAnsi="Times New Roman" w:cs="Arial"/>
            <w:color w:val="222222"/>
            <w:sz w:val="20"/>
            <w:szCs w:val="20"/>
            <w:shd w:val="clear" w:color="auto" w:fill="FFFFFF"/>
          </w:rPr>
          <w:t>,</w:t>
        </w:r>
      </w:ins>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suite</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overfittingted</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through</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C</w:t>
      </w:r>
      <w:r w:rsidRPr="00535724">
        <w:rPr>
          <w:rFonts w:ascii="Times New Roman" w:hAnsi="Times New Roman"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sidRPr="00535724">
        <w:rPr>
          <w:rFonts w:ascii="Times New Roman" w:hAnsi="Times New Roman" w:cs="Arial"/>
          <w:color w:val="222222"/>
          <w:sz w:val="20"/>
          <w:szCs w:val="20"/>
          <w:shd w:val="clear" w:color="auto" w:fill="FFFFFF"/>
        </w:rPr>
        <w:t xml:space="preserve"> 26</w:t>
      </w:r>
      <w:r>
        <w:rPr>
          <w:rFonts w:ascii="Times New Roman" w:hAnsi="Times New Roman" w:cs="Arial"/>
          <w:color w:val="222222"/>
          <w:sz w:val="20"/>
          <w:szCs w:val="20"/>
          <w:shd w:val="clear" w:color="auto" w:fill="FFFFFF"/>
        </w:rPr>
        <w:t>th</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sidRPr="00535724">
        <w:rPr>
          <w:rFonts w:ascii="Times New Roman" w:hAnsi="Times New Roman"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sidRPr="00535724">
        <w:rPr>
          <w:rFonts w:ascii="Times New Roman" w:hAnsi="Times New Roman" w:cs="Arial"/>
          <w:color w:val="222222"/>
          <w:sz w:val="20"/>
          <w:szCs w:val="20"/>
          <w:shd w:val="clear" w:color="auto" w:fill="FFFFFF"/>
        </w:rPr>
        <w:t>. 2017: 226-236.</w:t>
      </w:r>
      <w:bookmarkEnd w:id="92"/>
    </w:p>
    <w:bookmarkEnd w:id="93"/>
    <w:p w14:paraId="318FD8FB" w14:textId="31764595" w:rsidR="00535724" w:rsidRPr="00535724" w:rsidRDefault="00535724">
      <w:pPr>
        <w:pStyle w:val="a0"/>
        <w:numPr>
          <w:ilvl w:val="0"/>
          <w:numId w:val="7"/>
        </w:numPr>
        <w:rPr>
          <w:lang w:eastAsia="zh-CN"/>
        </w:rPr>
      </w:pPr>
      <w:r>
        <w:rPr>
          <w:rFonts w:ascii="Times New Roman" w:hAnsi="Times New Roman" w:cs="Arial"/>
          <w:color w:val="222222"/>
          <w:sz w:val="20"/>
          <w:szCs w:val="20"/>
          <w:shd w:val="clear" w:color="auto" w:fill="FFFFFF"/>
        </w:rPr>
        <w:t>Yu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w:t>
      </w:r>
      <w:del w:id="96" w:author="HDULAB601" w:date="2023-06-12T16:23:00Z">
        <w:r w:rsidDel="00456ABE">
          <w:rPr>
            <w:rFonts w:ascii="Arial" w:hAnsi="Arial" w:cs="Arial"/>
            <w:color w:val="222222"/>
            <w:sz w:val="20"/>
            <w:szCs w:val="20"/>
            <w:shd w:val="clear" w:color="auto" w:fill="FFFFFF"/>
          </w:rPr>
          <w:delText>，</w:delText>
        </w:r>
      </w:del>
      <w:ins w:id="9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Martinez</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del w:id="98" w:author="HDULAB601" w:date="2023-06-12T16:23:00Z">
        <w:r w:rsidDel="00456ABE">
          <w:rPr>
            <w:rFonts w:ascii="Arial" w:hAnsi="Arial" w:cs="Arial"/>
            <w:color w:val="222222"/>
            <w:sz w:val="20"/>
            <w:szCs w:val="20"/>
            <w:shd w:val="clear" w:color="auto" w:fill="FFFFFF"/>
          </w:rPr>
          <w:delText>，</w:delText>
        </w:r>
      </w:del>
      <w:ins w:id="9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Danglot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del w:id="100" w:author="HDULAB601" w:date="2023-06-12T16:23:00Z">
        <w:r w:rsidDel="00456ABE">
          <w:rPr>
            <w:rFonts w:ascii="Arial" w:hAnsi="Arial" w:cs="Arial"/>
            <w:color w:val="222222"/>
            <w:sz w:val="20"/>
            <w:szCs w:val="20"/>
            <w:shd w:val="clear" w:color="auto" w:fill="FFFFFF"/>
          </w:rPr>
          <w:delText>，</w:delText>
        </w:r>
      </w:del>
      <w:ins w:id="10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Alleviating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Overfitting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feasibility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effectiveness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Nopol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del w:id="102" w:author="HDULAB601" w:date="2023-06-12T16:23:00Z">
        <w:r w:rsidDel="00456ABE">
          <w:rPr>
            <w:rFonts w:ascii="Arial" w:hAnsi="Arial" w:cs="Arial"/>
            <w:color w:val="222222"/>
            <w:sz w:val="20"/>
            <w:szCs w:val="20"/>
            <w:shd w:val="clear" w:color="auto" w:fill="FFFFFF"/>
          </w:rPr>
          <w:delText>，</w:delText>
        </w:r>
      </w:del>
      <w:ins w:id="10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2019</w:t>
      </w:r>
      <w:del w:id="104" w:author="HDULAB601" w:date="2023-06-12T16:23:00Z">
        <w:r w:rsidDel="00456ABE">
          <w:rPr>
            <w:rFonts w:ascii="Arial" w:hAnsi="Arial" w:cs="Arial"/>
            <w:color w:val="222222"/>
            <w:sz w:val="20"/>
            <w:szCs w:val="20"/>
            <w:shd w:val="clear" w:color="auto" w:fill="FFFFFF"/>
          </w:rPr>
          <w:delText>，</w:delText>
        </w:r>
      </w:del>
      <w:ins w:id="10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24(1): 33 -67</w:t>
      </w:r>
    </w:p>
    <w:p w14:paraId="62BC6F7F" w14:textId="1F4E7ADB" w:rsidR="00535724" w:rsidRDefault="00535724">
      <w:pPr>
        <w:pStyle w:val="a0"/>
        <w:numPr>
          <w:ilvl w:val="0"/>
          <w:numId w:val="7"/>
        </w:numPr>
        <w:rPr>
          <w:lang w:eastAsia="zh-CN"/>
        </w:rPr>
      </w:pP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106" w:author="HDULAB601" w:date="2023-06-12T16:23:00Z">
        <w:r w:rsidDel="00456ABE">
          <w:rPr>
            <w:rFonts w:ascii="Arial" w:hAnsi="Arial" w:cs="Arial"/>
            <w:color w:val="222222"/>
            <w:sz w:val="20"/>
            <w:szCs w:val="20"/>
            <w:shd w:val="clear" w:color="auto" w:fill="FFFFFF"/>
          </w:rPr>
          <w:delText>，</w:delText>
        </w:r>
      </w:del>
      <w:ins w:id="10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del w:id="108" w:author="HDULAB601" w:date="2023-06-12T16:23:00Z">
        <w:r w:rsidDel="00456ABE">
          <w:rPr>
            <w:rFonts w:ascii="Arial" w:hAnsi="Arial" w:cs="Arial"/>
            <w:color w:val="222222"/>
            <w:sz w:val="20"/>
            <w:szCs w:val="20"/>
            <w:shd w:val="clear" w:color="auto" w:fill="FFFFFF"/>
          </w:rPr>
          <w:delText>，</w:delText>
        </w:r>
      </w:del>
      <w:ins w:id="10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Zeng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del w:id="110" w:author="HDULAB601" w:date="2023-06-12T16:23:00Z">
        <w:r w:rsidDel="00456ABE">
          <w:rPr>
            <w:rFonts w:ascii="Arial" w:hAnsi="Arial" w:cs="Arial"/>
            <w:color w:val="222222"/>
            <w:sz w:val="20"/>
            <w:szCs w:val="20"/>
            <w:shd w:val="clear" w:color="auto" w:fill="FFFFFF"/>
          </w:rPr>
          <w:delText>，</w:delText>
        </w:r>
      </w:del>
      <w:ins w:id="11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correctness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789-799</w:t>
      </w:r>
    </w:p>
    <w:bookmarkEnd w:id="81"/>
    <w:p w14:paraId="2A292A2C" w14:textId="72195E8D" w:rsidR="003C3593" w:rsidRDefault="00535724"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del w:id="112" w:author="HDULAB601" w:date="2023-06-12T16:23:00Z">
        <w:r w:rsidDel="00456ABE">
          <w:rPr>
            <w:rFonts w:ascii="Arial" w:hAnsi="Arial" w:cs="Arial"/>
            <w:color w:val="222222"/>
            <w:sz w:val="20"/>
            <w:szCs w:val="20"/>
            <w:shd w:val="clear" w:color="auto" w:fill="FFFFFF"/>
          </w:rPr>
          <w:delText>，</w:delText>
        </w:r>
      </w:del>
      <w:ins w:id="11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differences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between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plausible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correct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fine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grained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level</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]//2020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Intelligent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IBF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114" w:author="HDULAB601" w:date="2023-06-12T16:23:00Z">
        <w:r w:rsidDel="00456ABE">
          <w:rPr>
            <w:rFonts w:ascii="Arial" w:hAnsi="Arial" w:cs="Arial"/>
            <w:color w:val="222222"/>
            <w:sz w:val="20"/>
            <w:szCs w:val="20"/>
            <w:shd w:val="clear" w:color="auto" w:fill="FFFFFF"/>
          </w:rPr>
          <w:delText>，</w:delText>
        </w:r>
      </w:del>
      <w:ins w:id="11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2020: 1-8</w:t>
      </w:r>
    </w:p>
    <w:p w14:paraId="4B0F0B9A" w14:textId="14D3EEAD" w:rsidR="004A59E4" w:rsidRDefault="004A59E4" w:rsidP="004A59E4">
      <w:pPr>
        <w:pStyle w:val="30"/>
        <w:numPr>
          <w:ilvl w:val="0"/>
          <w:numId w:val="7"/>
        </w:numPr>
      </w:pP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del w:id="116" w:author="HDULAB601" w:date="2023-06-12T16:23:00Z">
        <w:r w:rsidDel="00456ABE">
          <w:rPr>
            <w:rFonts w:ascii="宋体" w:hAnsi="宋体" w:cs="Arial"/>
            <w:color w:val="222222"/>
            <w:sz w:val="20"/>
            <w:szCs w:val="20"/>
            <w:shd w:val="clear" w:color="auto" w:fill="FFFFFF"/>
          </w:rPr>
          <w:delText>，</w:delText>
        </w:r>
      </w:del>
      <w:ins w:id="117" w:author="HDULAB601" w:date="2023-06-12T16:23:00Z">
        <w:r w:rsidR="00456ABE">
          <w:rPr>
            <w:rFonts w:ascii="宋体" w:hAnsi="宋体"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Pei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118" w:author="HDULAB601" w:date="2023-06-12T16:23:00Z">
        <w:r w:rsidDel="00456ABE">
          <w:rPr>
            <w:rFonts w:ascii="宋体" w:hAnsi="宋体" w:cs="Arial"/>
            <w:color w:val="222222"/>
            <w:sz w:val="20"/>
            <w:szCs w:val="20"/>
            <w:shd w:val="clear" w:color="auto" w:fill="FFFFFF"/>
          </w:rPr>
          <w:delText>，</w:delText>
        </w:r>
      </w:del>
      <w:ins w:id="119" w:author="HDULAB601" w:date="2023-06-12T16:23:00Z">
        <w:r w:rsidR="00456ABE">
          <w:rPr>
            <w:rFonts w:ascii="宋体" w:hAnsi="宋体"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Furia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extended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del w:id="120" w:author="HDULAB601" w:date="2023-06-12T16:23:00Z">
        <w:r w:rsidDel="00456ABE">
          <w:rPr>
            <w:rFonts w:ascii="宋体" w:hAnsi="宋体" w:cs="Arial"/>
            <w:color w:val="222222"/>
            <w:sz w:val="20"/>
            <w:szCs w:val="20"/>
            <w:shd w:val="clear" w:color="auto" w:fill="FFFFFF"/>
          </w:rPr>
          <w:delText>，</w:delText>
        </w:r>
      </w:del>
      <w:ins w:id="121" w:author="HDULAB601" w:date="2023-06-12T16:23:00Z">
        <w:r w:rsidR="00456ABE">
          <w:rPr>
            <w:rFonts w:ascii="宋体" w:hAnsi="宋体" w:cs="Arial"/>
            <w:color w:val="222222"/>
            <w:sz w:val="20"/>
            <w:szCs w:val="20"/>
            <w:shd w:val="clear" w:color="auto" w:fill="FFFFFF"/>
          </w:rPr>
          <w:t>,</w:t>
        </w:r>
      </w:ins>
      <w:r>
        <w:rPr>
          <w:rFonts w:ascii="Arial" w:hAnsi="Arial" w:cs="Arial"/>
          <w:color w:val="222222"/>
          <w:sz w:val="20"/>
          <w:szCs w:val="20"/>
          <w:shd w:val="clear" w:color="auto" w:fill="FFFFFF"/>
        </w:rPr>
        <w:t xml:space="preserve"> 2020.</w:t>
      </w:r>
    </w:p>
    <w:p w14:paraId="78CB9530" w14:textId="217820D1" w:rsidR="00535724" w:rsidRDefault="00535724" w:rsidP="00535724">
      <w:pPr>
        <w:pStyle w:val="a0"/>
        <w:numPr>
          <w:ilvl w:val="0"/>
          <w:numId w:val="7"/>
        </w:numPr>
        <w:rPr>
          <w:rFonts w:ascii="Arial" w:hAnsi="Arial" w:cs="Arial"/>
          <w:color w:val="222222"/>
          <w:sz w:val="20"/>
          <w:szCs w:val="20"/>
          <w:shd w:val="clear" w:color="auto" w:fill="FFFFFF"/>
          <w:lang w:eastAsia="zh-CN"/>
        </w:rPr>
      </w:pPr>
      <w:bookmarkStart w:id="122" w:name="_Ref118816660"/>
      <w:r>
        <w:rPr>
          <w:rFonts w:ascii="Times New Roman" w:hAnsi="Times New Roman" w:cs="Arial"/>
          <w:color w:val="222222"/>
          <w:sz w:val="20"/>
          <w:szCs w:val="20"/>
          <w:shd w:val="clear" w:color="auto" w:fill="FFFFFF"/>
          <w:lang w:eastAsia="zh-CN"/>
        </w:rPr>
        <w:t>Martinez</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del w:id="123" w:author="HDULAB601" w:date="2023-06-12T16:23:00Z">
        <w:r w:rsidDel="00456ABE">
          <w:rPr>
            <w:rFonts w:ascii="Arial" w:hAnsi="Arial" w:cs="Arial"/>
            <w:color w:val="222222"/>
            <w:sz w:val="20"/>
            <w:szCs w:val="20"/>
            <w:shd w:val="clear" w:color="auto" w:fill="FFFFFF"/>
            <w:lang w:eastAsia="zh-CN"/>
          </w:rPr>
          <w:delText>，</w:delText>
        </w:r>
      </w:del>
      <w:ins w:id="124" w:author="HDULAB601" w:date="2023-06-12T16:23:00Z">
        <w:r w:rsidR="00456ABE">
          <w:rPr>
            <w:rFonts w:ascii="Arial" w:hAnsi="Arial" w:cs="Arial"/>
            <w:color w:val="222222"/>
            <w:sz w:val="20"/>
            <w:szCs w:val="20"/>
            <w:shd w:val="clear" w:color="auto" w:fill="FFFFFF"/>
            <w:lang w:eastAsia="zh-CN"/>
          </w:rPr>
          <w:t>,</w:t>
        </w:r>
      </w:ins>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Monperrus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Astor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library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java</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25</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Symposium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2016: 441-444.</w:t>
      </w:r>
      <w:bookmarkEnd w:id="122"/>
    </w:p>
    <w:p w14:paraId="7B8999D4" w14:textId="0F28BBFA" w:rsidR="00535724" w:rsidRDefault="00535724"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lang w:eastAsia="zh-CN"/>
        </w:rPr>
        <w:t>Xiong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del w:id="125" w:author="HDULAB601" w:date="2023-06-12T16:23:00Z">
        <w:r w:rsidDel="00456ABE">
          <w:rPr>
            <w:rFonts w:ascii="Arial" w:hAnsi="Arial" w:cs="Arial"/>
            <w:color w:val="222222"/>
            <w:sz w:val="20"/>
            <w:szCs w:val="20"/>
            <w:shd w:val="clear" w:color="auto" w:fill="FFFFFF"/>
            <w:lang w:eastAsia="zh-CN"/>
          </w:rPr>
          <w:delText>，</w:delText>
        </w:r>
      </w:del>
      <w:ins w:id="126" w:author="HDULAB601" w:date="2023-06-12T16:23:00Z">
        <w:r w:rsidR="00456ABE">
          <w:rPr>
            <w:rFonts w:ascii="Arial" w:hAnsi="Arial" w:cs="Arial"/>
            <w:color w:val="222222"/>
            <w:sz w:val="20"/>
            <w:szCs w:val="20"/>
            <w:shd w:val="clear" w:color="auto" w:fill="FFFFFF"/>
            <w:lang w:eastAsia="zh-CN"/>
          </w:rPr>
          <w:t>,</w:t>
        </w:r>
      </w:ins>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Wang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w:t>
      </w:r>
      <w:del w:id="127" w:author="HDULAB601" w:date="2023-06-12T16:23:00Z">
        <w:r w:rsidDel="00456ABE">
          <w:rPr>
            <w:rFonts w:ascii="Arial" w:hAnsi="Arial" w:cs="Arial"/>
            <w:color w:val="222222"/>
            <w:sz w:val="20"/>
            <w:szCs w:val="20"/>
            <w:shd w:val="clear" w:color="auto" w:fill="FFFFFF"/>
            <w:lang w:eastAsia="zh-CN"/>
          </w:rPr>
          <w:delText>，</w:delText>
        </w:r>
      </w:del>
      <w:ins w:id="128" w:author="HDULAB601" w:date="2023-06-12T16:23:00Z">
        <w:r w:rsidR="00456ABE">
          <w:rPr>
            <w:rFonts w:ascii="Arial" w:hAnsi="Arial" w:cs="Arial"/>
            <w:color w:val="222222"/>
            <w:sz w:val="20"/>
            <w:szCs w:val="20"/>
            <w:shd w:val="clear" w:color="auto" w:fill="FFFFFF"/>
            <w:lang w:eastAsia="zh-CN"/>
          </w:rPr>
          <w:t>,</w:t>
        </w:r>
      </w:ins>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w:t>
      </w:r>
      <w:del w:id="129" w:author="HDULAB601" w:date="2023-06-12T16:23:00Z">
        <w:r w:rsidDel="00456ABE">
          <w:rPr>
            <w:rFonts w:ascii="Arial" w:hAnsi="Arial" w:cs="Arial"/>
            <w:color w:val="222222"/>
            <w:sz w:val="20"/>
            <w:szCs w:val="20"/>
            <w:shd w:val="clear" w:color="auto" w:fill="FFFFFF"/>
            <w:lang w:eastAsia="zh-CN"/>
          </w:rPr>
          <w:delText>，</w:delText>
        </w:r>
      </w:del>
      <w:ins w:id="130" w:author="HDULAB601" w:date="2023-06-12T16:23:00Z">
        <w:r w:rsidR="00456ABE">
          <w:rPr>
            <w:rFonts w:ascii="Arial" w:hAnsi="Arial" w:cs="Arial"/>
            <w:color w:val="222222"/>
            <w:sz w:val="20"/>
            <w:szCs w:val="20"/>
            <w:shd w:val="clear" w:color="auto" w:fill="FFFFFF"/>
            <w:lang w:eastAsia="zh-CN"/>
          </w:rPr>
          <w:t>,</w:t>
        </w:r>
      </w:ins>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Precise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condition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synthesis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]//2017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39</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ICSE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del w:id="131" w:author="HDULAB601" w:date="2023-06-12T16:23:00Z">
        <w:r w:rsidDel="00456ABE">
          <w:rPr>
            <w:rFonts w:ascii="Arial" w:hAnsi="Arial" w:cs="Arial"/>
            <w:color w:val="222222"/>
            <w:sz w:val="20"/>
            <w:szCs w:val="20"/>
            <w:shd w:val="clear" w:color="auto" w:fill="FFFFFF"/>
            <w:lang w:eastAsia="zh-CN"/>
          </w:rPr>
          <w:delText>，</w:delText>
        </w:r>
      </w:del>
      <w:ins w:id="132" w:author="HDULAB601" w:date="2023-06-12T16:23:00Z">
        <w:r w:rsidR="00456ABE">
          <w:rPr>
            <w:rFonts w:ascii="Arial" w:hAnsi="Arial" w:cs="Arial"/>
            <w:color w:val="222222"/>
            <w:sz w:val="20"/>
            <w:szCs w:val="20"/>
            <w:shd w:val="clear" w:color="auto" w:fill="FFFFFF"/>
            <w:lang w:eastAsia="zh-CN"/>
          </w:rPr>
          <w:t>,</w:t>
        </w:r>
      </w:ins>
      <w:r>
        <w:rPr>
          <w:rFonts w:ascii="Arial" w:hAnsi="Arial" w:cs="Arial"/>
          <w:color w:val="222222"/>
          <w:sz w:val="20"/>
          <w:szCs w:val="20"/>
          <w:shd w:val="clear" w:color="auto" w:fill="FFFFFF"/>
          <w:lang w:eastAsia="zh-CN"/>
        </w:rPr>
        <w:t xml:space="preserve"> 2017: 416-426</w:t>
      </w:r>
    </w:p>
    <w:p w14:paraId="658A37D5" w14:textId="1E0755C3" w:rsidR="00535724" w:rsidRDefault="00535724"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Rothenberg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BC</w:t>
      </w:r>
      <w:del w:id="133" w:author="HDULAB601" w:date="2023-06-12T16:23:00Z">
        <w:r w:rsidDel="00456ABE">
          <w:rPr>
            <w:rFonts w:ascii="Arial" w:hAnsi="Arial" w:cs="Arial"/>
            <w:color w:val="222222"/>
            <w:sz w:val="20"/>
            <w:szCs w:val="20"/>
            <w:shd w:val="clear" w:color="auto" w:fill="FFFFFF"/>
          </w:rPr>
          <w:delText>，</w:delText>
        </w:r>
      </w:del>
      <w:ins w:id="13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Grumberg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complete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Springer</w:t>
      </w:r>
      <w:del w:id="135" w:author="HDULAB601" w:date="2023-06-12T16:23:00Z">
        <w:r w:rsidDel="00456ABE">
          <w:rPr>
            <w:rFonts w:ascii="Arial" w:hAnsi="Arial" w:cs="Arial"/>
            <w:color w:val="222222"/>
            <w:sz w:val="20"/>
            <w:szCs w:val="20"/>
            <w:shd w:val="clear" w:color="auto" w:fill="FFFFFF"/>
          </w:rPr>
          <w:delText>，</w:delText>
        </w:r>
      </w:del>
      <w:ins w:id="13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Cham</w:t>
      </w:r>
      <w:del w:id="137" w:author="HDULAB601" w:date="2023-06-12T16:23:00Z">
        <w:r w:rsidDel="00456ABE">
          <w:rPr>
            <w:rFonts w:ascii="Arial" w:hAnsi="Arial" w:cs="Arial"/>
            <w:color w:val="222222"/>
            <w:sz w:val="20"/>
            <w:szCs w:val="20"/>
            <w:shd w:val="clear" w:color="auto" w:fill="FFFFFF"/>
          </w:rPr>
          <w:delText>，</w:delText>
        </w:r>
      </w:del>
      <w:ins w:id="13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2016: 593-611</w:t>
      </w:r>
    </w:p>
    <w:p w14:paraId="601C673B" w14:textId="676AC63C" w:rsidR="005C78FC" w:rsidRDefault="005C78FC"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139" w:author="HDULAB601" w:date="2023-06-12T16:23:00Z">
        <w:r w:rsidDel="00456ABE">
          <w:rPr>
            <w:rFonts w:ascii="Arial" w:hAnsi="Arial" w:cs="Arial"/>
            <w:color w:val="222222"/>
            <w:sz w:val="20"/>
            <w:szCs w:val="20"/>
            <w:shd w:val="clear" w:color="auto" w:fill="FFFFFF"/>
          </w:rPr>
          <w:delText>，</w:delText>
        </w:r>
      </w:del>
      <w:ins w:id="14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Arja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objective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del w:id="141" w:author="HDULAB601" w:date="2023-06-12T16:23:00Z">
        <w:r w:rsidDel="00456ABE">
          <w:rPr>
            <w:rFonts w:ascii="Arial" w:hAnsi="Arial" w:cs="Arial"/>
            <w:color w:val="222222"/>
            <w:sz w:val="20"/>
            <w:szCs w:val="20"/>
            <w:shd w:val="clear" w:color="auto" w:fill="FFFFFF"/>
          </w:rPr>
          <w:delText>，</w:delText>
        </w:r>
      </w:del>
      <w:ins w:id="14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2018</w:t>
      </w:r>
      <w:del w:id="143" w:author="HDULAB601" w:date="2023-06-12T16:23:00Z">
        <w:r w:rsidDel="00456ABE">
          <w:rPr>
            <w:rFonts w:ascii="Arial" w:hAnsi="Arial" w:cs="Arial"/>
            <w:color w:val="222222"/>
            <w:sz w:val="20"/>
            <w:szCs w:val="20"/>
            <w:shd w:val="clear" w:color="auto" w:fill="FFFFFF"/>
          </w:rPr>
          <w:delText>，</w:delText>
        </w:r>
      </w:del>
      <w:ins w:id="14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46(10): 1040-1067</w:t>
      </w:r>
    </w:p>
    <w:p w14:paraId="79A176FA" w14:textId="1C8CB291" w:rsidR="005C78FC" w:rsidRDefault="005C78FC" w:rsidP="00535724">
      <w:pPr>
        <w:pStyle w:val="a0"/>
        <w:numPr>
          <w:ilvl w:val="0"/>
          <w:numId w:val="7"/>
        </w:numPr>
        <w:rPr>
          <w:rFonts w:ascii="Arial" w:hAnsi="Arial" w:cs="Arial"/>
          <w:color w:val="222222"/>
          <w:sz w:val="20"/>
          <w:szCs w:val="20"/>
          <w:shd w:val="clear" w:color="auto" w:fill="FFFFFF"/>
          <w:lang w:eastAsia="zh-CN"/>
        </w:rPr>
      </w:pPr>
      <w:bookmarkStart w:id="145" w:name="_Hlk118818558"/>
      <w:r>
        <w:rPr>
          <w:rFonts w:ascii="Arial" w:hAnsi="Arial" w:cs="Arial"/>
          <w:color w:val="222222"/>
          <w:sz w:val="20"/>
          <w:szCs w:val="20"/>
          <w:shd w:val="clear" w:color="auto" w:fill="FFFFFF"/>
        </w:rPr>
        <w:t>Qi Y</w:t>
      </w:r>
      <w:del w:id="146" w:author="HDULAB601" w:date="2023-06-12T16:23:00Z">
        <w:r w:rsidDel="00456ABE">
          <w:rPr>
            <w:rFonts w:ascii="Arial" w:hAnsi="Arial" w:cs="Arial"/>
            <w:color w:val="222222"/>
            <w:sz w:val="20"/>
            <w:szCs w:val="20"/>
            <w:shd w:val="clear" w:color="auto" w:fill="FFFFFF"/>
          </w:rPr>
          <w:delText>，</w:delText>
        </w:r>
      </w:del>
      <w:ins w:id="14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Mao X</w:t>
      </w:r>
      <w:del w:id="148" w:author="HDULAB601" w:date="2023-06-12T16:23:00Z">
        <w:r w:rsidDel="00456ABE">
          <w:rPr>
            <w:rFonts w:ascii="Arial" w:hAnsi="Arial" w:cs="Arial"/>
            <w:color w:val="222222"/>
            <w:sz w:val="20"/>
            <w:szCs w:val="20"/>
            <w:shd w:val="clear" w:color="auto" w:fill="FFFFFF"/>
          </w:rPr>
          <w:delText>，</w:delText>
        </w:r>
      </w:del>
      <w:ins w:id="14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Lei Y</w:t>
      </w:r>
      <w:del w:id="150" w:author="HDULAB601" w:date="2023-06-12T16:23:00Z">
        <w:r w:rsidDel="00456ABE">
          <w:rPr>
            <w:rFonts w:ascii="Arial" w:hAnsi="Arial" w:cs="Arial"/>
            <w:color w:val="222222"/>
            <w:sz w:val="20"/>
            <w:szCs w:val="20"/>
            <w:shd w:val="clear" w:color="auto" w:fill="FFFFFF"/>
          </w:rPr>
          <w:delText>，</w:delText>
        </w:r>
      </w:del>
      <w:ins w:id="15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et al. The strength of random search on automated program repair[C]//Proceedings of the 36th International Conference on Software Engineering. 2014: 254-265</w:t>
      </w:r>
      <w:bookmarkEnd w:id="145"/>
    </w:p>
    <w:p w14:paraId="7D1D6BB7" w14:textId="271965C0" w:rsidR="005C78FC" w:rsidRDefault="005C78FC"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lastRenderedPageBreak/>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152" w:author="HDULAB601" w:date="2023-06-12T16:23:00Z">
        <w:r w:rsidDel="00456ABE">
          <w:rPr>
            <w:rFonts w:ascii="Arial" w:hAnsi="Arial" w:cs="Arial"/>
            <w:color w:val="222222"/>
            <w:sz w:val="20"/>
            <w:szCs w:val="20"/>
            <w:shd w:val="clear" w:color="auto" w:fill="FFFFFF"/>
          </w:rPr>
          <w:delText>，</w:delText>
        </w:r>
      </w:del>
      <w:ins w:id="15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hybrid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2019: 1417-1425</w:t>
      </w:r>
    </w:p>
    <w:p w14:paraId="22B95DEA" w14:textId="3EF4DDA0" w:rsidR="005C78FC" w:rsidRDefault="005C78FC"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154" w:author="HDULAB601" w:date="2023-06-12T16:23:00Z">
        <w:r w:rsidDel="00456ABE">
          <w:rPr>
            <w:rFonts w:ascii="Arial" w:hAnsi="Arial" w:cs="Arial"/>
            <w:color w:val="222222"/>
            <w:sz w:val="20"/>
            <w:szCs w:val="20"/>
            <w:shd w:val="clear" w:color="auto" w:fill="FFFFFF"/>
          </w:rPr>
          <w:delText>，</w:delText>
        </w:r>
      </w:del>
      <w:ins w:id="15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Toward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integrated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approach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Methodology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TOSEM</w:t>
      </w:r>
      <w:r>
        <w:rPr>
          <w:rFonts w:ascii="Arial" w:hAnsi="Arial" w:cs="Arial"/>
          <w:color w:val="222222"/>
          <w:sz w:val="20"/>
          <w:szCs w:val="20"/>
          <w:shd w:val="clear" w:color="auto" w:fill="FFFFFF"/>
        </w:rPr>
        <w:t>)</w:t>
      </w:r>
      <w:del w:id="156" w:author="HDULAB601" w:date="2023-06-12T16:23:00Z">
        <w:r w:rsidDel="00456ABE">
          <w:rPr>
            <w:rFonts w:ascii="Arial" w:hAnsi="Arial" w:cs="Arial"/>
            <w:color w:val="222222"/>
            <w:sz w:val="20"/>
            <w:szCs w:val="20"/>
            <w:shd w:val="clear" w:color="auto" w:fill="FFFFFF"/>
          </w:rPr>
          <w:delText>，</w:delText>
        </w:r>
      </w:del>
      <w:ins w:id="15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2020</w:t>
      </w:r>
      <w:del w:id="158" w:author="HDULAB601" w:date="2023-06-12T16:23:00Z">
        <w:r w:rsidDel="00456ABE">
          <w:rPr>
            <w:rFonts w:ascii="Arial" w:hAnsi="Arial" w:cs="Arial"/>
            <w:color w:val="222222"/>
            <w:sz w:val="20"/>
            <w:szCs w:val="20"/>
            <w:shd w:val="clear" w:color="auto" w:fill="FFFFFF"/>
          </w:rPr>
          <w:delText>，</w:delText>
        </w:r>
      </w:del>
      <w:ins w:id="15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29(1): 1-53</w:t>
      </w:r>
    </w:p>
    <w:p w14:paraId="30EE9492" w14:textId="1535CE29" w:rsidR="005C78FC" w:rsidRDefault="005C78FC"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del w:id="160" w:author="HDULAB601" w:date="2023-06-12T16:23:00Z">
        <w:r w:rsidDel="00456ABE">
          <w:rPr>
            <w:rFonts w:ascii="Arial" w:hAnsi="Arial" w:cs="Arial"/>
            <w:color w:val="222222"/>
            <w:sz w:val="20"/>
            <w:szCs w:val="20"/>
            <w:shd w:val="clear" w:color="auto" w:fill="FFFFFF"/>
          </w:rPr>
          <w:delText>，</w:delText>
        </w:r>
      </w:del>
      <w:ins w:id="16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162" w:author="HDULAB601" w:date="2023-06-12T16:23:00Z">
        <w:r w:rsidDel="00456ABE">
          <w:rPr>
            <w:rFonts w:ascii="Arial" w:hAnsi="Arial" w:cs="Arial"/>
            <w:color w:val="222222"/>
            <w:sz w:val="20"/>
            <w:szCs w:val="20"/>
            <w:shd w:val="clear" w:color="auto" w:fill="FFFFFF"/>
          </w:rPr>
          <w:delText>，</w:delText>
        </w:r>
      </w:del>
      <w:ins w:id="16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164" w:author="HDULAB601" w:date="2023-06-12T16:23:00Z">
        <w:r w:rsidDel="00456ABE">
          <w:rPr>
            <w:rFonts w:ascii="Arial" w:hAnsi="Arial" w:cs="Arial"/>
            <w:color w:val="222222"/>
            <w:sz w:val="20"/>
            <w:szCs w:val="20"/>
            <w:shd w:val="clear" w:color="auto" w:fill="FFFFFF"/>
          </w:rPr>
          <w:delText>，</w:delText>
        </w:r>
      </w:del>
      <w:ins w:id="16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learned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from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human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written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166" w:author="HDULAB601" w:date="2023-06-12T16:23:00Z">
        <w:r w:rsidDel="00456ABE">
          <w:rPr>
            <w:rFonts w:ascii="Arial" w:hAnsi="Arial" w:cs="Arial"/>
            <w:color w:val="222222"/>
            <w:sz w:val="20"/>
            <w:szCs w:val="20"/>
            <w:shd w:val="clear" w:color="auto" w:fill="FFFFFF"/>
          </w:rPr>
          <w:delText>，</w:delText>
        </w:r>
      </w:del>
      <w:ins w:id="16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2013: 802-811</w:t>
      </w:r>
    </w:p>
    <w:p w14:paraId="1E91E83A" w14:textId="123D8679"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del w:id="168" w:author="HDULAB601" w:date="2023-06-12T16:23:00Z">
        <w:r w:rsidDel="00456ABE">
          <w:rPr>
            <w:rFonts w:ascii="Arial" w:hAnsi="Arial" w:cs="Arial"/>
            <w:color w:val="222222"/>
            <w:sz w:val="20"/>
            <w:szCs w:val="20"/>
            <w:shd w:val="clear" w:color="auto" w:fill="FFFFFF"/>
          </w:rPr>
          <w:delText>，</w:delText>
        </w:r>
      </w:del>
      <w:ins w:id="16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del w:id="170" w:author="HDULAB601" w:date="2023-06-12T16:23:00Z">
        <w:r w:rsidDel="00456ABE">
          <w:rPr>
            <w:rFonts w:ascii="Arial" w:hAnsi="Arial" w:cs="Arial"/>
            <w:color w:val="222222"/>
            <w:sz w:val="20"/>
            <w:szCs w:val="20"/>
            <w:shd w:val="clear" w:color="auto" w:fill="FFFFFF"/>
          </w:rPr>
          <w:delText>，</w:delText>
        </w:r>
      </w:del>
      <w:ins w:id="17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History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driven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]//2016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23</w:t>
      </w:r>
      <w:r>
        <w:rPr>
          <w:rFonts w:ascii="Times New Roman" w:hAnsi="Times New Roman" w:cs="Arial"/>
          <w:color w:val="222222"/>
          <w:sz w:val="20"/>
          <w:szCs w:val="20"/>
          <w:shd w:val="clear" w:color="auto" w:fill="FFFFFF"/>
        </w:rPr>
        <w:t>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del w:id="172" w:author="HDULAB601" w:date="2023-06-12T16:23:00Z">
        <w:r w:rsidDel="00456ABE">
          <w:rPr>
            <w:rFonts w:ascii="Arial" w:hAnsi="Arial" w:cs="Arial"/>
            <w:color w:val="222222"/>
            <w:sz w:val="20"/>
            <w:szCs w:val="20"/>
            <w:shd w:val="clear" w:color="auto" w:fill="FFFFFF"/>
          </w:rPr>
          <w:delText>，</w:delText>
        </w:r>
      </w:del>
      <w:ins w:id="17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del w:id="174" w:author="HDULAB601" w:date="2023-06-12T16:23:00Z">
        <w:r w:rsidDel="00456ABE">
          <w:rPr>
            <w:rFonts w:ascii="Arial" w:hAnsi="Arial" w:cs="Arial"/>
            <w:color w:val="222222"/>
            <w:sz w:val="20"/>
            <w:szCs w:val="20"/>
            <w:shd w:val="clear" w:color="auto" w:fill="FFFFFF"/>
          </w:rPr>
          <w:delText>，</w:delText>
        </w:r>
      </w:del>
      <w:ins w:id="17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SANER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176" w:author="HDULAB601" w:date="2023-06-12T16:23:00Z">
        <w:r w:rsidDel="00456ABE">
          <w:rPr>
            <w:rFonts w:ascii="Arial" w:hAnsi="Arial" w:cs="Arial"/>
            <w:color w:val="222222"/>
            <w:sz w:val="20"/>
            <w:szCs w:val="20"/>
            <w:shd w:val="clear" w:color="auto" w:fill="FFFFFF"/>
          </w:rPr>
          <w:delText>，</w:delText>
        </w:r>
      </w:del>
      <w:ins w:id="17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2016</w:t>
      </w:r>
      <w:del w:id="178" w:author="HDULAB601" w:date="2023-06-12T16:23:00Z">
        <w:r w:rsidDel="00456ABE">
          <w:rPr>
            <w:rFonts w:ascii="Arial" w:hAnsi="Arial" w:cs="Arial"/>
            <w:color w:val="222222"/>
            <w:sz w:val="20"/>
            <w:szCs w:val="20"/>
            <w:shd w:val="clear" w:color="auto" w:fill="FFFFFF"/>
          </w:rPr>
          <w:delText>，</w:delText>
        </w:r>
      </w:del>
      <w:ins w:id="17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1: 213-224</w:t>
      </w:r>
    </w:p>
    <w:p w14:paraId="1F3649B4" w14:textId="7E1FED43"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Wen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del w:id="180" w:author="HDULAB601" w:date="2023-06-12T16:23:00Z">
        <w:r w:rsidDel="00456ABE">
          <w:rPr>
            <w:rFonts w:ascii="Arial" w:hAnsi="Arial" w:cs="Arial"/>
            <w:color w:val="222222"/>
            <w:sz w:val="20"/>
            <w:szCs w:val="20"/>
            <w:shd w:val="clear" w:color="auto" w:fill="FFFFFF"/>
          </w:rPr>
          <w:delText>，</w:delText>
        </w:r>
      </w:del>
      <w:ins w:id="18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182" w:author="HDULAB601" w:date="2023-06-12T16:23:00Z">
        <w:r w:rsidDel="00456ABE">
          <w:rPr>
            <w:rFonts w:ascii="Arial" w:hAnsi="Arial" w:cs="Arial"/>
            <w:color w:val="222222"/>
            <w:sz w:val="20"/>
            <w:szCs w:val="20"/>
            <w:shd w:val="clear" w:color="auto" w:fill="FFFFFF"/>
          </w:rPr>
          <w:delText>，</w:delText>
        </w:r>
      </w:del>
      <w:ins w:id="18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del w:id="184" w:author="HDULAB601" w:date="2023-06-12T16:23:00Z">
        <w:r w:rsidDel="00456ABE">
          <w:rPr>
            <w:rFonts w:ascii="Arial" w:hAnsi="Arial" w:cs="Arial"/>
            <w:color w:val="222222"/>
            <w:sz w:val="20"/>
            <w:szCs w:val="20"/>
            <w:shd w:val="clear" w:color="auto" w:fill="FFFFFF"/>
          </w:rPr>
          <w:delText>，</w:delText>
        </w:r>
      </w:del>
      <w:ins w:id="18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]//2018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186" w:author="HDULAB601" w:date="2023-06-12T16:23:00Z">
        <w:r w:rsidDel="00456ABE">
          <w:rPr>
            <w:rFonts w:ascii="Arial" w:hAnsi="Arial" w:cs="Arial"/>
            <w:color w:val="222222"/>
            <w:sz w:val="20"/>
            <w:szCs w:val="20"/>
            <w:shd w:val="clear" w:color="auto" w:fill="FFFFFF"/>
          </w:rPr>
          <w:delText>，</w:delText>
        </w:r>
      </w:del>
      <w:ins w:id="18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2018: 1-11</w:t>
      </w:r>
    </w:p>
    <w:p w14:paraId="3337A1B6" w14:textId="6757081C"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188" w:author="HDULAB601" w:date="2023-06-12T16:23:00Z">
        <w:r w:rsidDel="00456ABE">
          <w:rPr>
            <w:rFonts w:ascii="Arial" w:hAnsi="Arial" w:cs="Arial"/>
            <w:color w:val="222222"/>
            <w:sz w:val="20"/>
            <w:szCs w:val="20"/>
            <w:shd w:val="clear" w:color="auto" w:fill="FFFFFF"/>
          </w:rPr>
          <w:delText>，</w:delText>
        </w:r>
      </w:del>
      <w:ins w:id="18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change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del w:id="190" w:author="HDULAB601" w:date="2023-06-12T16:23:00Z">
        <w:r w:rsidDel="00456ABE">
          <w:rPr>
            <w:rFonts w:ascii="Arial" w:hAnsi="Arial" w:cs="Arial"/>
            <w:color w:val="222222"/>
            <w:sz w:val="20"/>
            <w:szCs w:val="20"/>
            <w:shd w:val="clear" w:color="auto" w:fill="FFFFFF"/>
          </w:rPr>
          <w:delText>，</w:delText>
        </w:r>
      </w:del>
      <w:ins w:id="19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2019</w:t>
      </w:r>
      <w:del w:id="192" w:author="HDULAB601" w:date="2023-06-12T16:23:00Z">
        <w:r w:rsidDel="00456ABE">
          <w:rPr>
            <w:rFonts w:ascii="Arial" w:hAnsi="Arial" w:cs="Arial"/>
            <w:color w:val="222222"/>
            <w:sz w:val="20"/>
            <w:szCs w:val="20"/>
            <w:shd w:val="clear" w:color="auto" w:fill="FFFFFF"/>
          </w:rPr>
          <w:delText>，</w:delText>
        </w:r>
      </w:del>
      <w:ins w:id="19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24(6): 4071-4106</w:t>
      </w:r>
    </w:p>
    <w:p w14:paraId="2BBB3E49" w14:textId="3AB59EF7"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Ji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del w:id="194" w:author="HDULAB601" w:date="2023-06-12T16:23:00Z">
        <w:r w:rsidDel="00456ABE">
          <w:rPr>
            <w:rFonts w:ascii="Arial" w:hAnsi="Arial" w:cs="Arial"/>
            <w:color w:val="222222"/>
            <w:sz w:val="20"/>
            <w:szCs w:val="20"/>
            <w:shd w:val="clear" w:color="auto" w:fill="FFFFFF"/>
          </w:rPr>
          <w:delText>，</w:delText>
        </w:r>
      </w:del>
      <w:ins w:id="19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del w:id="196" w:author="HDULAB601" w:date="2023-06-12T16:23:00Z">
        <w:r w:rsidDel="00456ABE">
          <w:rPr>
            <w:rFonts w:ascii="Arial" w:hAnsi="Arial" w:cs="Arial"/>
            <w:color w:val="222222"/>
            <w:sz w:val="20"/>
            <w:szCs w:val="20"/>
            <w:shd w:val="clear" w:color="auto" w:fill="FFFFFF"/>
          </w:rPr>
          <w:delText>，</w:delText>
        </w:r>
      </w:del>
      <w:ins w:id="19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del w:id="198" w:author="HDULAB601" w:date="2023-06-12T16:23:00Z">
        <w:r w:rsidDel="00456ABE">
          <w:rPr>
            <w:rFonts w:ascii="Arial" w:hAnsi="Arial" w:cs="Arial"/>
            <w:color w:val="222222"/>
            <w:sz w:val="20"/>
            <w:szCs w:val="20"/>
            <w:shd w:val="clear" w:color="auto" w:fill="FFFFFF"/>
          </w:rPr>
          <w:delText>，</w:delText>
        </w:r>
      </w:del>
      <w:ins w:id="19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containing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ingredients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]//2016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COMPSAC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200" w:author="HDULAB601" w:date="2023-06-12T16:23:00Z">
        <w:r w:rsidDel="00456ABE">
          <w:rPr>
            <w:rFonts w:ascii="Arial" w:hAnsi="Arial" w:cs="Arial"/>
            <w:color w:val="222222"/>
            <w:sz w:val="20"/>
            <w:szCs w:val="20"/>
            <w:shd w:val="clear" w:color="auto" w:fill="FFFFFF"/>
          </w:rPr>
          <w:delText>，</w:delText>
        </w:r>
      </w:del>
      <w:ins w:id="20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2016</w:t>
      </w:r>
      <w:del w:id="202" w:author="HDULAB601" w:date="2023-06-12T16:23:00Z">
        <w:r w:rsidDel="00456ABE">
          <w:rPr>
            <w:rFonts w:ascii="Arial" w:hAnsi="Arial" w:cs="Arial"/>
            <w:color w:val="222222"/>
            <w:sz w:val="20"/>
            <w:szCs w:val="20"/>
            <w:shd w:val="clear" w:color="auto" w:fill="FFFFFF"/>
          </w:rPr>
          <w:delText>，</w:delText>
        </w:r>
      </w:del>
      <w:ins w:id="20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1: 197- 202</w:t>
      </w:r>
    </w:p>
    <w:p w14:paraId="61418EB3" w14:textId="57D3E929"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204" w:author="HDULAB601" w:date="2023-06-12T16:23:00Z">
        <w:r w:rsidDel="00456ABE">
          <w:rPr>
            <w:rFonts w:ascii="Arial" w:hAnsi="Arial" w:cs="Arial"/>
            <w:color w:val="222222"/>
            <w:sz w:val="20"/>
            <w:szCs w:val="20"/>
            <w:shd w:val="clear" w:color="auto" w:fill="FFFFFF"/>
          </w:rPr>
          <w:delText>，</w:delText>
        </w:r>
      </w:del>
      <w:ins w:id="20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206" w:author="HDULAB601" w:date="2023-06-12T16:23:00Z">
        <w:r w:rsidDel="00456ABE">
          <w:rPr>
            <w:rFonts w:ascii="Arial" w:hAnsi="Arial" w:cs="Arial"/>
            <w:color w:val="222222"/>
            <w:sz w:val="20"/>
            <w:szCs w:val="20"/>
            <w:shd w:val="clear" w:color="auto" w:fill="FFFFFF"/>
          </w:rPr>
          <w:delText>，</w:delText>
        </w:r>
      </w:del>
      <w:ins w:id="20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del w:id="208" w:author="HDULAB601" w:date="2023-06-12T16:23:00Z">
        <w:r w:rsidDel="00456ABE">
          <w:rPr>
            <w:rFonts w:ascii="Arial" w:hAnsi="Arial" w:cs="Arial"/>
            <w:color w:val="222222"/>
            <w:sz w:val="20"/>
            <w:szCs w:val="20"/>
            <w:shd w:val="clear" w:color="auto" w:fill="FFFFFF"/>
          </w:rPr>
          <w:delText>，</w:delText>
        </w:r>
      </w:del>
      <w:ins w:id="20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CRSearcher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database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Asia</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Pacific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Internetware</w:t>
      </w:r>
      <w:r>
        <w:rPr>
          <w:rFonts w:ascii="Arial" w:hAnsi="Arial" w:cs="Arial"/>
          <w:color w:val="222222"/>
          <w:sz w:val="20"/>
          <w:szCs w:val="20"/>
          <w:shd w:val="clear" w:color="auto" w:fill="FFFFFF"/>
        </w:rPr>
        <w:t>. 2017: 1-6</w:t>
      </w:r>
    </w:p>
    <w:p w14:paraId="04AD543E" w14:textId="05D90A8E"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Xin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del w:id="210" w:author="HDULAB601" w:date="2023-06-12T16:23:00Z">
        <w:r w:rsidDel="00456ABE">
          <w:rPr>
            <w:rFonts w:ascii="Arial" w:hAnsi="Arial" w:cs="Arial"/>
            <w:color w:val="222222"/>
            <w:sz w:val="20"/>
            <w:szCs w:val="20"/>
            <w:shd w:val="clear" w:color="auto" w:fill="FFFFFF"/>
          </w:rPr>
          <w:delText>，</w:delText>
        </w:r>
      </w:del>
      <w:ins w:id="21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Leveraging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syntax</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related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]//2017 32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212" w:author="HDULAB601" w:date="2023-06-12T16:23:00Z">
        <w:r w:rsidDel="00456ABE">
          <w:rPr>
            <w:rFonts w:ascii="Arial" w:hAnsi="Arial" w:cs="Arial"/>
            <w:color w:val="222222"/>
            <w:sz w:val="20"/>
            <w:szCs w:val="20"/>
            <w:shd w:val="clear" w:color="auto" w:fill="FFFFFF"/>
          </w:rPr>
          <w:delText>，</w:delText>
        </w:r>
      </w:del>
      <w:ins w:id="21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2017: 660-670</w:t>
      </w:r>
    </w:p>
    <w:p w14:paraId="71D12372" w14:textId="5BBF6425"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Jiang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214" w:author="HDULAB601" w:date="2023-06-12T16:23:00Z">
        <w:r w:rsidDel="00456ABE">
          <w:rPr>
            <w:rFonts w:ascii="Arial" w:hAnsi="Arial" w:cs="Arial"/>
            <w:color w:val="222222"/>
            <w:sz w:val="20"/>
            <w:szCs w:val="20"/>
            <w:shd w:val="clear" w:color="auto" w:fill="FFFFFF"/>
          </w:rPr>
          <w:delText>，</w:delText>
        </w:r>
      </w:del>
      <w:ins w:id="21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216" w:author="HDULAB601" w:date="2023-06-12T16:23:00Z">
        <w:r w:rsidDel="00456ABE">
          <w:rPr>
            <w:rFonts w:ascii="Arial" w:hAnsi="Arial" w:cs="Arial"/>
            <w:color w:val="222222"/>
            <w:sz w:val="20"/>
            <w:szCs w:val="20"/>
            <w:shd w:val="clear" w:color="auto" w:fill="FFFFFF"/>
          </w:rPr>
          <w:delText>，</w:delText>
        </w:r>
      </w:del>
      <w:ins w:id="21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del w:id="218" w:author="HDULAB601" w:date="2023-06-12T16:23:00Z">
        <w:r w:rsidDel="00456ABE">
          <w:rPr>
            <w:rFonts w:ascii="Arial" w:hAnsi="Arial" w:cs="Arial"/>
            <w:color w:val="222222"/>
            <w:sz w:val="20"/>
            <w:szCs w:val="20"/>
            <w:shd w:val="clear" w:color="auto" w:fill="FFFFFF"/>
          </w:rPr>
          <w:delText>，</w:delText>
        </w:r>
      </w:del>
      <w:ins w:id="21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Shaping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space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existing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2018: 298-309</w:t>
      </w:r>
    </w:p>
    <w:p w14:paraId="1A2D55A6" w14:textId="0189FA66"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Hu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220" w:author="HDULAB601" w:date="2023-06-12T16:23:00Z">
        <w:r w:rsidDel="00456ABE">
          <w:rPr>
            <w:rFonts w:ascii="Arial" w:hAnsi="Arial" w:cs="Arial"/>
            <w:color w:val="222222"/>
            <w:sz w:val="20"/>
            <w:szCs w:val="20"/>
            <w:shd w:val="clear" w:color="auto" w:fill="FFFFFF"/>
          </w:rPr>
          <w:delText>，</w:delText>
        </w:r>
      </w:del>
      <w:ins w:id="22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Ahmed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UZ</w:t>
      </w:r>
      <w:del w:id="222" w:author="HDULAB601" w:date="2023-06-12T16:23:00Z">
        <w:r w:rsidDel="00456ABE">
          <w:rPr>
            <w:rFonts w:ascii="Arial" w:hAnsi="Arial" w:cs="Arial"/>
            <w:color w:val="222222"/>
            <w:sz w:val="20"/>
            <w:szCs w:val="20"/>
            <w:shd w:val="clear" w:color="auto" w:fill="FFFFFF"/>
          </w:rPr>
          <w:delText>，</w:delText>
        </w:r>
      </w:del>
      <w:ins w:id="22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224" w:author="HDULAB601" w:date="2023-06-12T16:23:00Z">
        <w:r w:rsidDel="00456ABE">
          <w:rPr>
            <w:rFonts w:ascii="Arial" w:hAnsi="Arial" w:cs="Arial"/>
            <w:color w:val="222222"/>
            <w:sz w:val="20"/>
            <w:szCs w:val="20"/>
            <w:shd w:val="clear" w:color="auto" w:fill="FFFFFF"/>
          </w:rPr>
          <w:delText>，</w:delText>
        </w:r>
      </w:del>
      <w:ins w:id="22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factoring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assignments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]//2019 34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226" w:author="HDULAB601" w:date="2023-06-12T16:23:00Z">
        <w:r w:rsidDel="00456ABE">
          <w:rPr>
            <w:rFonts w:ascii="Arial" w:hAnsi="Arial" w:cs="Arial"/>
            <w:color w:val="222222"/>
            <w:sz w:val="20"/>
            <w:szCs w:val="20"/>
            <w:shd w:val="clear" w:color="auto" w:fill="FFFFFF"/>
          </w:rPr>
          <w:delText>，</w:delText>
        </w:r>
      </w:del>
      <w:ins w:id="22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2019: 388- 398</w:t>
      </w:r>
    </w:p>
    <w:p w14:paraId="57DA1B21" w14:textId="4D73D162" w:rsidR="005D6CE9" w:rsidRDefault="005D6CE9" w:rsidP="00535724">
      <w:pPr>
        <w:pStyle w:val="a0"/>
        <w:numPr>
          <w:ilvl w:val="0"/>
          <w:numId w:val="7"/>
        </w:numPr>
        <w:rPr>
          <w:rFonts w:ascii="Arial" w:hAnsi="Arial" w:cs="Arial"/>
          <w:color w:val="222222"/>
          <w:sz w:val="20"/>
          <w:szCs w:val="20"/>
          <w:shd w:val="clear" w:color="auto" w:fill="FFFFFF"/>
          <w:lang w:eastAsia="zh-CN"/>
        </w:rPr>
      </w:pPr>
      <w:bookmarkStart w:id="228" w:name="_Hlk136871598"/>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del w:id="229" w:author="HDULAB601" w:date="2023-06-12T16:23:00Z">
        <w:r w:rsidDel="00456ABE">
          <w:rPr>
            <w:rFonts w:ascii="Arial" w:hAnsi="Arial" w:cs="Arial"/>
            <w:color w:val="222222"/>
            <w:sz w:val="20"/>
            <w:szCs w:val="20"/>
            <w:shd w:val="clear" w:color="auto" w:fill="FFFFFF"/>
          </w:rPr>
          <w:delText>，</w:delText>
        </w:r>
      </w:del>
      <w:ins w:id="23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231" w:author="HDULAB601" w:date="2023-06-12T16:23:00Z">
        <w:r w:rsidDel="00456ABE">
          <w:rPr>
            <w:rFonts w:ascii="Arial" w:hAnsi="Arial" w:cs="Arial"/>
            <w:color w:val="222222"/>
            <w:sz w:val="20"/>
            <w:szCs w:val="20"/>
            <w:shd w:val="clear" w:color="auto" w:fill="FFFFFF"/>
          </w:rPr>
          <w:delText>，</w:delText>
        </w:r>
      </w:del>
      <w:ins w:id="23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233" w:author="HDULAB601" w:date="2023-06-12T16:23:00Z">
        <w:r w:rsidDel="00456ABE">
          <w:rPr>
            <w:rFonts w:ascii="Arial" w:hAnsi="Arial" w:cs="Arial"/>
            <w:color w:val="222222"/>
            <w:sz w:val="20"/>
            <w:szCs w:val="20"/>
            <w:shd w:val="clear" w:color="auto" w:fill="FFFFFF"/>
          </w:rPr>
          <w:delText>，</w:delText>
        </w:r>
      </w:del>
      <w:ins w:id="23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learned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from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human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written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235" w:author="HDULAB601" w:date="2023-06-12T16:23:00Z">
        <w:r w:rsidDel="00456ABE">
          <w:rPr>
            <w:rFonts w:ascii="Arial" w:hAnsi="Arial" w:cs="Arial"/>
            <w:color w:val="222222"/>
            <w:sz w:val="20"/>
            <w:szCs w:val="20"/>
            <w:shd w:val="clear" w:color="auto" w:fill="FFFFFF"/>
          </w:rPr>
          <w:delText>，</w:delText>
        </w:r>
      </w:del>
      <w:ins w:id="23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2013: 802-811</w:t>
      </w:r>
      <w:bookmarkEnd w:id="228"/>
    </w:p>
    <w:p w14:paraId="64349780" w14:textId="74D11E52"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Koyuncu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del w:id="237" w:author="HDULAB601" w:date="2023-06-12T16:23:00Z">
        <w:r w:rsidDel="00456ABE">
          <w:rPr>
            <w:rFonts w:ascii="Arial" w:hAnsi="Arial" w:cs="Arial"/>
            <w:color w:val="222222"/>
            <w:sz w:val="20"/>
            <w:szCs w:val="20"/>
            <w:shd w:val="clear" w:color="auto" w:fill="FFFFFF"/>
          </w:rPr>
          <w:delText>，</w:delText>
        </w:r>
      </w:del>
      <w:ins w:id="23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del w:id="239" w:author="HDULAB601" w:date="2023-06-12T16:23:00Z">
        <w:r w:rsidDel="00456ABE">
          <w:rPr>
            <w:rFonts w:ascii="Arial" w:hAnsi="Arial" w:cs="Arial"/>
            <w:color w:val="222222"/>
            <w:sz w:val="20"/>
            <w:szCs w:val="20"/>
            <w:shd w:val="clear" w:color="auto" w:fill="FFFFFF"/>
          </w:rPr>
          <w:delText>，</w:delText>
        </w:r>
      </w:del>
      <w:ins w:id="24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Bissyandé</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TF</w:t>
      </w:r>
      <w:del w:id="241" w:author="HDULAB601" w:date="2023-06-12T16:23:00Z">
        <w:r w:rsidDel="00456ABE">
          <w:rPr>
            <w:rFonts w:ascii="Arial" w:hAnsi="Arial" w:cs="Arial"/>
            <w:color w:val="222222"/>
            <w:sz w:val="20"/>
            <w:szCs w:val="20"/>
            <w:shd w:val="clear" w:color="auto" w:fill="FFFFFF"/>
          </w:rPr>
          <w:delText>，</w:delText>
        </w:r>
      </w:del>
      <w:ins w:id="24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iFixR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report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driven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2019 27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2019: 314-325</w:t>
      </w:r>
    </w:p>
    <w:p w14:paraId="1A883C0A" w14:textId="4172224F"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Marginean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del w:id="243" w:author="HDULAB601" w:date="2023-06-12T16:23:00Z">
        <w:r w:rsidDel="00456ABE">
          <w:rPr>
            <w:rFonts w:ascii="Arial" w:hAnsi="Arial" w:cs="Arial"/>
            <w:color w:val="222222"/>
            <w:sz w:val="20"/>
            <w:szCs w:val="20"/>
            <w:shd w:val="clear" w:color="auto" w:fill="FFFFFF"/>
          </w:rPr>
          <w:delText>，</w:delText>
        </w:r>
      </w:del>
      <w:ins w:id="24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Bader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245" w:author="HDULAB601" w:date="2023-06-12T16:23:00Z">
        <w:r w:rsidDel="00456ABE">
          <w:rPr>
            <w:rFonts w:ascii="Arial" w:hAnsi="Arial" w:cs="Arial"/>
            <w:color w:val="222222"/>
            <w:sz w:val="20"/>
            <w:szCs w:val="20"/>
            <w:shd w:val="clear" w:color="auto" w:fill="FFFFFF"/>
          </w:rPr>
          <w:delText>，</w:delText>
        </w:r>
      </w:del>
      <w:ins w:id="24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Chandra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247" w:author="HDULAB601" w:date="2023-06-12T16:23:00Z">
        <w:r w:rsidDel="00456ABE">
          <w:rPr>
            <w:rFonts w:ascii="Arial" w:hAnsi="Arial" w:cs="Arial"/>
            <w:color w:val="222222"/>
            <w:sz w:val="20"/>
            <w:szCs w:val="20"/>
            <w:shd w:val="clear" w:color="auto" w:fill="FFFFFF"/>
          </w:rPr>
          <w:delText>，</w:delText>
        </w:r>
      </w:del>
      <w:ins w:id="24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Sapfix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end</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end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scale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]//2019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Practice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SEIP</w:t>
      </w:r>
      <w:r>
        <w:rPr>
          <w:rFonts w:ascii="Arial" w:hAnsi="Arial" w:cs="Arial"/>
          <w:color w:val="222222"/>
          <w:sz w:val="20"/>
          <w:szCs w:val="20"/>
          <w:shd w:val="clear" w:color="auto" w:fill="FFFFFF"/>
        </w:rPr>
        <w:t xml:space="preserve">) . </w:t>
      </w:r>
      <w:r>
        <w:rPr>
          <w:rFonts w:ascii="Times New Roman" w:hAnsi="Times New Roman" w:cs="Arial"/>
          <w:color w:val="222222"/>
          <w:sz w:val="20"/>
          <w:szCs w:val="20"/>
          <w:shd w:val="clear" w:color="auto" w:fill="FFFFFF"/>
        </w:rPr>
        <w:t>IEEE</w:t>
      </w:r>
      <w:del w:id="249" w:author="HDULAB601" w:date="2023-06-12T16:23:00Z">
        <w:r w:rsidDel="00456ABE">
          <w:rPr>
            <w:rFonts w:ascii="Arial" w:hAnsi="Arial" w:cs="Arial"/>
            <w:color w:val="222222"/>
            <w:sz w:val="20"/>
            <w:szCs w:val="20"/>
            <w:shd w:val="clear" w:color="auto" w:fill="FFFFFF"/>
          </w:rPr>
          <w:delText>，</w:delText>
        </w:r>
      </w:del>
      <w:ins w:id="25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2019: 269-278</w:t>
      </w:r>
    </w:p>
    <w:p w14:paraId="1D467E7B" w14:textId="529B1567"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Tian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251" w:author="HDULAB601" w:date="2023-06-12T16:23:00Z">
        <w:r w:rsidDel="00456ABE">
          <w:rPr>
            <w:rFonts w:ascii="Arial" w:hAnsi="Arial" w:cs="Arial"/>
            <w:color w:val="222222"/>
            <w:sz w:val="20"/>
            <w:szCs w:val="20"/>
            <w:shd w:val="clear" w:color="auto" w:fill="FFFFFF"/>
          </w:rPr>
          <w:delText>，</w:delText>
        </w:r>
      </w:del>
      <w:ins w:id="25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Ray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Automatically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diagnosing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error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handling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752-762</w:t>
      </w:r>
    </w:p>
    <w:p w14:paraId="02ECBEA4" w14:textId="2D2FAF5F"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del w:id="253" w:author="HDULAB601" w:date="2023-06-12T16:23:00Z">
        <w:r w:rsidDel="00456ABE">
          <w:rPr>
            <w:rFonts w:ascii="Arial" w:hAnsi="Arial" w:cs="Arial"/>
            <w:color w:val="222222"/>
            <w:sz w:val="20"/>
            <w:szCs w:val="20"/>
            <w:shd w:val="clear" w:color="auto" w:fill="FFFFFF"/>
          </w:rPr>
          <w:delText>，</w:delText>
        </w:r>
      </w:del>
      <w:ins w:id="25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del w:id="255" w:author="HDULAB601" w:date="2023-06-12T16:23:00Z">
        <w:r w:rsidDel="00456ABE">
          <w:rPr>
            <w:rFonts w:ascii="Arial" w:hAnsi="Arial" w:cs="Arial"/>
            <w:color w:val="222222"/>
            <w:sz w:val="20"/>
            <w:szCs w:val="20"/>
            <w:shd w:val="clear" w:color="auto" w:fill="FFFFFF"/>
          </w:rPr>
          <w:delText>，</w:delText>
        </w:r>
      </w:del>
      <w:ins w:id="25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BovInspector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inspection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buffer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overflow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vulnerabilities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786-791</w:t>
      </w:r>
    </w:p>
    <w:p w14:paraId="3046F10D" w14:textId="5BC99293"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lastRenderedPageBreak/>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del w:id="257" w:author="HDULAB601" w:date="2023-06-12T16:23:00Z">
        <w:r w:rsidDel="00456ABE">
          <w:rPr>
            <w:rFonts w:ascii="Arial" w:hAnsi="Arial" w:cs="Arial"/>
            <w:color w:val="222222"/>
            <w:sz w:val="20"/>
            <w:szCs w:val="20"/>
            <w:shd w:val="clear" w:color="auto" w:fill="FFFFFF"/>
          </w:rPr>
          <w:delText>，</w:delText>
        </w:r>
      </w:del>
      <w:ins w:id="25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259" w:author="HDULAB601" w:date="2023-06-12T16:23:00Z">
        <w:r w:rsidDel="00456ABE">
          <w:rPr>
            <w:rFonts w:ascii="Arial" w:hAnsi="Arial" w:cs="Arial"/>
            <w:color w:val="222222"/>
            <w:sz w:val="20"/>
            <w:szCs w:val="20"/>
            <w:shd w:val="clear" w:color="auto" w:fill="FFFFFF"/>
          </w:rPr>
          <w:delText>，</w:delText>
        </w:r>
      </w:del>
      <w:ins w:id="26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261" w:author="HDULAB601" w:date="2023-06-12T16:23:00Z">
        <w:r w:rsidDel="00456ABE">
          <w:rPr>
            <w:rFonts w:ascii="Arial" w:hAnsi="Arial" w:cs="Arial"/>
            <w:color w:val="222222"/>
            <w:sz w:val="20"/>
            <w:szCs w:val="20"/>
            <w:shd w:val="clear" w:color="auto" w:fill="FFFFFF"/>
          </w:rPr>
          <w:delText>，</w:delText>
        </w:r>
      </w:del>
      <w:ins w:id="26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Safe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leak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]//2015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37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263" w:author="HDULAB601" w:date="2023-06-12T16:23:00Z">
        <w:r w:rsidDel="00456ABE">
          <w:rPr>
            <w:rFonts w:ascii="Arial" w:hAnsi="Arial" w:cs="Arial"/>
            <w:color w:val="222222"/>
            <w:sz w:val="20"/>
            <w:szCs w:val="20"/>
            <w:shd w:val="clear" w:color="auto" w:fill="FFFFFF"/>
          </w:rPr>
          <w:delText>，</w:delText>
        </w:r>
      </w:del>
      <w:ins w:id="26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2015</w:t>
      </w:r>
      <w:del w:id="265" w:author="HDULAB601" w:date="2023-06-12T16:23:00Z">
        <w:r w:rsidDel="00456ABE">
          <w:rPr>
            <w:rFonts w:ascii="Arial" w:hAnsi="Arial" w:cs="Arial"/>
            <w:color w:val="222222"/>
            <w:sz w:val="20"/>
            <w:szCs w:val="20"/>
            <w:shd w:val="clear" w:color="auto" w:fill="FFFFFF"/>
          </w:rPr>
          <w:delText>，</w:delText>
        </w:r>
      </w:del>
      <w:ins w:id="26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1: 459-470</w:t>
      </w:r>
    </w:p>
    <w:p w14:paraId="6B6FD4A0" w14:textId="05410555"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Yan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del w:id="267" w:author="HDULAB601" w:date="2023-06-12T16:23:00Z">
        <w:r w:rsidDel="00456ABE">
          <w:rPr>
            <w:rFonts w:ascii="Arial" w:hAnsi="Arial" w:cs="Arial"/>
            <w:color w:val="222222"/>
            <w:sz w:val="20"/>
            <w:szCs w:val="20"/>
            <w:shd w:val="clear" w:color="auto" w:fill="FFFFFF"/>
          </w:rPr>
          <w:delText>，</w:delText>
        </w:r>
      </w:del>
      <w:ins w:id="26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269" w:author="HDULAB601" w:date="2023-06-12T16:23:00Z">
        <w:r w:rsidDel="00456ABE">
          <w:rPr>
            <w:rFonts w:ascii="Arial" w:hAnsi="Arial" w:cs="Arial"/>
            <w:color w:val="222222"/>
            <w:sz w:val="20"/>
            <w:szCs w:val="20"/>
            <w:shd w:val="clear" w:color="auto" w:fill="FFFFFF"/>
          </w:rPr>
          <w:delText>，</w:delText>
        </w:r>
      </w:del>
      <w:ins w:id="27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271" w:author="HDULAB601" w:date="2023-06-12T16:23:00Z">
        <w:r w:rsidDel="00456ABE">
          <w:rPr>
            <w:rFonts w:ascii="Arial" w:hAnsi="Arial" w:cs="Arial"/>
            <w:color w:val="222222"/>
            <w:sz w:val="20"/>
            <w:szCs w:val="20"/>
            <w:shd w:val="clear" w:color="auto" w:fill="FFFFFF"/>
          </w:rPr>
          <w:delText>，</w:delText>
        </w:r>
      </w:del>
      <w:ins w:id="27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value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flow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slices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Computing</w:t>
      </w:r>
      <w:r>
        <w:rPr>
          <w:rFonts w:ascii="Arial" w:hAnsi="Arial" w:cs="Arial"/>
          <w:color w:val="222222"/>
          <w:sz w:val="20"/>
          <w:szCs w:val="20"/>
          <w:shd w:val="clear" w:color="auto" w:fill="FFFFFF"/>
        </w:rPr>
        <w:t>. 2016: 1386-1393</w:t>
      </w:r>
    </w:p>
    <w:p w14:paraId="171AFC6F" w14:textId="4F872CE3"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Falleri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JR</w:t>
      </w:r>
      <w:del w:id="273" w:author="HDULAB601" w:date="2023-06-12T16:23:00Z">
        <w:r w:rsidDel="00456ABE">
          <w:rPr>
            <w:rFonts w:ascii="Arial" w:hAnsi="Arial" w:cs="Arial"/>
            <w:color w:val="222222"/>
            <w:sz w:val="20"/>
            <w:szCs w:val="20"/>
            <w:shd w:val="clear" w:color="auto" w:fill="FFFFFF"/>
          </w:rPr>
          <w:delText>，</w:delText>
        </w:r>
      </w:del>
      <w:ins w:id="27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Morandat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del w:id="275" w:author="HDULAB601" w:date="2023-06-12T16:23:00Z">
        <w:r w:rsidDel="00456ABE">
          <w:rPr>
            <w:rFonts w:ascii="Arial" w:hAnsi="Arial" w:cs="Arial"/>
            <w:color w:val="222222"/>
            <w:sz w:val="20"/>
            <w:szCs w:val="20"/>
            <w:shd w:val="clear" w:color="auto" w:fill="FFFFFF"/>
          </w:rPr>
          <w:delText>，</w:delText>
        </w:r>
      </w:del>
      <w:ins w:id="27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Blanc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del w:id="277" w:author="HDULAB601" w:date="2023-06-12T16:23:00Z">
        <w:r w:rsidDel="00456ABE">
          <w:rPr>
            <w:rFonts w:ascii="Arial" w:hAnsi="Arial" w:cs="Arial"/>
            <w:color w:val="222222"/>
            <w:sz w:val="20"/>
            <w:szCs w:val="20"/>
            <w:shd w:val="clear" w:color="auto" w:fill="FFFFFF"/>
          </w:rPr>
          <w:delText>，</w:delText>
        </w:r>
      </w:del>
      <w:ins w:id="27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Fine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grained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accurate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source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differencing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2014: 313-324</w:t>
      </w:r>
    </w:p>
    <w:p w14:paraId="70D17987" w14:textId="46D90FE3"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Hua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279" w:author="HDULAB601" w:date="2023-06-12T16:23:00Z">
        <w:r w:rsidDel="00456ABE">
          <w:rPr>
            <w:rFonts w:ascii="Arial" w:hAnsi="Arial" w:cs="Arial"/>
            <w:color w:val="222222"/>
            <w:sz w:val="20"/>
            <w:szCs w:val="20"/>
            <w:shd w:val="clear" w:color="auto" w:fill="FFFFFF"/>
          </w:rPr>
          <w:delText>，</w:delText>
        </w:r>
      </w:del>
      <w:ins w:id="28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del w:id="281" w:author="HDULAB601" w:date="2023-06-12T16:23:00Z">
        <w:r w:rsidDel="00456ABE">
          <w:rPr>
            <w:rFonts w:ascii="Arial" w:hAnsi="Arial" w:cs="Arial"/>
            <w:color w:val="222222"/>
            <w:sz w:val="20"/>
            <w:szCs w:val="20"/>
            <w:shd w:val="clear" w:color="auto" w:fill="FFFFFF"/>
          </w:rPr>
          <w:delText>，</w:delText>
        </w:r>
      </w:del>
      <w:ins w:id="28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del w:id="283" w:author="HDULAB601" w:date="2023-06-12T16:23:00Z">
        <w:r w:rsidDel="00456ABE">
          <w:rPr>
            <w:rFonts w:ascii="Arial" w:hAnsi="Arial" w:cs="Arial"/>
            <w:color w:val="222222"/>
            <w:sz w:val="20"/>
            <w:szCs w:val="20"/>
            <w:shd w:val="clear" w:color="auto" w:fill="FFFFFF"/>
          </w:rPr>
          <w:delText>，</w:delText>
        </w:r>
      </w:del>
      <w:ins w:id="28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Towards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practical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demand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candidate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12-23</w:t>
      </w:r>
    </w:p>
    <w:p w14:paraId="14BCE9BC" w14:textId="405D4CD4"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Durieux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del w:id="285" w:author="HDULAB601" w:date="2023-06-12T16:23:00Z">
        <w:r w:rsidDel="00456ABE">
          <w:rPr>
            <w:rFonts w:ascii="Arial" w:hAnsi="Arial" w:cs="Arial"/>
            <w:color w:val="222222"/>
            <w:sz w:val="20"/>
            <w:szCs w:val="20"/>
            <w:shd w:val="clear" w:color="auto" w:fill="FFFFFF"/>
          </w:rPr>
          <w:delText>，</w:delText>
        </w:r>
      </w:del>
      <w:ins w:id="28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Cornu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del w:id="287" w:author="HDULAB601" w:date="2023-06-12T16:23:00Z">
        <w:r w:rsidDel="00456ABE">
          <w:rPr>
            <w:rFonts w:ascii="Arial" w:hAnsi="Arial" w:cs="Arial"/>
            <w:color w:val="222222"/>
            <w:sz w:val="20"/>
            <w:szCs w:val="20"/>
            <w:shd w:val="clear" w:color="auto" w:fill="FFFFFF"/>
          </w:rPr>
          <w:delText>，</w:delText>
        </w:r>
      </w:del>
      <w:ins w:id="28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Seinturier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del w:id="289" w:author="HDULAB601" w:date="2023-06-12T16:23:00Z">
        <w:r w:rsidDel="00456ABE">
          <w:rPr>
            <w:rFonts w:ascii="Arial" w:hAnsi="Arial" w:cs="Arial"/>
            <w:color w:val="222222"/>
            <w:sz w:val="20"/>
            <w:szCs w:val="20"/>
            <w:shd w:val="clear" w:color="auto" w:fill="FFFFFF"/>
          </w:rPr>
          <w:delText>，</w:delText>
        </w:r>
      </w:del>
      <w:ins w:id="29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Dynamic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null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pointer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exceptions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metaprogramming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]//2017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del w:id="291" w:author="HDULAB601" w:date="2023-06-12T16:23:00Z">
        <w:r w:rsidDel="00456ABE">
          <w:rPr>
            <w:rFonts w:ascii="Arial" w:hAnsi="Arial" w:cs="Arial"/>
            <w:color w:val="222222"/>
            <w:sz w:val="20"/>
            <w:szCs w:val="20"/>
            <w:shd w:val="clear" w:color="auto" w:fill="FFFFFF"/>
          </w:rPr>
          <w:delText>，</w:delText>
        </w:r>
      </w:del>
      <w:ins w:id="29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SANER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293" w:author="HDULAB601" w:date="2023-06-12T16:23:00Z">
        <w:r w:rsidDel="00456ABE">
          <w:rPr>
            <w:rFonts w:ascii="Arial" w:hAnsi="Arial" w:cs="Arial"/>
            <w:color w:val="222222"/>
            <w:sz w:val="20"/>
            <w:szCs w:val="20"/>
            <w:shd w:val="clear" w:color="auto" w:fill="FFFFFF"/>
          </w:rPr>
          <w:delText>，</w:delText>
        </w:r>
      </w:del>
      <w:ins w:id="29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2017: 349- 358</w:t>
      </w:r>
    </w:p>
    <w:p w14:paraId="2EB37576" w14:textId="4908FE5A"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295" w:author="HDULAB601" w:date="2023-06-12T16:23:00Z">
        <w:r w:rsidDel="00456ABE">
          <w:rPr>
            <w:rFonts w:ascii="Arial" w:hAnsi="Arial" w:cs="Arial"/>
            <w:color w:val="222222"/>
            <w:sz w:val="20"/>
            <w:szCs w:val="20"/>
            <w:shd w:val="clear" w:color="auto" w:fill="FFFFFF"/>
          </w:rPr>
          <w:delText>，</w:delText>
        </w:r>
      </w:del>
      <w:ins w:id="29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del w:id="297" w:author="HDULAB601" w:date="2023-06-12T16:23:00Z">
        <w:r w:rsidDel="00456ABE">
          <w:rPr>
            <w:rFonts w:ascii="Arial" w:hAnsi="Arial" w:cs="Arial"/>
            <w:color w:val="222222"/>
            <w:sz w:val="20"/>
            <w:szCs w:val="20"/>
            <w:shd w:val="clear" w:color="auto" w:fill="FFFFFF"/>
          </w:rPr>
          <w:delText>，</w:delText>
        </w:r>
      </w:del>
      <w:ins w:id="29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del w:id="299" w:author="HDULAB601" w:date="2023-06-12T16:23:00Z">
        <w:r w:rsidDel="00456ABE">
          <w:rPr>
            <w:rFonts w:ascii="Arial" w:hAnsi="Arial" w:cs="Arial"/>
            <w:color w:val="222222"/>
            <w:sz w:val="20"/>
            <w:szCs w:val="20"/>
            <w:shd w:val="clear" w:color="auto" w:fill="FFFFFF"/>
          </w:rPr>
          <w:delText>，</w:delText>
        </w:r>
      </w:del>
      <w:ins w:id="30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equivalence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Methodology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TOSEM</w:t>
      </w:r>
      <w:r>
        <w:rPr>
          <w:rFonts w:ascii="Arial" w:hAnsi="Arial" w:cs="Arial"/>
          <w:color w:val="222222"/>
          <w:sz w:val="20"/>
          <w:szCs w:val="20"/>
          <w:shd w:val="clear" w:color="auto" w:fill="FFFFFF"/>
        </w:rPr>
        <w:t>)</w:t>
      </w:r>
      <w:del w:id="301" w:author="HDULAB601" w:date="2023-06-12T16:23:00Z">
        <w:r w:rsidDel="00456ABE">
          <w:rPr>
            <w:rFonts w:ascii="Arial" w:hAnsi="Arial" w:cs="Arial"/>
            <w:color w:val="222222"/>
            <w:sz w:val="20"/>
            <w:szCs w:val="20"/>
            <w:shd w:val="clear" w:color="auto" w:fill="FFFFFF"/>
          </w:rPr>
          <w:delText>，</w:delText>
        </w:r>
      </w:del>
      <w:ins w:id="30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2018</w:t>
      </w:r>
      <w:del w:id="303" w:author="HDULAB601" w:date="2023-06-12T16:23:00Z">
        <w:r w:rsidDel="00456ABE">
          <w:rPr>
            <w:rFonts w:ascii="Arial" w:hAnsi="Arial" w:cs="Arial"/>
            <w:color w:val="222222"/>
            <w:sz w:val="20"/>
            <w:szCs w:val="20"/>
            <w:shd w:val="clear" w:color="auto" w:fill="FFFFFF"/>
          </w:rPr>
          <w:delText>，</w:delText>
        </w:r>
      </w:del>
      <w:ins w:id="30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27(4): 1-37</w:t>
      </w:r>
    </w:p>
    <w:p w14:paraId="1C588291" w14:textId="7912975C"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Saha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Harnessing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hunk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]//2019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305" w:author="HDULAB601" w:date="2023-06-12T16:23:00Z">
        <w:r w:rsidDel="00456ABE">
          <w:rPr>
            <w:rFonts w:ascii="Arial" w:hAnsi="Arial" w:cs="Arial"/>
            <w:color w:val="222222"/>
            <w:sz w:val="20"/>
            <w:szCs w:val="20"/>
            <w:shd w:val="clear" w:color="auto" w:fill="FFFFFF"/>
          </w:rPr>
          <w:delText>，</w:delText>
        </w:r>
      </w:del>
      <w:ins w:id="30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2019: 13-24</w:t>
      </w:r>
    </w:p>
    <w:p w14:paraId="2C0A9CBF" w14:textId="4B319428" w:rsidR="005D6CE9" w:rsidRDefault="005D6CE9" w:rsidP="00535724">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del w:id="307" w:author="HDULAB601" w:date="2023-06-12T16:23:00Z">
        <w:r w:rsidDel="00456ABE">
          <w:rPr>
            <w:rFonts w:ascii="Arial" w:hAnsi="Arial" w:cs="Arial"/>
            <w:color w:val="222222"/>
            <w:sz w:val="20"/>
            <w:szCs w:val="20"/>
            <w:shd w:val="clear" w:color="auto" w:fill="FFFFFF"/>
          </w:rPr>
          <w:delText>，</w:delText>
        </w:r>
      </w:del>
      <w:ins w:id="30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Yoshida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del w:id="309" w:author="HDULAB601" w:date="2023-06-12T16:23:00Z">
        <w:r w:rsidDel="00456ABE">
          <w:rPr>
            <w:rFonts w:ascii="Arial" w:hAnsi="Arial" w:cs="Arial"/>
            <w:color w:val="222222"/>
            <w:sz w:val="20"/>
            <w:szCs w:val="20"/>
            <w:shd w:val="clear" w:color="auto" w:fill="FFFFFF"/>
          </w:rPr>
          <w:delText>，</w:delText>
        </w:r>
      </w:del>
      <w:ins w:id="31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Prasad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MR</w:t>
      </w:r>
      <w:del w:id="311" w:author="HDULAB601" w:date="2023-06-12T16:23:00Z">
        <w:r w:rsidDel="00456ABE">
          <w:rPr>
            <w:rFonts w:ascii="Arial" w:hAnsi="Arial" w:cs="Arial"/>
            <w:color w:val="222222"/>
            <w:sz w:val="20"/>
            <w:szCs w:val="20"/>
            <w:shd w:val="clear" w:color="auto" w:fill="FFFFFF"/>
          </w:rPr>
          <w:delText>，</w:delText>
        </w:r>
      </w:del>
      <w:ins w:id="31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patterns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2016 24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727-738</w:t>
      </w:r>
    </w:p>
    <w:p w14:paraId="27036A11" w14:textId="4971F2DB" w:rsidR="0019632D" w:rsidRDefault="0019632D" w:rsidP="0019632D">
      <w:pPr>
        <w:pStyle w:val="a0"/>
        <w:numPr>
          <w:ilvl w:val="0"/>
          <w:numId w:val="7"/>
        </w:numPr>
        <w:rPr>
          <w:rFonts w:ascii="Arial" w:hAnsi="Arial" w:cs="Arial"/>
          <w:color w:val="222222"/>
          <w:sz w:val="20"/>
          <w:szCs w:val="20"/>
          <w:shd w:val="clear" w:color="auto" w:fill="FFFFFF"/>
        </w:rPr>
      </w:pPr>
      <w:bookmarkStart w:id="313" w:name="_Hlk136872956"/>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HDT</w:t>
      </w:r>
      <w:del w:id="314" w:author="HDULAB601" w:date="2023-06-12T16:23:00Z">
        <w:r w:rsidDel="00456ABE">
          <w:rPr>
            <w:rFonts w:ascii="Arial" w:hAnsi="Arial" w:cs="Arial"/>
            <w:color w:val="222222"/>
            <w:sz w:val="20"/>
            <w:szCs w:val="20"/>
            <w:shd w:val="clear" w:color="auto" w:fill="FFFFFF"/>
          </w:rPr>
          <w:delText>，</w:delText>
        </w:r>
      </w:del>
      <w:ins w:id="31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del w:id="316" w:author="HDULAB601" w:date="2023-06-12T16:23:00Z">
        <w:r w:rsidDel="00456ABE">
          <w:rPr>
            <w:rFonts w:ascii="Arial" w:hAnsi="Arial" w:cs="Arial"/>
            <w:color w:val="222222"/>
            <w:sz w:val="20"/>
            <w:szCs w:val="20"/>
            <w:shd w:val="clear" w:color="auto" w:fill="FFFFFF"/>
          </w:rPr>
          <w:delText>，</w:delText>
        </w:r>
      </w:del>
      <w:ins w:id="31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del w:id="318" w:author="HDULAB601" w:date="2023-06-12T16:23:00Z">
        <w:r w:rsidDel="00456ABE">
          <w:rPr>
            <w:rFonts w:ascii="Arial" w:hAnsi="Arial" w:cs="Arial"/>
            <w:color w:val="222222"/>
            <w:sz w:val="20"/>
            <w:szCs w:val="20"/>
            <w:shd w:val="clear" w:color="auto" w:fill="FFFFFF"/>
          </w:rPr>
          <w:delText>，</w:delText>
        </w:r>
      </w:del>
      <w:ins w:id="31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320" w:author="HDULAB601" w:date="2023-06-12T16:23:00Z">
        <w:r w:rsidDel="00456ABE">
          <w:rPr>
            <w:rFonts w:ascii="Arial" w:hAnsi="Arial" w:cs="Arial"/>
            <w:color w:val="222222"/>
            <w:sz w:val="20"/>
            <w:szCs w:val="20"/>
            <w:shd w:val="clear" w:color="auto" w:fill="FFFFFF"/>
          </w:rPr>
          <w:delText>，</w:delText>
        </w:r>
      </w:del>
      <w:ins w:id="32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2013: 772-781.</w:t>
      </w:r>
    </w:p>
    <w:p w14:paraId="4908D2BC" w14:textId="4066AFBC"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322" w:author="HDULAB601" w:date="2023-06-12T16:23:00Z">
        <w:r w:rsidDel="00456ABE">
          <w:rPr>
            <w:rFonts w:ascii="Arial" w:hAnsi="Arial" w:cs="Arial"/>
            <w:color w:val="222222"/>
            <w:sz w:val="20"/>
            <w:szCs w:val="20"/>
            <w:shd w:val="clear" w:color="auto" w:fill="FFFFFF"/>
          </w:rPr>
          <w:delText>，</w:delText>
        </w:r>
      </w:del>
      <w:ins w:id="32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324" w:author="HDULAB601" w:date="2023-06-12T16:23:00Z">
        <w:r w:rsidDel="00456ABE">
          <w:rPr>
            <w:rFonts w:ascii="Arial" w:hAnsi="Arial" w:cs="Arial"/>
            <w:color w:val="222222"/>
            <w:sz w:val="20"/>
            <w:szCs w:val="20"/>
            <w:shd w:val="clear" w:color="auto" w:fill="FFFFFF"/>
          </w:rPr>
          <w:delText>，</w:delText>
        </w:r>
      </w:del>
      <w:ins w:id="32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Directfix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Looking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simple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]//2015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37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326" w:author="HDULAB601" w:date="2023-06-12T16:23:00Z">
        <w:r w:rsidDel="00456ABE">
          <w:rPr>
            <w:rFonts w:ascii="Arial" w:hAnsi="Arial" w:cs="Arial"/>
            <w:color w:val="222222"/>
            <w:sz w:val="20"/>
            <w:szCs w:val="20"/>
            <w:shd w:val="clear" w:color="auto" w:fill="FFFFFF"/>
          </w:rPr>
          <w:delText>，</w:delText>
        </w:r>
      </w:del>
      <w:ins w:id="32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2015</w:t>
      </w:r>
      <w:del w:id="328" w:author="HDULAB601" w:date="2023-06-12T16:23:00Z">
        <w:r w:rsidDel="00456ABE">
          <w:rPr>
            <w:rFonts w:ascii="Arial" w:hAnsi="Arial" w:cs="Arial"/>
            <w:color w:val="222222"/>
            <w:sz w:val="20"/>
            <w:szCs w:val="20"/>
            <w:shd w:val="clear" w:color="auto" w:fill="FFFFFF"/>
          </w:rPr>
          <w:delText>，</w:delText>
        </w:r>
      </w:del>
      <w:ins w:id="32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1: 448-458.</w:t>
      </w:r>
    </w:p>
    <w:p w14:paraId="728957DA" w14:textId="021F94D6"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330" w:author="HDULAB601" w:date="2023-06-12T16:23:00Z">
        <w:r w:rsidDel="00456ABE">
          <w:rPr>
            <w:rFonts w:ascii="Arial" w:hAnsi="Arial" w:cs="Arial"/>
            <w:color w:val="222222"/>
            <w:sz w:val="20"/>
            <w:szCs w:val="20"/>
            <w:shd w:val="clear" w:color="auto" w:fill="FFFFFF"/>
          </w:rPr>
          <w:delText>，</w:delText>
        </w:r>
      </w:del>
      <w:ins w:id="33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332" w:author="HDULAB601" w:date="2023-06-12T16:23:00Z">
        <w:r w:rsidDel="00456ABE">
          <w:rPr>
            <w:rFonts w:ascii="Arial" w:hAnsi="Arial" w:cs="Arial"/>
            <w:color w:val="222222"/>
            <w:sz w:val="20"/>
            <w:szCs w:val="20"/>
            <w:shd w:val="clear" w:color="auto" w:fill="FFFFFF"/>
          </w:rPr>
          <w:delText>，</w:delText>
        </w:r>
      </w:del>
      <w:ins w:id="33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Angelix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Scalable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multiline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synthesis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symbolic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38</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691-701.</w:t>
      </w:r>
    </w:p>
    <w:p w14:paraId="19FC3312" w14:textId="362A2F82"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Rothenberg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BC</w:t>
      </w:r>
      <w:del w:id="334" w:author="HDULAB601" w:date="2023-06-12T16:23:00Z">
        <w:r w:rsidDel="00456ABE">
          <w:rPr>
            <w:rFonts w:ascii="Arial" w:hAnsi="Arial" w:cs="Arial"/>
            <w:color w:val="222222"/>
            <w:sz w:val="20"/>
            <w:szCs w:val="20"/>
            <w:shd w:val="clear" w:color="auto" w:fill="FFFFFF"/>
          </w:rPr>
          <w:delText>，</w:delText>
        </w:r>
      </w:del>
      <w:ins w:id="33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Grumberg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complete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Springer</w:t>
      </w:r>
      <w:del w:id="336" w:author="HDULAB601" w:date="2023-06-12T16:23:00Z">
        <w:r w:rsidDel="00456ABE">
          <w:rPr>
            <w:rFonts w:ascii="Arial" w:hAnsi="Arial" w:cs="Arial"/>
            <w:color w:val="222222"/>
            <w:sz w:val="20"/>
            <w:szCs w:val="20"/>
            <w:shd w:val="clear" w:color="auto" w:fill="FFFFFF"/>
          </w:rPr>
          <w:delText>，</w:delText>
        </w:r>
      </w:del>
      <w:ins w:id="33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Cham</w:t>
      </w:r>
      <w:del w:id="338" w:author="HDULAB601" w:date="2023-06-12T16:23:00Z">
        <w:r w:rsidDel="00456ABE">
          <w:rPr>
            <w:rFonts w:ascii="Arial" w:hAnsi="Arial" w:cs="Arial"/>
            <w:color w:val="222222"/>
            <w:sz w:val="20"/>
            <w:szCs w:val="20"/>
            <w:shd w:val="clear" w:color="auto" w:fill="FFFFFF"/>
          </w:rPr>
          <w:delText>，</w:delText>
        </w:r>
      </w:del>
      <w:ins w:id="33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2016: 593-611.</w:t>
      </w:r>
    </w:p>
    <w:p w14:paraId="5E07490A" w14:textId="61492EAF"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del w:id="340" w:author="HDULAB601" w:date="2023-06-12T16:23:00Z">
        <w:r w:rsidDel="00456ABE">
          <w:rPr>
            <w:rFonts w:ascii="Arial" w:hAnsi="Arial" w:cs="Arial"/>
            <w:color w:val="222222"/>
            <w:sz w:val="20"/>
            <w:szCs w:val="20"/>
            <w:shd w:val="clear" w:color="auto" w:fill="FFFFFF"/>
          </w:rPr>
          <w:delText>，</w:delText>
        </w:r>
      </w:del>
      <w:ins w:id="34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DH</w:t>
      </w:r>
      <w:del w:id="342" w:author="HDULAB601" w:date="2023-06-12T16:23:00Z">
        <w:r w:rsidDel="00456ABE">
          <w:rPr>
            <w:rFonts w:ascii="Arial" w:hAnsi="Arial" w:cs="Arial"/>
            <w:color w:val="222222"/>
            <w:sz w:val="20"/>
            <w:szCs w:val="20"/>
            <w:shd w:val="clear" w:color="auto" w:fill="FFFFFF"/>
          </w:rPr>
          <w:delText>，</w:delText>
        </w:r>
      </w:del>
      <w:ins w:id="34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del w:id="344" w:author="HDULAB601" w:date="2023-06-12T16:23:00Z">
        <w:r w:rsidDel="00456ABE">
          <w:rPr>
            <w:rFonts w:ascii="Arial" w:hAnsi="Arial" w:cs="Arial"/>
            <w:color w:val="222222"/>
            <w:sz w:val="20"/>
            <w:szCs w:val="20"/>
            <w:shd w:val="clear" w:color="auto" w:fill="FFFFFF"/>
          </w:rPr>
          <w:delText>，</w:delText>
        </w:r>
      </w:del>
      <w:ins w:id="34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3: </w:t>
      </w:r>
      <w:r>
        <w:rPr>
          <w:rFonts w:ascii="Times New Roman" w:hAnsi="Times New Roman" w:cs="Arial"/>
          <w:color w:val="222222"/>
          <w:sz w:val="20"/>
          <w:szCs w:val="20"/>
          <w:shd w:val="clear" w:color="auto" w:fill="FFFFFF"/>
        </w:rPr>
        <w:t>syntax</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guided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synthesis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examples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593- 604.</w:t>
      </w:r>
    </w:p>
    <w:p w14:paraId="5889E12B" w14:textId="6DCBAD49"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346" w:author="HDULAB601" w:date="2023-06-12T16:23:00Z">
        <w:r w:rsidDel="00456ABE">
          <w:rPr>
            <w:rFonts w:ascii="Arial" w:hAnsi="Arial" w:cs="Arial"/>
            <w:color w:val="222222"/>
            <w:sz w:val="20"/>
            <w:szCs w:val="20"/>
            <w:shd w:val="clear" w:color="auto" w:fill="FFFFFF"/>
          </w:rPr>
          <w:delText>，</w:delText>
        </w:r>
      </w:del>
      <w:ins w:id="34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MD</w:t>
      </w:r>
      <w:del w:id="348" w:author="HDULAB601" w:date="2023-06-12T16:23:00Z">
        <w:r w:rsidDel="00456ABE">
          <w:rPr>
            <w:rFonts w:ascii="Arial" w:hAnsi="Arial" w:cs="Arial"/>
            <w:color w:val="222222"/>
            <w:sz w:val="20"/>
            <w:szCs w:val="20"/>
            <w:shd w:val="clear" w:color="auto" w:fill="FFFFFF"/>
          </w:rPr>
          <w:delText>，</w:delText>
        </w:r>
      </w:del>
      <w:ins w:id="34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Noller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350" w:author="HDULAB601" w:date="2023-06-12T16:23:00Z">
        <w:r w:rsidDel="00456ABE">
          <w:rPr>
            <w:rFonts w:ascii="Arial" w:hAnsi="Arial" w:cs="Arial"/>
            <w:color w:val="222222"/>
            <w:sz w:val="20"/>
            <w:szCs w:val="20"/>
            <w:shd w:val="clear" w:color="auto" w:fill="FFFFFF"/>
          </w:rPr>
          <w:delText>，</w:delText>
        </w:r>
      </w:del>
      <w:ins w:id="35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implementation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129-139.</w:t>
      </w:r>
    </w:p>
    <w:p w14:paraId="3C9014F9" w14:textId="24419F3F"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352" w:author="HDULAB601" w:date="2023-06-12T16:23:00Z">
        <w:r w:rsidDel="00456ABE">
          <w:rPr>
            <w:rFonts w:ascii="Arial" w:hAnsi="Arial" w:cs="Arial"/>
            <w:color w:val="222222"/>
            <w:sz w:val="20"/>
            <w:szCs w:val="20"/>
            <w:shd w:val="clear" w:color="auto" w:fill="FFFFFF"/>
          </w:rPr>
          <w:delText>，</w:delText>
        </w:r>
      </w:del>
      <w:ins w:id="35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del w:id="354" w:author="HDULAB601" w:date="2023-06-12T16:23:00Z">
        <w:r w:rsidDel="00456ABE">
          <w:rPr>
            <w:rFonts w:ascii="Arial" w:hAnsi="Arial" w:cs="Arial"/>
            <w:color w:val="222222"/>
            <w:sz w:val="20"/>
            <w:szCs w:val="20"/>
            <w:shd w:val="clear" w:color="auto" w:fill="FFFFFF"/>
          </w:rPr>
          <w:delText>，</w:delText>
        </w:r>
      </w:del>
      <w:ins w:id="35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deallocation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errors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2018 26</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 2018: 95-106.</w:t>
      </w:r>
    </w:p>
    <w:p w14:paraId="7E8172F0" w14:textId="0486F12F"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van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Tonder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del w:id="356" w:author="HDULAB601" w:date="2023-06-12T16:23:00Z">
        <w:r w:rsidDel="00456ABE">
          <w:rPr>
            <w:rFonts w:ascii="Arial" w:hAnsi="Arial" w:cs="Arial"/>
            <w:color w:val="222222"/>
            <w:sz w:val="20"/>
            <w:szCs w:val="20"/>
            <w:shd w:val="clear" w:color="auto" w:fill="FFFFFF"/>
          </w:rPr>
          <w:delText>，</w:delText>
        </w:r>
      </w:del>
      <w:ins w:id="35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heap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properties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151-162.</w:t>
      </w:r>
    </w:p>
    <w:p w14:paraId="75084847" w14:textId="4FFBD1F6" w:rsidR="00025AE4" w:rsidRDefault="0019632D"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lastRenderedPageBreak/>
        <w:t>Ke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358" w:author="HDULAB601" w:date="2023-06-12T16:23:00Z">
        <w:r w:rsidDel="00456ABE">
          <w:rPr>
            <w:rFonts w:ascii="Arial" w:hAnsi="Arial" w:cs="Arial"/>
            <w:color w:val="222222"/>
            <w:sz w:val="20"/>
            <w:szCs w:val="20"/>
            <w:shd w:val="clear" w:color="auto" w:fill="FFFFFF"/>
          </w:rPr>
          <w:delText>，</w:delText>
        </w:r>
      </w:del>
      <w:ins w:id="35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Stolee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KT</w:t>
      </w:r>
      <w:del w:id="360" w:author="HDULAB601" w:date="2023-06-12T16:23:00Z">
        <w:r w:rsidDel="00456ABE">
          <w:rPr>
            <w:rFonts w:ascii="Arial" w:hAnsi="Arial" w:cs="Arial"/>
            <w:color w:val="222222"/>
            <w:sz w:val="20"/>
            <w:szCs w:val="20"/>
            <w:shd w:val="clear" w:color="auto" w:fill="FFFFFF"/>
          </w:rPr>
          <w:delText>，</w:delText>
        </w:r>
      </w:del>
      <w:ins w:id="36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del w:id="362" w:author="HDULAB601" w:date="2023-06-12T16:23:00Z">
        <w:r w:rsidDel="00456ABE">
          <w:rPr>
            <w:rFonts w:ascii="Arial" w:hAnsi="Arial" w:cs="Arial"/>
            <w:color w:val="222222"/>
            <w:sz w:val="20"/>
            <w:szCs w:val="20"/>
            <w:shd w:val="clear" w:color="auto" w:fill="FFFFFF"/>
          </w:rPr>
          <w:delText>，</w:delText>
        </w:r>
      </w:del>
      <w:ins w:id="36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]//2015 30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364" w:author="HDULAB601" w:date="2023-06-12T16:23:00Z">
        <w:r w:rsidDel="00456ABE">
          <w:rPr>
            <w:rFonts w:ascii="Arial" w:hAnsi="Arial" w:cs="Arial"/>
            <w:color w:val="222222"/>
            <w:sz w:val="20"/>
            <w:szCs w:val="20"/>
            <w:shd w:val="clear" w:color="auto" w:fill="FFFFFF"/>
          </w:rPr>
          <w:delText>，</w:delText>
        </w:r>
      </w:del>
      <w:ins w:id="36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2015: 295- 306</w:t>
      </w:r>
      <w:bookmarkEnd w:id="313"/>
    </w:p>
    <w:p w14:paraId="09B98F79" w14:textId="2DBBB75C" w:rsidR="0019632D" w:rsidRDefault="0019632D"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Afzal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del w:id="366" w:author="HDULAB601" w:date="2023-06-12T16:23:00Z">
        <w:r w:rsidDel="00456ABE">
          <w:rPr>
            <w:rFonts w:ascii="Arial" w:hAnsi="Arial" w:cs="Arial"/>
            <w:color w:val="222222"/>
            <w:sz w:val="20"/>
            <w:szCs w:val="20"/>
            <w:shd w:val="clear" w:color="auto" w:fill="FFFFFF"/>
          </w:rPr>
          <w:delText>，</w:delText>
        </w:r>
      </w:del>
      <w:ins w:id="36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Motwani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del w:id="368" w:author="HDULAB601" w:date="2023-06-12T16:23:00Z">
        <w:r w:rsidDel="00456ABE">
          <w:rPr>
            <w:rFonts w:ascii="Arial" w:hAnsi="Arial" w:cs="Arial"/>
            <w:color w:val="222222"/>
            <w:sz w:val="20"/>
            <w:szCs w:val="20"/>
            <w:shd w:val="clear" w:color="auto" w:fill="FFFFFF"/>
          </w:rPr>
          <w:delText>，</w:delText>
        </w:r>
      </w:del>
      <w:ins w:id="36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Stolee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KT</w:t>
      </w:r>
      <w:del w:id="370" w:author="HDULAB601" w:date="2023-06-12T16:23:00Z">
        <w:r w:rsidDel="00456ABE">
          <w:rPr>
            <w:rFonts w:ascii="Arial" w:hAnsi="Arial" w:cs="Arial"/>
            <w:color w:val="222222"/>
            <w:sz w:val="20"/>
            <w:szCs w:val="20"/>
            <w:shd w:val="clear" w:color="auto" w:fill="FFFFFF"/>
          </w:rPr>
          <w:delText>，</w:delText>
        </w:r>
      </w:del>
      <w:ins w:id="37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SOSRepair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Expressive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real</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world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del w:id="372" w:author="HDULAB601" w:date="2023-06-12T16:23:00Z">
        <w:r w:rsidDel="00456ABE">
          <w:rPr>
            <w:rFonts w:ascii="Arial" w:hAnsi="Arial" w:cs="Arial"/>
            <w:color w:val="222222"/>
            <w:sz w:val="20"/>
            <w:szCs w:val="20"/>
            <w:shd w:val="clear" w:color="auto" w:fill="FFFFFF"/>
          </w:rPr>
          <w:delText>，</w:delText>
        </w:r>
      </w:del>
      <w:ins w:id="37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2019</w:t>
      </w:r>
      <w:del w:id="374" w:author="HDULAB601" w:date="2023-06-12T16:23:00Z">
        <w:r w:rsidDel="00456ABE">
          <w:rPr>
            <w:rFonts w:ascii="Arial" w:hAnsi="Arial" w:cs="Arial"/>
            <w:color w:val="222222"/>
            <w:sz w:val="20"/>
            <w:szCs w:val="20"/>
            <w:shd w:val="clear" w:color="auto" w:fill="FFFFFF"/>
          </w:rPr>
          <w:delText>，</w:delText>
        </w:r>
      </w:del>
      <w:ins w:id="375"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47(10): 2162-2181</w:t>
      </w:r>
    </w:p>
    <w:p w14:paraId="4DC419D6" w14:textId="1E3B6280" w:rsidR="0019632D" w:rsidRDefault="0019632D" w:rsidP="0019632D">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del w:id="376" w:author="HDULAB601" w:date="2023-06-12T16:23:00Z">
        <w:r w:rsidDel="00456ABE">
          <w:rPr>
            <w:rFonts w:ascii="Arial" w:hAnsi="Arial" w:cs="Arial"/>
            <w:color w:val="222222"/>
            <w:sz w:val="20"/>
            <w:szCs w:val="20"/>
            <w:shd w:val="clear" w:color="auto" w:fill="FFFFFF"/>
          </w:rPr>
          <w:delText>，</w:delText>
        </w:r>
      </w:del>
      <w:ins w:id="377"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Zhikhartsev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del w:id="378" w:author="HDULAB601" w:date="2023-06-12T16:23:00Z">
        <w:r w:rsidDel="00456ABE">
          <w:rPr>
            <w:rFonts w:ascii="Arial" w:hAnsi="Arial" w:cs="Arial"/>
            <w:color w:val="222222"/>
            <w:sz w:val="20"/>
            <w:szCs w:val="20"/>
            <w:shd w:val="clear" w:color="auto" w:fill="FFFFFF"/>
          </w:rPr>
          <w:delText>，</w:delText>
        </w:r>
      </w:del>
      <w:ins w:id="379"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380" w:author="HDULAB601" w:date="2023-06-12T16:23:00Z">
        <w:r w:rsidDel="00456ABE">
          <w:rPr>
            <w:rFonts w:ascii="Arial" w:hAnsi="Arial" w:cs="Arial"/>
            <w:color w:val="222222"/>
            <w:sz w:val="20"/>
            <w:szCs w:val="20"/>
            <w:shd w:val="clear" w:color="auto" w:fill="FFFFFF"/>
          </w:rPr>
          <w:delText>，</w:delText>
        </w:r>
      </w:del>
      <w:ins w:id="381"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831-841.</w:t>
      </w:r>
    </w:p>
    <w:p w14:paraId="6131F2E6" w14:textId="673E80C5" w:rsidR="0019632D" w:rsidRDefault="0019632D"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Xin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del w:id="382" w:author="HDULAB601" w:date="2023-06-12T16:23:00Z">
        <w:r w:rsidDel="00456ABE">
          <w:rPr>
            <w:rFonts w:ascii="Arial" w:hAnsi="Arial" w:cs="Arial"/>
            <w:color w:val="222222"/>
            <w:sz w:val="20"/>
            <w:szCs w:val="20"/>
            <w:shd w:val="clear" w:color="auto" w:fill="FFFFFF"/>
          </w:rPr>
          <w:delText>，</w:delText>
        </w:r>
      </w:del>
      <w:ins w:id="383"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overfittingted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through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26</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2017: 226-236</w:t>
      </w:r>
    </w:p>
    <w:p w14:paraId="3FDB38C3" w14:textId="76952DF1" w:rsidR="00C253FE" w:rsidRDefault="00C253FE" w:rsidP="0019632D">
      <w:pPr>
        <w:pStyle w:val="a0"/>
        <w:numPr>
          <w:ilvl w:val="0"/>
          <w:numId w:val="7"/>
        </w:numPr>
        <w:rPr>
          <w:rFonts w:ascii="Arial" w:hAnsi="Arial" w:cs="Arial"/>
          <w:color w:val="222222"/>
          <w:sz w:val="20"/>
          <w:szCs w:val="20"/>
          <w:shd w:val="clear" w:color="auto" w:fill="FFFFFF"/>
          <w:lang w:eastAsia="zh-CN"/>
        </w:rPr>
      </w:pPr>
      <w:r w:rsidRPr="00C253FE">
        <w:rPr>
          <w:rFonts w:ascii="Arial" w:hAnsi="Arial" w:cs="Arial"/>
          <w:color w:val="222222"/>
          <w:sz w:val="20"/>
          <w:szCs w:val="20"/>
          <w:shd w:val="clear" w:color="auto" w:fill="FFFFFF"/>
          <w:lang w:eastAsia="zh-CN"/>
        </w:rPr>
        <w:t>Mechtaev S, Nguyen MD, Noller Y, Grunske L, Roychoudhury A. Semantic program repair using a reference implementation. In: Proc. of the 40th Int’l Conf. on Software Engineering (ICSE 2018). 2018. 11−22.</w:t>
      </w:r>
    </w:p>
    <w:p w14:paraId="4800778A" w14:textId="29FC0341" w:rsidR="00C253FE" w:rsidRDefault="00C253FE" w:rsidP="0019632D">
      <w:pPr>
        <w:pStyle w:val="a0"/>
        <w:numPr>
          <w:ilvl w:val="0"/>
          <w:numId w:val="7"/>
        </w:numPr>
        <w:rPr>
          <w:rFonts w:ascii="Arial" w:hAnsi="Arial" w:cs="Arial"/>
          <w:color w:val="222222"/>
          <w:sz w:val="20"/>
          <w:szCs w:val="20"/>
          <w:shd w:val="clear" w:color="auto" w:fill="FFFFFF"/>
          <w:lang w:eastAsia="zh-CN"/>
        </w:rPr>
      </w:pPr>
      <w:r w:rsidRPr="00C253FE">
        <w:rPr>
          <w:rFonts w:ascii="Arial" w:hAnsi="Arial" w:cs="Arial"/>
          <w:color w:val="222222"/>
          <w:sz w:val="20"/>
          <w:szCs w:val="20"/>
          <w:shd w:val="clear" w:color="auto" w:fill="FFFFFF"/>
          <w:lang w:eastAsia="zh-CN"/>
        </w:rPr>
        <w:t>Fan L, Rinard M. Automatic patch generation by learning correct code. In: Proc. of the ACM Sigplan-Sigact Symp. on Principles of Programming Languages. ACM Press, 2016. 298−312.</w:t>
      </w:r>
    </w:p>
    <w:p w14:paraId="3991CA8F" w14:textId="65630475" w:rsidR="00C253FE" w:rsidRDefault="00C253FE" w:rsidP="0019632D">
      <w:pPr>
        <w:pStyle w:val="a0"/>
        <w:numPr>
          <w:ilvl w:val="0"/>
          <w:numId w:val="7"/>
        </w:numPr>
        <w:rPr>
          <w:rFonts w:ascii="Arial" w:hAnsi="Arial" w:cs="Arial"/>
          <w:color w:val="222222"/>
          <w:sz w:val="20"/>
          <w:szCs w:val="20"/>
          <w:shd w:val="clear" w:color="auto" w:fill="FFFFFF"/>
          <w:lang w:eastAsia="zh-CN"/>
        </w:rPr>
      </w:pPr>
      <w:bookmarkStart w:id="384" w:name="_Hlk136872361"/>
      <w:r>
        <w:rPr>
          <w:rFonts w:ascii="Times New Roman" w:hAnsi="Times New Roman" w:cs="Arial"/>
          <w:color w:val="222222"/>
          <w:sz w:val="20"/>
          <w:szCs w:val="20"/>
          <w:shd w:val="clear" w:color="auto" w:fill="FFFFFF"/>
        </w:rPr>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del w:id="385" w:author="HDULAB601" w:date="2023-06-12T16:23:00Z">
        <w:r w:rsidDel="00456ABE">
          <w:rPr>
            <w:rFonts w:ascii="Arial" w:hAnsi="Arial" w:cs="Arial"/>
            <w:color w:val="222222"/>
            <w:sz w:val="20"/>
            <w:szCs w:val="20"/>
            <w:shd w:val="clear" w:color="auto" w:fill="FFFFFF"/>
          </w:rPr>
          <w:delText>，</w:delText>
        </w:r>
      </w:del>
      <w:ins w:id="38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Yoshida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del w:id="387" w:author="HDULAB601" w:date="2023-06-12T16:23:00Z">
        <w:r w:rsidDel="00456ABE">
          <w:rPr>
            <w:rFonts w:ascii="Arial" w:hAnsi="Arial" w:cs="Arial"/>
            <w:color w:val="222222"/>
            <w:sz w:val="20"/>
            <w:szCs w:val="20"/>
            <w:shd w:val="clear" w:color="auto" w:fill="FFFFFF"/>
          </w:rPr>
          <w:delText>，</w:delText>
        </w:r>
      </w:del>
      <w:ins w:id="38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Prasad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MR</w:t>
      </w:r>
      <w:del w:id="389" w:author="HDULAB601" w:date="2023-06-12T16:23:00Z">
        <w:r w:rsidDel="00456ABE">
          <w:rPr>
            <w:rFonts w:ascii="Arial" w:hAnsi="Arial" w:cs="Arial"/>
            <w:color w:val="222222"/>
            <w:sz w:val="20"/>
            <w:szCs w:val="20"/>
            <w:shd w:val="clear" w:color="auto" w:fill="FFFFFF"/>
          </w:rPr>
          <w:delText>，</w:delText>
        </w:r>
      </w:del>
      <w:ins w:id="39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patterns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2016 24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727-738</w:t>
      </w:r>
      <w:bookmarkEnd w:id="384"/>
    </w:p>
    <w:p w14:paraId="52556303" w14:textId="11DF7262" w:rsidR="00C253FE" w:rsidRDefault="00C253FE" w:rsidP="0019632D">
      <w:pPr>
        <w:pStyle w:val="a0"/>
        <w:numPr>
          <w:ilvl w:val="0"/>
          <w:numId w:val="7"/>
        </w:numPr>
        <w:rPr>
          <w:rFonts w:ascii="Arial" w:hAnsi="Arial" w:cs="Arial"/>
          <w:color w:val="222222"/>
          <w:sz w:val="20"/>
          <w:szCs w:val="20"/>
          <w:shd w:val="clear" w:color="auto" w:fill="FFFFFF"/>
          <w:lang w:eastAsia="zh-CN"/>
        </w:rPr>
      </w:pPr>
      <w:r>
        <w:rPr>
          <w:rFonts w:ascii="Arial" w:hAnsi="Arial" w:cs="Arial"/>
          <w:color w:val="222222"/>
          <w:sz w:val="20"/>
          <w:szCs w:val="20"/>
          <w:shd w:val="clear" w:color="auto" w:fill="FFFFFF"/>
        </w:rPr>
        <w:t>Cashin P, Martinez C, Weimer W, et al. Understanding automatically-generated patches through symbolic invariant differences[C]//2019 34th IEEE/ACM International Conference on Automated Software Engineering (ASE). IEEE, 2019: 411-414.</w:t>
      </w:r>
    </w:p>
    <w:p w14:paraId="060FDB45" w14:textId="2438B2C5" w:rsidR="00C253FE" w:rsidRDefault="00C253FE"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Nilizadeh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del w:id="391" w:author="HDULAB601" w:date="2023-06-12T16:23:00Z">
        <w:r w:rsidDel="00456ABE">
          <w:rPr>
            <w:rFonts w:ascii="Arial" w:hAnsi="Arial" w:cs="Arial"/>
            <w:color w:val="222222"/>
            <w:sz w:val="20"/>
            <w:szCs w:val="20"/>
            <w:shd w:val="clear" w:color="auto" w:fill="FFFFFF"/>
          </w:rPr>
          <w:delText>，</w:delText>
        </w:r>
      </w:del>
      <w:ins w:id="39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Leavens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GT</w:t>
      </w:r>
      <w:del w:id="393" w:author="HDULAB601" w:date="2023-06-12T16:23:00Z">
        <w:r w:rsidDel="00456ABE">
          <w:rPr>
            <w:rFonts w:ascii="Arial" w:hAnsi="Arial" w:cs="Arial"/>
            <w:color w:val="222222"/>
            <w:sz w:val="20"/>
            <w:szCs w:val="20"/>
            <w:shd w:val="clear" w:color="auto" w:fill="FFFFFF"/>
          </w:rPr>
          <w:delText>，</w:delText>
        </w:r>
      </w:del>
      <w:ins w:id="39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del w:id="395" w:author="HDULAB601" w:date="2023-06-12T16:23:00Z">
        <w:r w:rsidDel="00456ABE">
          <w:rPr>
            <w:rFonts w:ascii="Arial" w:hAnsi="Arial" w:cs="Arial"/>
            <w:color w:val="222222"/>
            <w:sz w:val="20"/>
            <w:szCs w:val="20"/>
            <w:shd w:val="clear" w:color="auto" w:fill="FFFFFF"/>
          </w:rPr>
          <w:delText>，</w:delText>
        </w:r>
      </w:del>
      <w:ins w:id="39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true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Overfitting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dynamic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]//2021 14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del w:id="397" w:author="HDULAB601" w:date="2023-06-12T16:23:00Z">
        <w:r w:rsidDel="00456ABE">
          <w:rPr>
            <w:rFonts w:ascii="Arial" w:hAnsi="Arial" w:cs="Arial"/>
            <w:color w:val="222222"/>
            <w:sz w:val="20"/>
            <w:szCs w:val="20"/>
            <w:shd w:val="clear" w:color="auto" w:fill="FFFFFF"/>
          </w:rPr>
          <w:delText>，</w:delText>
        </w:r>
      </w:del>
      <w:ins w:id="39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Verification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Validation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399" w:author="HDULAB601" w:date="2023-06-12T16:23:00Z">
        <w:r w:rsidDel="00456ABE">
          <w:rPr>
            <w:rFonts w:ascii="Arial" w:hAnsi="Arial" w:cs="Arial"/>
            <w:color w:val="222222"/>
            <w:sz w:val="20"/>
            <w:szCs w:val="20"/>
            <w:shd w:val="clear" w:color="auto" w:fill="FFFFFF"/>
          </w:rPr>
          <w:delText>，</w:delText>
        </w:r>
      </w:del>
      <w:ins w:id="400"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2021 : 229-240</w:t>
      </w:r>
    </w:p>
    <w:p w14:paraId="55F37C5C" w14:textId="080D06C3" w:rsidR="00C253FE" w:rsidRDefault="00C253FE" w:rsidP="0019632D">
      <w:pPr>
        <w:pStyle w:val="a0"/>
        <w:numPr>
          <w:ilvl w:val="0"/>
          <w:numId w:val="7"/>
        </w:numPr>
        <w:rPr>
          <w:rFonts w:ascii="Arial" w:hAnsi="Arial" w:cs="Arial"/>
          <w:color w:val="222222"/>
          <w:sz w:val="20"/>
          <w:szCs w:val="20"/>
          <w:shd w:val="clear" w:color="auto" w:fill="FFFFFF"/>
          <w:lang w:eastAsia="zh-CN"/>
        </w:rPr>
      </w:pPr>
      <w:r>
        <w:rPr>
          <w:rFonts w:ascii="Arial" w:hAnsi="Arial" w:cs="Arial"/>
          <w:color w:val="222222"/>
          <w:sz w:val="20"/>
          <w:szCs w:val="20"/>
          <w:shd w:val="clear" w:color="auto" w:fill="FFFFFF"/>
        </w:rPr>
        <w:t>Ghanbari A. ObjSim: Lightweight automatic patch prioritization via object similarity[C]//Proceedings of the 29th ACM SIGSOFT International Symposium on Software Testing and Analysis. 2020: 541-544.</w:t>
      </w:r>
    </w:p>
    <w:p w14:paraId="511787BC" w14:textId="0191D49B" w:rsidR="00C253FE" w:rsidRDefault="00C253FE" w:rsidP="0019632D">
      <w:pPr>
        <w:pStyle w:val="a0"/>
        <w:numPr>
          <w:ilvl w:val="0"/>
          <w:numId w:val="7"/>
        </w:numPr>
        <w:rPr>
          <w:rFonts w:ascii="Arial" w:hAnsi="Arial" w:cs="Arial"/>
          <w:color w:val="222222"/>
          <w:sz w:val="20"/>
          <w:szCs w:val="20"/>
          <w:shd w:val="clear" w:color="auto" w:fill="FFFFFF"/>
          <w:lang w:eastAsia="zh-CN"/>
        </w:rPr>
      </w:pPr>
      <w:r>
        <w:rPr>
          <w:rFonts w:ascii="Arial" w:hAnsi="Arial" w:cs="Arial"/>
          <w:color w:val="222222"/>
          <w:sz w:val="20"/>
          <w:szCs w:val="20"/>
          <w:shd w:val="clear" w:color="auto" w:fill="FFFFFF"/>
        </w:rPr>
        <w:t>Ye H, Gu J, Martinez M, et al. Automated classification of overfitting patches with statically extracted code features[J]. IEEE Transactions on Software Engineering, 2021, 48(8): 2920-2938.</w:t>
      </w:r>
    </w:p>
    <w:p w14:paraId="6FB206D6" w14:textId="55AB261A" w:rsidR="009D3B5A" w:rsidRDefault="009D3B5A"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del w:id="401" w:author="HDULAB601" w:date="2023-06-12T16:23:00Z">
        <w:r w:rsidDel="00456ABE">
          <w:rPr>
            <w:rFonts w:ascii="Arial" w:hAnsi="Arial" w:cs="Arial"/>
            <w:color w:val="222222"/>
            <w:sz w:val="20"/>
            <w:szCs w:val="20"/>
            <w:shd w:val="clear" w:color="auto" w:fill="FFFFFF"/>
          </w:rPr>
          <w:delText>，</w:delText>
        </w:r>
      </w:del>
      <w:ins w:id="402"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Pei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del w:id="403" w:author="HDULAB601" w:date="2023-06-12T16:23:00Z">
        <w:r w:rsidDel="00456ABE">
          <w:rPr>
            <w:rFonts w:ascii="Arial" w:hAnsi="Arial" w:cs="Arial"/>
            <w:color w:val="222222"/>
            <w:sz w:val="20"/>
            <w:szCs w:val="20"/>
            <w:shd w:val="clear" w:color="auto" w:fill="FFFFFF"/>
          </w:rPr>
          <w:delText>，</w:delText>
        </w:r>
      </w:del>
      <w:ins w:id="404"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Furia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]//2017 32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del w:id="405" w:author="HDULAB601" w:date="2023-06-12T16:23:00Z">
        <w:r w:rsidDel="00456ABE">
          <w:rPr>
            <w:rFonts w:ascii="Arial" w:hAnsi="Arial" w:cs="Arial"/>
            <w:color w:val="222222"/>
            <w:sz w:val="20"/>
            <w:szCs w:val="20"/>
            <w:shd w:val="clear" w:color="auto" w:fill="FFFFFF"/>
          </w:rPr>
          <w:delText>，</w:delText>
        </w:r>
      </w:del>
      <w:ins w:id="406"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2017: 637-647</w:t>
      </w:r>
    </w:p>
    <w:p w14:paraId="0CACD273" w14:textId="21E1A351" w:rsidR="00D94D7A" w:rsidRDefault="00D94D7A" w:rsidP="0019632D">
      <w:pPr>
        <w:pStyle w:val="a0"/>
        <w:numPr>
          <w:ilvl w:val="0"/>
          <w:numId w:val="7"/>
        </w:numPr>
        <w:rPr>
          <w:rFonts w:ascii="Arial" w:hAnsi="Arial" w:cs="Arial"/>
          <w:color w:val="222222"/>
          <w:sz w:val="20"/>
          <w:szCs w:val="20"/>
          <w:shd w:val="clear" w:color="auto" w:fill="FFFFFF"/>
          <w:lang w:eastAsia="zh-CN"/>
        </w:rPr>
      </w:pPr>
      <w:r>
        <w:rPr>
          <w:rFonts w:ascii="Times New Roman" w:hAnsi="Times New Roman" w:cs="Arial"/>
          <w:color w:val="222222"/>
          <w:sz w:val="20"/>
          <w:szCs w:val="20"/>
          <w:shd w:val="clear" w:color="auto" w:fill="FFFFFF"/>
        </w:rPr>
        <w:t>Fraser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w:t>
      </w:r>
      <w:del w:id="407" w:author="HDULAB601" w:date="2023-06-12T16:23:00Z">
        <w:r w:rsidDel="00456ABE">
          <w:rPr>
            <w:rFonts w:ascii="Arial" w:hAnsi="Arial" w:cs="Arial"/>
            <w:color w:val="222222"/>
            <w:sz w:val="20"/>
            <w:szCs w:val="20"/>
            <w:shd w:val="clear" w:color="auto" w:fill="FFFFFF"/>
          </w:rPr>
          <w:delText>，</w:delText>
        </w:r>
      </w:del>
      <w:ins w:id="408" w:author="HDULAB601" w:date="2023-06-12T16:23:00Z">
        <w:r w:rsidR="00456ABE">
          <w:rPr>
            <w:rFonts w:ascii="Arial" w:hAnsi="Arial" w:cs="Arial"/>
            <w:color w:val="222222"/>
            <w:sz w:val="20"/>
            <w:szCs w:val="20"/>
            <w:shd w:val="clear" w:color="auto" w:fill="FFFFFF"/>
          </w:rPr>
          <w:t>,</w:t>
        </w:r>
      </w:ins>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Arcuri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object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oriented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13</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2011: 416-419.</w:t>
      </w:r>
    </w:p>
    <w:p w14:paraId="25F3E588" w14:textId="147E1763" w:rsidR="007C6FEF" w:rsidRPr="0019632D" w:rsidRDefault="007C6FEF" w:rsidP="0019632D">
      <w:pPr>
        <w:pStyle w:val="a0"/>
        <w:numPr>
          <w:ilvl w:val="0"/>
          <w:numId w:val="7"/>
        </w:numPr>
        <w:rPr>
          <w:rFonts w:ascii="Arial" w:hAnsi="Arial" w:cs="Arial"/>
          <w:color w:val="222222"/>
          <w:sz w:val="20"/>
          <w:szCs w:val="20"/>
          <w:shd w:val="clear" w:color="auto" w:fill="FFFFFF"/>
          <w:lang w:eastAsia="zh-CN"/>
        </w:rPr>
      </w:pPr>
      <w:r w:rsidRPr="00E14733">
        <w:rPr>
          <w:rFonts w:ascii="Times New Roman" w:hAnsi="Times New Roman" w:cs="Times New Roman"/>
          <w:color w:val="222222"/>
          <w:sz w:val="20"/>
          <w:szCs w:val="20"/>
          <w:shd w:val="clear" w:color="auto" w:fill="FFFFFF"/>
        </w:rPr>
        <w:t>Just R, Jalali D, Ernst M D. Defects4J: A database of existing faults to enable controlled testing studies for Java programs[C]//Proceedings of the 2014 International Symposium on Software Testing and Analysis. 2014: 437-440</w:t>
      </w:r>
    </w:p>
    <w:sectPr w:rsidR="007C6FEF" w:rsidRPr="0019632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EE2C" w14:textId="77777777" w:rsidR="008E71FF" w:rsidRDefault="008E71FF">
      <w:pPr>
        <w:spacing w:after="0"/>
      </w:pPr>
      <w:r>
        <w:separator/>
      </w:r>
    </w:p>
  </w:endnote>
  <w:endnote w:type="continuationSeparator" w:id="0">
    <w:p w14:paraId="2E14EC96" w14:textId="77777777" w:rsidR="008E71FF" w:rsidRDefault="008E71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PingFang SC">
    <w:altName w:val="Cambria"/>
    <w:panose1 w:val="00000000000000000000"/>
    <w:charset w:val="00"/>
    <w:family w:val="roman"/>
    <w:notTrueType/>
    <w:pitch w:val="default"/>
  </w:font>
  <w:font w:name="ali-55">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37DC" w14:textId="77777777" w:rsidR="008E71FF" w:rsidRDefault="008E71FF">
      <w:pPr>
        <w:spacing w:after="0"/>
      </w:pPr>
      <w:r>
        <w:separator/>
      </w:r>
    </w:p>
  </w:footnote>
  <w:footnote w:type="continuationSeparator" w:id="0">
    <w:p w14:paraId="73A43E4E" w14:textId="77777777" w:rsidR="008E71FF" w:rsidRDefault="008E71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0A99411"/>
    <w:lvl w:ilvl="0">
      <w:start w:val="1"/>
      <w:numFmt w:val="bullet"/>
      <w:lvlText w:val=""/>
      <w:lvlJc w:val="left"/>
      <w:pPr>
        <w:ind w:left="720" w:hanging="480"/>
      </w:pPr>
      <w:rPr>
        <w:rFonts w:ascii="Wingdings" w:hAnsi="Wingding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88A531C"/>
    <w:multiLevelType w:val="multilevel"/>
    <w:tmpl w:val="388A53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CA0DBD"/>
    <w:multiLevelType w:val="multilevel"/>
    <w:tmpl w:val="42CA0DB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CB7419C"/>
    <w:multiLevelType w:val="singleLevel"/>
    <w:tmpl w:val="6CB7419C"/>
    <w:lvl w:ilvl="0">
      <w:start w:val="1"/>
      <w:numFmt w:val="decimal"/>
      <w:suff w:val="space"/>
      <w:lvlText w:val="%1."/>
      <w:lvlJc w:val="left"/>
    </w:lvl>
  </w:abstractNum>
  <w:abstractNum w:abstractNumId="5" w15:restartNumberingAfterBreak="0">
    <w:nsid w:val="6FFB341A"/>
    <w:multiLevelType w:val="hybridMultilevel"/>
    <w:tmpl w:val="1FA8DE8A"/>
    <w:lvl w:ilvl="0" w:tplc="31BC634E">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5398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0035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896868">
    <w:abstractNumId w:val="0"/>
  </w:num>
  <w:num w:numId="4" w16cid:durableId="464006817">
    <w:abstractNumId w:val="4"/>
  </w:num>
  <w:num w:numId="5" w16cid:durableId="280187435">
    <w:abstractNumId w:val="3"/>
  </w:num>
  <w:num w:numId="6" w16cid:durableId="248126483">
    <w:abstractNumId w:val="1"/>
  </w:num>
  <w:num w:numId="7" w16cid:durableId="1216701946">
    <w:abstractNumId w:val="2"/>
  </w:num>
  <w:num w:numId="8" w16cid:durableId="19571033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DULAB601">
    <w15:presenceInfo w15:providerId="None" w15:userId="HDULAB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jgyNmJlYTMxNmUxYTdmOGYwNjYxZDI5ODczMmYzODQifQ=="/>
  </w:docVars>
  <w:rsids>
    <w:rsidRoot w:val="00984175"/>
    <w:rsid w:val="00020371"/>
    <w:rsid w:val="0002361D"/>
    <w:rsid w:val="00025AE4"/>
    <w:rsid w:val="00030655"/>
    <w:rsid w:val="0003368A"/>
    <w:rsid w:val="000350A2"/>
    <w:rsid w:val="000352D4"/>
    <w:rsid w:val="00035E15"/>
    <w:rsid w:val="0003727E"/>
    <w:rsid w:val="0004319E"/>
    <w:rsid w:val="00043CA3"/>
    <w:rsid w:val="00044986"/>
    <w:rsid w:val="0004645D"/>
    <w:rsid w:val="00057C08"/>
    <w:rsid w:val="000605E9"/>
    <w:rsid w:val="000710A7"/>
    <w:rsid w:val="00076804"/>
    <w:rsid w:val="00076A05"/>
    <w:rsid w:val="00084CF5"/>
    <w:rsid w:val="000876A7"/>
    <w:rsid w:val="000926C9"/>
    <w:rsid w:val="000A76DE"/>
    <w:rsid w:val="000B0B53"/>
    <w:rsid w:val="000C02B2"/>
    <w:rsid w:val="000D1D95"/>
    <w:rsid w:val="000D2BED"/>
    <w:rsid w:val="000E02F7"/>
    <w:rsid w:val="000F226C"/>
    <w:rsid w:val="000F50B1"/>
    <w:rsid w:val="000F52A7"/>
    <w:rsid w:val="000F607D"/>
    <w:rsid w:val="00100283"/>
    <w:rsid w:val="001058CD"/>
    <w:rsid w:val="00105CE4"/>
    <w:rsid w:val="00111715"/>
    <w:rsid w:val="00113531"/>
    <w:rsid w:val="0011406D"/>
    <w:rsid w:val="001149E8"/>
    <w:rsid w:val="00117308"/>
    <w:rsid w:val="001262EA"/>
    <w:rsid w:val="00127175"/>
    <w:rsid w:val="001326AB"/>
    <w:rsid w:val="00141CAF"/>
    <w:rsid w:val="001464BC"/>
    <w:rsid w:val="001473F9"/>
    <w:rsid w:val="00151656"/>
    <w:rsid w:val="001551DB"/>
    <w:rsid w:val="00156C50"/>
    <w:rsid w:val="00161E86"/>
    <w:rsid w:val="00162148"/>
    <w:rsid w:val="001636AF"/>
    <w:rsid w:val="0017230F"/>
    <w:rsid w:val="00176542"/>
    <w:rsid w:val="00181779"/>
    <w:rsid w:val="00190875"/>
    <w:rsid w:val="00190DE4"/>
    <w:rsid w:val="00195F62"/>
    <w:rsid w:val="0019632D"/>
    <w:rsid w:val="001968EA"/>
    <w:rsid w:val="001B05CD"/>
    <w:rsid w:val="001B1160"/>
    <w:rsid w:val="001B1898"/>
    <w:rsid w:val="001B1E8B"/>
    <w:rsid w:val="001B2357"/>
    <w:rsid w:val="001C064D"/>
    <w:rsid w:val="001C3136"/>
    <w:rsid w:val="001D002F"/>
    <w:rsid w:val="001D63BA"/>
    <w:rsid w:val="001E2C3B"/>
    <w:rsid w:val="001E3E47"/>
    <w:rsid w:val="001F0553"/>
    <w:rsid w:val="001F0A76"/>
    <w:rsid w:val="001F3EA8"/>
    <w:rsid w:val="002242BA"/>
    <w:rsid w:val="00231D11"/>
    <w:rsid w:val="00235BDE"/>
    <w:rsid w:val="00236E71"/>
    <w:rsid w:val="00250153"/>
    <w:rsid w:val="00257B7F"/>
    <w:rsid w:val="002617D3"/>
    <w:rsid w:val="002623B0"/>
    <w:rsid w:val="00273ED1"/>
    <w:rsid w:val="00275B76"/>
    <w:rsid w:val="002770A8"/>
    <w:rsid w:val="00281892"/>
    <w:rsid w:val="00284611"/>
    <w:rsid w:val="00287CF6"/>
    <w:rsid w:val="00295C9A"/>
    <w:rsid w:val="002A569A"/>
    <w:rsid w:val="002B3C57"/>
    <w:rsid w:val="002B6429"/>
    <w:rsid w:val="002B6E78"/>
    <w:rsid w:val="002B736F"/>
    <w:rsid w:val="002C4C0F"/>
    <w:rsid w:val="002D0B58"/>
    <w:rsid w:val="002D5109"/>
    <w:rsid w:val="002D7571"/>
    <w:rsid w:val="002D7B3A"/>
    <w:rsid w:val="002D7C1C"/>
    <w:rsid w:val="002D7C23"/>
    <w:rsid w:val="002E2DC6"/>
    <w:rsid w:val="002E30A7"/>
    <w:rsid w:val="002E49AE"/>
    <w:rsid w:val="002E6A10"/>
    <w:rsid w:val="002F0DDD"/>
    <w:rsid w:val="003012CE"/>
    <w:rsid w:val="003145DC"/>
    <w:rsid w:val="003147B4"/>
    <w:rsid w:val="00323415"/>
    <w:rsid w:val="00324892"/>
    <w:rsid w:val="00324BD4"/>
    <w:rsid w:val="00340849"/>
    <w:rsid w:val="0034181A"/>
    <w:rsid w:val="003439A7"/>
    <w:rsid w:val="003443D8"/>
    <w:rsid w:val="0034551D"/>
    <w:rsid w:val="00345F61"/>
    <w:rsid w:val="003520DA"/>
    <w:rsid w:val="00352933"/>
    <w:rsid w:val="003577E3"/>
    <w:rsid w:val="00372AF0"/>
    <w:rsid w:val="00376EFC"/>
    <w:rsid w:val="00381337"/>
    <w:rsid w:val="00393313"/>
    <w:rsid w:val="003A19F8"/>
    <w:rsid w:val="003A3279"/>
    <w:rsid w:val="003B121A"/>
    <w:rsid w:val="003B202B"/>
    <w:rsid w:val="003B4DEF"/>
    <w:rsid w:val="003B559E"/>
    <w:rsid w:val="003C3593"/>
    <w:rsid w:val="003D13C1"/>
    <w:rsid w:val="003F0A8D"/>
    <w:rsid w:val="003F265D"/>
    <w:rsid w:val="003F2A0D"/>
    <w:rsid w:val="00401518"/>
    <w:rsid w:val="00401943"/>
    <w:rsid w:val="004019BA"/>
    <w:rsid w:val="0041164B"/>
    <w:rsid w:val="004116D9"/>
    <w:rsid w:val="00412138"/>
    <w:rsid w:val="00414610"/>
    <w:rsid w:val="0042672F"/>
    <w:rsid w:val="004340FD"/>
    <w:rsid w:val="0043590A"/>
    <w:rsid w:val="004374E3"/>
    <w:rsid w:val="00442207"/>
    <w:rsid w:val="004429D3"/>
    <w:rsid w:val="004438B2"/>
    <w:rsid w:val="0044420B"/>
    <w:rsid w:val="004521E2"/>
    <w:rsid w:val="004547E6"/>
    <w:rsid w:val="00454B05"/>
    <w:rsid w:val="00454D63"/>
    <w:rsid w:val="00456ABE"/>
    <w:rsid w:val="00460029"/>
    <w:rsid w:val="00477479"/>
    <w:rsid w:val="00480200"/>
    <w:rsid w:val="0048241B"/>
    <w:rsid w:val="00490802"/>
    <w:rsid w:val="00492BF0"/>
    <w:rsid w:val="004953D6"/>
    <w:rsid w:val="004A1C40"/>
    <w:rsid w:val="004A5273"/>
    <w:rsid w:val="004A59E4"/>
    <w:rsid w:val="004A5D56"/>
    <w:rsid w:val="004A6975"/>
    <w:rsid w:val="004B65F7"/>
    <w:rsid w:val="004C3FD9"/>
    <w:rsid w:val="004D1CAA"/>
    <w:rsid w:val="004D2A82"/>
    <w:rsid w:val="004D2D83"/>
    <w:rsid w:val="004D2F07"/>
    <w:rsid w:val="004E3865"/>
    <w:rsid w:val="004E7390"/>
    <w:rsid w:val="004E7E86"/>
    <w:rsid w:val="004F1748"/>
    <w:rsid w:val="004F2605"/>
    <w:rsid w:val="004F4152"/>
    <w:rsid w:val="004F41B6"/>
    <w:rsid w:val="004F5A16"/>
    <w:rsid w:val="004F670B"/>
    <w:rsid w:val="004F75EB"/>
    <w:rsid w:val="00505017"/>
    <w:rsid w:val="00506958"/>
    <w:rsid w:val="00507F06"/>
    <w:rsid w:val="00512997"/>
    <w:rsid w:val="00512FB7"/>
    <w:rsid w:val="0052435D"/>
    <w:rsid w:val="005304B1"/>
    <w:rsid w:val="00533F57"/>
    <w:rsid w:val="00535724"/>
    <w:rsid w:val="00535D60"/>
    <w:rsid w:val="005416E4"/>
    <w:rsid w:val="0055076D"/>
    <w:rsid w:val="00556CE3"/>
    <w:rsid w:val="00557934"/>
    <w:rsid w:val="005606DA"/>
    <w:rsid w:val="00565B19"/>
    <w:rsid w:val="00585F11"/>
    <w:rsid w:val="005946E2"/>
    <w:rsid w:val="005965A0"/>
    <w:rsid w:val="005C038C"/>
    <w:rsid w:val="005C221D"/>
    <w:rsid w:val="005C78FC"/>
    <w:rsid w:val="005D031A"/>
    <w:rsid w:val="005D2882"/>
    <w:rsid w:val="005D6CE9"/>
    <w:rsid w:val="005D75A6"/>
    <w:rsid w:val="005E335E"/>
    <w:rsid w:val="005E5A89"/>
    <w:rsid w:val="005E71BA"/>
    <w:rsid w:val="005E7CBF"/>
    <w:rsid w:val="0060783A"/>
    <w:rsid w:val="0061392C"/>
    <w:rsid w:val="00614E9F"/>
    <w:rsid w:val="00614FCF"/>
    <w:rsid w:val="00623E25"/>
    <w:rsid w:val="00624394"/>
    <w:rsid w:val="0062562E"/>
    <w:rsid w:val="00626C68"/>
    <w:rsid w:val="00632BCC"/>
    <w:rsid w:val="00632CBC"/>
    <w:rsid w:val="00633A24"/>
    <w:rsid w:val="006352D3"/>
    <w:rsid w:val="00643E16"/>
    <w:rsid w:val="00651BFA"/>
    <w:rsid w:val="0066377A"/>
    <w:rsid w:val="00674ECC"/>
    <w:rsid w:val="00676E62"/>
    <w:rsid w:val="006779E1"/>
    <w:rsid w:val="00680504"/>
    <w:rsid w:val="006827D6"/>
    <w:rsid w:val="00687CFD"/>
    <w:rsid w:val="006A14F9"/>
    <w:rsid w:val="006B2B81"/>
    <w:rsid w:val="006B3F75"/>
    <w:rsid w:val="006B5B04"/>
    <w:rsid w:val="006B7BE8"/>
    <w:rsid w:val="006C167C"/>
    <w:rsid w:val="006C3043"/>
    <w:rsid w:val="006C4C51"/>
    <w:rsid w:val="006C780E"/>
    <w:rsid w:val="006C7BBF"/>
    <w:rsid w:val="006D5F85"/>
    <w:rsid w:val="006D6B3F"/>
    <w:rsid w:val="006E574D"/>
    <w:rsid w:val="006E5904"/>
    <w:rsid w:val="006F132C"/>
    <w:rsid w:val="007021CD"/>
    <w:rsid w:val="00710593"/>
    <w:rsid w:val="007163FA"/>
    <w:rsid w:val="00716822"/>
    <w:rsid w:val="00717EC0"/>
    <w:rsid w:val="0072595B"/>
    <w:rsid w:val="00725FC3"/>
    <w:rsid w:val="00731502"/>
    <w:rsid w:val="00735511"/>
    <w:rsid w:val="00744998"/>
    <w:rsid w:val="0075011D"/>
    <w:rsid w:val="00750A77"/>
    <w:rsid w:val="00762ADE"/>
    <w:rsid w:val="00762B82"/>
    <w:rsid w:val="00770DEA"/>
    <w:rsid w:val="00771AA2"/>
    <w:rsid w:val="00782355"/>
    <w:rsid w:val="007841EC"/>
    <w:rsid w:val="00784623"/>
    <w:rsid w:val="00791365"/>
    <w:rsid w:val="007A3E9B"/>
    <w:rsid w:val="007A5BAC"/>
    <w:rsid w:val="007B05F6"/>
    <w:rsid w:val="007B0E2A"/>
    <w:rsid w:val="007B37E9"/>
    <w:rsid w:val="007B6D16"/>
    <w:rsid w:val="007C6FEF"/>
    <w:rsid w:val="007D556A"/>
    <w:rsid w:val="007F19AC"/>
    <w:rsid w:val="007F565F"/>
    <w:rsid w:val="007F6E61"/>
    <w:rsid w:val="00804855"/>
    <w:rsid w:val="00807670"/>
    <w:rsid w:val="008077FA"/>
    <w:rsid w:val="00826372"/>
    <w:rsid w:val="00834E76"/>
    <w:rsid w:val="00837042"/>
    <w:rsid w:val="00837A07"/>
    <w:rsid w:val="0084272D"/>
    <w:rsid w:val="00842F32"/>
    <w:rsid w:val="008531C7"/>
    <w:rsid w:val="008537EB"/>
    <w:rsid w:val="008569FD"/>
    <w:rsid w:val="00857014"/>
    <w:rsid w:val="00862647"/>
    <w:rsid w:val="00881AF7"/>
    <w:rsid w:val="008A114F"/>
    <w:rsid w:val="008B3582"/>
    <w:rsid w:val="008B5472"/>
    <w:rsid w:val="008D568B"/>
    <w:rsid w:val="008E0CAD"/>
    <w:rsid w:val="008E4E6C"/>
    <w:rsid w:val="008E71FF"/>
    <w:rsid w:val="008F75CE"/>
    <w:rsid w:val="0090373D"/>
    <w:rsid w:val="0090649A"/>
    <w:rsid w:val="0090771D"/>
    <w:rsid w:val="00907B64"/>
    <w:rsid w:val="00910F62"/>
    <w:rsid w:val="00912777"/>
    <w:rsid w:val="0091653A"/>
    <w:rsid w:val="0092383B"/>
    <w:rsid w:val="00923AB3"/>
    <w:rsid w:val="00923F01"/>
    <w:rsid w:val="0092476E"/>
    <w:rsid w:val="00935DEB"/>
    <w:rsid w:val="00940976"/>
    <w:rsid w:val="00941FF8"/>
    <w:rsid w:val="009568F6"/>
    <w:rsid w:val="00960B18"/>
    <w:rsid w:val="00971FF0"/>
    <w:rsid w:val="0097681D"/>
    <w:rsid w:val="00976A59"/>
    <w:rsid w:val="00977C94"/>
    <w:rsid w:val="00983693"/>
    <w:rsid w:val="00984175"/>
    <w:rsid w:val="00992350"/>
    <w:rsid w:val="009924EB"/>
    <w:rsid w:val="009C1EC5"/>
    <w:rsid w:val="009C33B7"/>
    <w:rsid w:val="009D2D77"/>
    <w:rsid w:val="009D3B5A"/>
    <w:rsid w:val="009D53FE"/>
    <w:rsid w:val="009E04E8"/>
    <w:rsid w:val="009E76F8"/>
    <w:rsid w:val="009E78F6"/>
    <w:rsid w:val="009F42D1"/>
    <w:rsid w:val="009F4E41"/>
    <w:rsid w:val="009F663A"/>
    <w:rsid w:val="00A030A0"/>
    <w:rsid w:val="00A1196F"/>
    <w:rsid w:val="00A143D5"/>
    <w:rsid w:val="00A164B5"/>
    <w:rsid w:val="00A24023"/>
    <w:rsid w:val="00A263F0"/>
    <w:rsid w:val="00A27896"/>
    <w:rsid w:val="00A30499"/>
    <w:rsid w:val="00A33AEA"/>
    <w:rsid w:val="00A356B9"/>
    <w:rsid w:val="00A35961"/>
    <w:rsid w:val="00A43B55"/>
    <w:rsid w:val="00A443CD"/>
    <w:rsid w:val="00A5440E"/>
    <w:rsid w:val="00A61B3F"/>
    <w:rsid w:val="00A64227"/>
    <w:rsid w:val="00A645A3"/>
    <w:rsid w:val="00A64749"/>
    <w:rsid w:val="00A67F3C"/>
    <w:rsid w:val="00A74505"/>
    <w:rsid w:val="00A83649"/>
    <w:rsid w:val="00A8405B"/>
    <w:rsid w:val="00A87717"/>
    <w:rsid w:val="00A94C58"/>
    <w:rsid w:val="00AB12D3"/>
    <w:rsid w:val="00AB2398"/>
    <w:rsid w:val="00AB6D3F"/>
    <w:rsid w:val="00AC248D"/>
    <w:rsid w:val="00AC5E18"/>
    <w:rsid w:val="00AD0E24"/>
    <w:rsid w:val="00AE0EA3"/>
    <w:rsid w:val="00AE1F3A"/>
    <w:rsid w:val="00AE26A4"/>
    <w:rsid w:val="00AF4278"/>
    <w:rsid w:val="00AF581E"/>
    <w:rsid w:val="00B016D0"/>
    <w:rsid w:val="00B04AF6"/>
    <w:rsid w:val="00B07092"/>
    <w:rsid w:val="00B07DEA"/>
    <w:rsid w:val="00B12562"/>
    <w:rsid w:val="00B141AA"/>
    <w:rsid w:val="00B179AC"/>
    <w:rsid w:val="00B26710"/>
    <w:rsid w:val="00B32BCC"/>
    <w:rsid w:val="00B408A1"/>
    <w:rsid w:val="00B41397"/>
    <w:rsid w:val="00B414FA"/>
    <w:rsid w:val="00B417AF"/>
    <w:rsid w:val="00B41B87"/>
    <w:rsid w:val="00B465C7"/>
    <w:rsid w:val="00B53820"/>
    <w:rsid w:val="00B607E2"/>
    <w:rsid w:val="00B60ED0"/>
    <w:rsid w:val="00B62FD2"/>
    <w:rsid w:val="00B76089"/>
    <w:rsid w:val="00B85265"/>
    <w:rsid w:val="00B86977"/>
    <w:rsid w:val="00B90D0A"/>
    <w:rsid w:val="00BA13AB"/>
    <w:rsid w:val="00BA2C58"/>
    <w:rsid w:val="00BD1355"/>
    <w:rsid w:val="00BE45F6"/>
    <w:rsid w:val="00BE4B38"/>
    <w:rsid w:val="00BF277C"/>
    <w:rsid w:val="00BF4B7A"/>
    <w:rsid w:val="00C04AB9"/>
    <w:rsid w:val="00C11AA2"/>
    <w:rsid w:val="00C13F2C"/>
    <w:rsid w:val="00C200BF"/>
    <w:rsid w:val="00C2024F"/>
    <w:rsid w:val="00C21C3B"/>
    <w:rsid w:val="00C23A70"/>
    <w:rsid w:val="00C253FE"/>
    <w:rsid w:val="00C26AA1"/>
    <w:rsid w:val="00C271E6"/>
    <w:rsid w:val="00C37F56"/>
    <w:rsid w:val="00C41789"/>
    <w:rsid w:val="00C41998"/>
    <w:rsid w:val="00C435E8"/>
    <w:rsid w:val="00C45DBB"/>
    <w:rsid w:val="00C465E8"/>
    <w:rsid w:val="00C47D37"/>
    <w:rsid w:val="00C50601"/>
    <w:rsid w:val="00C52A24"/>
    <w:rsid w:val="00C52B7D"/>
    <w:rsid w:val="00C53C63"/>
    <w:rsid w:val="00C64641"/>
    <w:rsid w:val="00C6621E"/>
    <w:rsid w:val="00C66427"/>
    <w:rsid w:val="00C73BD0"/>
    <w:rsid w:val="00C74625"/>
    <w:rsid w:val="00C76BB3"/>
    <w:rsid w:val="00C90837"/>
    <w:rsid w:val="00C91DFD"/>
    <w:rsid w:val="00C96AE2"/>
    <w:rsid w:val="00CA7106"/>
    <w:rsid w:val="00CB065A"/>
    <w:rsid w:val="00CC140A"/>
    <w:rsid w:val="00CC35C8"/>
    <w:rsid w:val="00CC5C89"/>
    <w:rsid w:val="00CD28C7"/>
    <w:rsid w:val="00CD2C48"/>
    <w:rsid w:val="00CD6B4A"/>
    <w:rsid w:val="00CE11F3"/>
    <w:rsid w:val="00CE1ABA"/>
    <w:rsid w:val="00CE5935"/>
    <w:rsid w:val="00CF55C8"/>
    <w:rsid w:val="00D0078D"/>
    <w:rsid w:val="00D03548"/>
    <w:rsid w:val="00D12A06"/>
    <w:rsid w:val="00D15E91"/>
    <w:rsid w:val="00D21973"/>
    <w:rsid w:val="00D30A21"/>
    <w:rsid w:val="00D33969"/>
    <w:rsid w:val="00D34027"/>
    <w:rsid w:val="00D350B3"/>
    <w:rsid w:val="00D36269"/>
    <w:rsid w:val="00D3761D"/>
    <w:rsid w:val="00D405C6"/>
    <w:rsid w:val="00D44189"/>
    <w:rsid w:val="00D44477"/>
    <w:rsid w:val="00D44AA5"/>
    <w:rsid w:val="00D52321"/>
    <w:rsid w:val="00D54B30"/>
    <w:rsid w:val="00D56A69"/>
    <w:rsid w:val="00D578DC"/>
    <w:rsid w:val="00D61A71"/>
    <w:rsid w:val="00D7059B"/>
    <w:rsid w:val="00D71853"/>
    <w:rsid w:val="00D7305B"/>
    <w:rsid w:val="00D739AB"/>
    <w:rsid w:val="00D81259"/>
    <w:rsid w:val="00D847A9"/>
    <w:rsid w:val="00D9054C"/>
    <w:rsid w:val="00D94D7A"/>
    <w:rsid w:val="00D954A3"/>
    <w:rsid w:val="00D96898"/>
    <w:rsid w:val="00DA18C1"/>
    <w:rsid w:val="00DA1C91"/>
    <w:rsid w:val="00DA3598"/>
    <w:rsid w:val="00DA4E49"/>
    <w:rsid w:val="00DC095E"/>
    <w:rsid w:val="00DC2FF4"/>
    <w:rsid w:val="00DC31D0"/>
    <w:rsid w:val="00DC38EA"/>
    <w:rsid w:val="00DE0383"/>
    <w:rsid w:val="00DF23D2"/>
    <w:rsid w:val="00DF4680"/>
    <w:rsid w:val="00DF4F04"/>
    <w:rsid w:val="00DF5640"/>
    <w:rsid w:val="00DF5C8C"/>
    <w:rsid w:val="00DF6198"/>
    <w:rsid w:val="00DF64D0"/>
    <w:rsid w:val="00E03FD3"/>
    <w:rsid w:val="00E210A6"/>
    <w:rsid w:val="00E210DC"/>
    <w:rsid w:val="00E21AD5"/>
    <w:rsid w:val="00E245BB"/>
    <w:rsid w:val="00E24E10"/>
    <w:rsid w:val="00E5104C"/>
    <w:rsid w:val="00E64D23"/>
    <w:rsid w:val="00E70072"/>
    <w:rsid w:val="00E71EEA"/>
    <w:rsid w:val="00E86E6C"/>
    <w:rsid w:val="00E8799B"/>
    <w:rsid w:val="00E906D5"/>
    <w:rsid w:val="00E92474"/>
    <w:rsid w:val="00EA342F"/>
    <w:rsid w:val="00EA557B"/>
    <w:rsid w:val="00EB2933"/>
    <w:rsid w:val="00EB46C7"/>
    <w:rsid w:val="00EB5A24"/>
    <w:rsid w:val="00EC10FE"/>
    <w:rsid w:val="00EC1758"/>
    <w:rsid w:val="00ED045C"/>
    <w:rsid w:val="00ED0D82"/>
    <w:rsid w:val="00ED309D"/>
    <w:rsid w:val="00ED3357"/>
    <w:rsid w:val="00ED6064"/>
    <w:rsid w:val="00EE3088"/>
    <w:rsid w:val="00EE52F0"/>
    <w:rsid w:val="00EE5CA0"/>
    <w:rsid w:val="00F00248"/>
    <w:rsid w:val="00F007C1"/>
    <w:rsid w:val="00F01513"/>
    <w:rsid w:val="00F01C42"/>
    <w:rsid w:val="00F07410"/>
    <w:rsid w:val="00F312A1"/>
    <w:rsid w:val="00F33EBB"/>
    <w:rsid w:val="00F35AC9"/>
    <w:rsid w:val="00F37A79"/>
    <w:rsid w:val="00F414E3"/>
    <w:rsid w:val="00F44EF4"/>
    <w:rsid w:val="00F54BA2"/>
    <w:rsid w:val="00F56D21"/>
    <w:rsid w:val="00F646AB"/>
    <w:rsid w:val="00F71B68"/>
    <w:rsid w:val="00F75A20"/>
    <w:rsid w:val="00F80644"/>
    <w:rsid w:val="00F80FD5"/>
    <w:rsid w:val="00F81275"/>
    <w:rsid w:val="00F8712B"/>
    <w:rsid w:val="00F87FBE"/>
    <w:rsid w:val="00F9564F"/>
    <w:rsid w:val="00FA5A82"/>
    <w:rsid w:val="00FA65DF"/>
    <w:rsid w:val="00FA7A70"/>
    <w:rsid w:val="00FB1181"/>
    <w:rsid w:val="00FB48A0"/>
    <w:rsid w:val="00FB6D0F"/>
    <w:rsid w:val="00FF287A"/>
    <w:rsid w:val="00FF637C"/>
    <w:rsid w:val="043A7F63"/>
    <w:rsid w:val="2534281E"/>
    <w:rsid w:val="5D3B1B9F"/>
    <w:rsid w:val="62E722D4"/>
    <w:rsid w:val="6C7A43E7"/>
    <w:rsid w:val="752E75A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3D73A"/>
  <w15:docId w15:val="{301BCF6A-C5A9-4E30-AC2A-B1AC6749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Indent 2" w:semiHidden="1" w:unhideWhenUsed="1"/>
    <w:lsdException w:name="Body Text Indent 3" w:semiHidden="1" w:unhideWhenUsed="1"/>
    <w:lsdException w:name="Block Text" w:uiPriority="9" w:unhideWhenUsed="1" w:qFormat="1"/>
    <w:lsdException w:name="Hyperlink"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a5"/>
    <w:qFormat/>
    <w:pPr>
      <w:spacing w:after="120"/>
    </w:pPr>
    <w:rPr>
      <w:i/>
    </w:rPr>
  </w:style>
  <w:style w:type="paragraph" w:styleId="a6">
    <w:name w:val="annotation text"/>
    <w:basedOn w:val="a"/>
    <w:link w:val="a7"/>
    <w:semiHidden/>
    <w:unhideWhenUsed/>
    <w:qFormat/>
  </w:style>
  <w:style w:type="paragraph" w:styleId="a8">
    <w:name w:val="Block Text"/>
    <w:basedOn w:val="a0"/>
    <w:next w:val="a0"/>
    <w:uiPriority w:val="9"/>
    <w:unhideWhenUsed/>
    <w:qFormat/>
    <w:pPr>
      <w:spacing w:before="100" w:after="100"/>
      <w:ind w:left="480" w:right="480"/>
    </w:pPr>
  </w:style>
  <w:style w:type="paragraph" w:styleId="a9">
    <w:name w:val="Date"/>
    <w:next w:val="a0"/>
    <w:qFormat/>
    <w:pPr>
      <w:keepNext/>
      <w:keepLines/>
      <w:spacing w:after="200"/>
      <w:jc w:val="center"/>
    </w:pPr>
    <w:rPr>
      <w:sz w:val="24"/>
      <w:szCs w:val="24"/>
      <w:lang w:eastAsia="en-US"/>
    </w:rPr>
  </w:style>
  <w:style w:type="paragraph" w:styleId="aa">
    <w:name w:val="endnote text"/>
    <w:basedOn w:val="a"/>
    <w:link w:val="ab"/>
    <w:semiHidden/>
    <w:unhideWhenUsed/>
    <w:qFormat/>
    <w:pPr>
      <w:snapToGrid w:val="0"/>
    </w:pPr>
  </w:style>
  <w:style w:type="paragraph" w:styleId="ac">
    <w:name w:val="Balloon Text"/>
    <w:basedOn w:val="a"/>
    <w:link w:val="10"/>
    <w:semiHidden/>
    <w:unhideWhenUsed/>
    <w:qFormat/>
    <w:pPr>
      <w:spacing w:after="0"/>
    </w:pPr>
    <w:rPr>
      <w:rFonts w:ascii="Cambria" w:eastAsia="宋体" w:hAnsi="Cambria" w:cs="Times New Roman"/>
      <w:sz w:val="18"/>
      <w:szCs w:val="18"/>
    </w:rPr>
  </w:style>
  <w:style w:type="paragraph" w:styleId="ad">
    <w:name w:val="footer"/>
    <w:basedOn w:val="a"/>
    <w:link w:val="ae"/>
    <w:unhideWhenUsed/>
    <w:qFormat/>
    <w:pPr>
      <w:tabs>
        <w:tab w:val="center" w:pos="4153"/>
        <w:tab w:val="right" w:pos="8306"/>
      </w:tabs>
      <w:snapToGrid w:val="0"/>
    </w:pPr>
    <w:rPr>
      <w:sz w:val="18"/>
      <w:szCs w:val="18"/>
    </w:rPr>
  </w:style>
  <w:style w:type="paragraph" w:styleId="af">
    <w:name w:val="header"/>
    <w:basedOn w:val="a"/>
    <w:link w:val="af0"/>
    <w:unhideWhenUsed/>
    <w:qFormat/>
    <w:pPr>
      <w:pBdr>
        <w:bottom w:val="single" w:sz="6" w:space="1" w:color="auto"/>
      </w:pBdr>
      <w:tabs>
        <w:tab w:val="center" w:pos="4153"/>
        <w:tab w:val="right" w:pos="8306"/>
      </w:tabs>
      <w:snapToGrid w:val="0"/>
      <w:jc w:val="center"/>
    </w:pPr>
    <w:rPr>
      <w:sz w:val="18"/>
      <w:szCs w:val="18"/>
    </w:rPr>
  </w:style>
  <w:style w:type="paragraph" w:styleId="af1">
    <w:name w:val="Subtitle"/>
    <w:basedOn w:val="af2"/>
    <w:next w:val="a0"/>
    <w:qFormat/>
    <w:pPr>
      <w:spacing w:before="240"/>
    </w:pPr>
    <w:rPr>
      <w:sz w:val="30"/>
      <w:szCs w:val="30"/>
    </w:rPr>
  </w:style>
  <w:style w:type="paragraph" w:styleId="af2">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f3">
    <w:name w:val="footnote text"/>
    <w:basedOn w:val="a"/>
    <w:uiPriority w:val="9"/>
    <w:unhideWhenUsed/>
    <w:qFormat/>
  </w:style>
  <w:style w:type="paragraph" w:styleId="af4">
    <w:name w:val="Normal (Web)"/>
    <w:basedOn w:val="a"/>
    <w:uiPriority w:val="99"/>
    <w:semiHidden/>
    <w:unhideWhenUsed/>
    <w:qFormat/>
    <w:pPr>
      <w:spacing w:before="100" w:beforeAutospacing="1" w:after="100" w:afterAutospacing="1"/>
    </w:pPr>
    <w:rPr>
      <w:rFonts w:ascii="宋体" w:eastAsia="宋体" w:hAnsi="宋体" w:cs="宋体"/>
      <w:lang w:eastAsia="zh-CN"/>
    </w:rPr>
  </w:style>
  <w:style w:type="paragraph" w:styleId="af5">
    <w:name w:val="annotation subject"/>
    <w:basedOn w:val="a6"/>
    <w:next w:val="a6"/>
    <w:link w:val="af6"/>
    <w:semiHidden/>
    <w:unhideWhenUsed/>
    <w:qFormat/>
    <w:rPr>
      <w:b/>
      <w:bCs/>
    </w:rPr>
  </w:style>
  <w:style w:type="table" w:styleId="af7">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endnote reference"/>
    <w:basedOn w:val="a1"/>
    <w:semiHidden/>
    <w:unhideWhenUsed/>
    <w:qFormat/>
    <w:rPr>
      <w:vertAlign w:val="superscript"/>
    </w:rPr>
  </w:style>
  <w:style w:type="character" w:styleId="af9">
    <w:name w:val="Hyperlink"/>
    <w:basedOn w:val="a5"/>
    <w:qFormat/>
    <w:rPr>
      <w:color w:val="4F81BD" w:themeColor="accent1"/>
    </w:rPr>
  </w:style>
  <w:style w:type="character" w:customStyle="1" w:styleId="a5">
    <w:name w:val="题注 字符"/>
    <w:basedOn w:val="a1"/>
    <w:link w:val="a4"/>
    <w:qFormat/>
  </w:style>
  <w:style w:type="character" w:styleId="afa">
    <w:name w:val="annotation reference"/>
    <w:basedOn w:val="a1"/>
    <w:semiHidden/>
    <w:unhideWhenUsed/>
    <w:rPr>
      <w:sz w:val="21"/>
      <w:szCs w:val="21"/>
    </w:rPr>
  </w:style>
  <w:style w:type="character" w:styleId="afb">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character" w:customStyle="1" w:styleId="SectionNumber">
    <w:name w:val="Section Number"/>
    <w:basedOn w:val="a5"/>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f0">
    <w:name w:val="页眉 字符"/>
    <w:basedOn w:val="a1"/>
    <w:link w:val="af"/>
    <w:qFormat/>
    <w:rPr>
      <w:sz w:val="18"/>
      <w:szCs w:val="18"/>
    </w:rPr>
  </w:style>
  <w:style w:type="character" w:customStyle="1" w:styleId="ae">
    <w:name w:val="页脚 字符"/>
    <w:basedOn w:val="a1"/>
    <w:link w:val="ad"/>
    <w:qFormat/>
    <w:rPr>
      <w:sz w:val="18"/>
      <w:szCs w:val="18"/>
    </w:rPr>
  </w:style>
  <w:style w:type="character" w:customStyle="1" w:styleId="ab">
    <w:name w:val="尾注文本 字符"/>
    <w:basedOn w:val="a1"/>
    <w:link w:val="aa"/>
    <w:semiHidden/>
    <w:qFormat/>
  </w:style>
  <w:style w:type="paragraph" w:customStyle="1" w:styleId="12">
    <w:name w:val="正文1"/>
    <w:qFormat/>
    <w:pPr>
      <w:jc w:val="both"/>
    </w:pPr>
    <w:rPr>
      <w:rFonts w:ascii="Cambria" w:eastAsia="宋体" w:hAnsi="Cambria" w:cs="宋体"/>
      <w:kern w:val="2"/>
      <w:sz w:val="21"/>
      <w:szCs w:val="21"/>
    </w:rPr>
  </w:style>
  <w:style w:type="character" w:customStyle="1" w:styleId="a7">
    <w:name w:val="批注文字 字符"/>
    <w:basedOn w:val="a1"/>
    <w:link w:val="a6"/>
    <w:semiHidden/>
    <w:rPr>
      <w:sz w:val="24"/>
      <w:szCs w:val="24"/>
      <w:lang w:eastAsia="en-US"/>
    </w:rPr>
  </w:style>
  <w:style w:type="character" w:customStyle="1" w:styleId="af6">
    <w:name w:val="批注主题 字符"/>
    <w:basedOn w:val="a7"/>
    <w:link w:val="af5"/>
    <w:semiHidden/>
    <w:rPr>
      <w:b/>
      <w:bCs/>
      <w:sz w:val="24"/>
      <w:szCs w:val="24"/>
      <w:lang w:eastAsia="en-US"/>
    </w:rPr>
  </w:style>
  <w:style w:type="character" w:customStyle="1" w:styleId="Char">
    <w:name w:val="批注文字 Char"/>
    <w:basedOn w:val="a1"/>
    <w:semiHidden/>
    <w:rPr>
      <w:sz w:val="24"/>
      <w:szCs w:val="24"/>
      <w:lang w:eastAsia="en-US"/>
    </w:rPr>
  </w:style>
  <w:style w:type="paragraph" w:styleId="afc">
    <w:name w:val="List Paragraph"/>
    <w:basedOn w:val="a"/>
    <w:uiPriority w:val="99"/>
    <w:pPr>
      <w:ind w:firstLineChars="200" w:firstLine="420"/>
    </w:pPr>
  </w:style>
  <w:style w:type="character" w:customStyle="1" w:styleId="afd">
    <w:name w:val="批注框文本 字符"/>
    <w:basedOn w:val="a1"/>
    <w:semiHidden/>
    <w:qFormat/>
    <w:rPr>
      <w:sz w:val="18"/>
      <w:szCs w:val="18"/>
      <w:lang w:eastAsia="en-US"/>
    </w:rPr>
  </w:style>
  <w:style w:type="character" w:customStyle="1" w:styleId="10">
    <w:name w:val="批注框文本 字符1"/>
    <w:basedOn w:val="a1"/>
    <w:link w:val="ac"/>
    <w:semiHidden/>
    <w:rPr>
      <w:rFonts w:ascii="Cambria" w:eastAsia="宋体" w:hAnsi="Cambria" w:cs="Times New Roman"/>
      <w:sz w:val="18"/>
      <w:szCs w:val="18"/>
      <w:lang w:eastAsia="en-US"/>
    </w:rPr>
  </w:style>
  <w:style w:type="paragraph" w:customStyle="1" w:styleId="13">
    <w:name w:val="修订1"/>
    <w:hidden/>
    <w:uiPriority w:val="99"/>
    <w:semiHidden/>
    <w:rPr>
      <w:sz w:val="24"/>
      <w:szCs w:val="24"/>
      <w:lang w:eastAsia="en-US"/>
    </w:rPr>
  </w:style>
  <w:style w:type="paragraph" w:customStyle="1" w:styleId="20">
    <w:name w:val="修订2"/>
    <w:hidden/>
    <w:uiPriority w:val="99"/>
    <w:semiHidden/>
    <w:rPr>
      <w:sz w:val="24"/>
      <w:szCs w:val="24"/>
      <w:lang w:eastAsia="en-US"/>
    </w:rPr>
  </w:style>
  <w:style w:type="paragraph" w:customStyle="1" w:styleId="21">
    <w:name w:val="正文2"/>
    <w:pPr>
      <w:jc w:val="both"/>
    </w:pPr>
    <w:rPr>
      <w:rFonts w:ascii="Cambria" w:eastAsia="宋体" w:hAnsi="Cambria" w:cs="宋体"/>
      <w:kern w:val="2"/>
      <w:sz w:val="21"/>
      <w:szCs w:val="21"/>
    </w:rPr>
  </w:style>
  <w:style w:type="paragraph" w:styleId="afe">
    <w:name w:val="Revision"/>
    <w:hidden/>
    <w:uiPriority w:val="99"/>
    <w:semiHidden/>
    <w:rsid w:val="0097681D"/>
    <w:rPr>
      <w:sz w:val="24"/>
      <w:szCs w:val="24"/>
      <w:lang w:eastAsia="en-US"/>
    </w:rPr>
  </w:style>
  <w:style w:type="character" w:styleId="aff">
    <w:name w:val="Placeholder Text"/>
    <w:basedOn w:val="a1"/>
    <w:uiPriority w:val="99"/>
    <w:semiHidden/>
    <w:rsid w:val="00C52B7D"/>
    <w:rPr>
      <w:color w:val="808080"/>
    </w:rPr>
  </w:style>
  <w:style w:type="paragraph" w:customStyle="1" w:styleId="30">
    <w:name w:val="正文3"/>
    <w:rsid w:val="004A59E4"/>
    <w:pPr>
      <w:jc w:val="both"/>
    </w:pPr>
    <w:rPr>
      <w:rFonts w:ascii="Cambria" w:eastAsia="宋体" w:hAnsi="Cambria"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02">
      <w:bodyDiv w:val="1"/>
      <w:marLeft w:val="0"/>
      <w:marRight w:val="0"/>
      <w:marTop w:val="0"/>
      <w:marBottom w:val="0"/>
      <w:divBdr>
        <w:top w:val="none" w:sz="0" w:space="0" w:color="auto"/>
        <w:left w:val="none" w:sz="0" w:space="0" w:color="auto"/>
        <w:bottom w:val="none" w:sz="0" w:space="0" w:color="auto"/>
        <w:right w:val="none" w:sz="0" w:space="0" w:color="auto"/>
      </w:divBdr>
      <w:divsChild>
        <w:div w:id="100223910">
          <w:marLeft w:val="0"/>
          <w:marRight w:val="0"/>
          <w:marTop w:val="0"/>
          <w:marBottom w:val="0"/>
          <w:divBdr>
            <w:top w:val="none" w:sz="0" w:space="0" w:color="auto"/>
            <w:left w:val="none" w:sz="0" w:space="0" w:color="auto"/>
            <w:bottom w:val="none" w:sz="0" w:space="0" w:color="auto"/>
            <w:right w:val="none" w:sz="0" w:space="0" w:color="auto"/>
          </w:divBdr>
        </w:div>
      </w:divsChild>
    </w:div>
    <w:div w:id="124586026">
      <w:bodyDiv w:val="1"/>
      <w:marLeft w:val="0"/>
      <w:marRight w:val="0"/>
      <w:marTop w:val="0"/>
      <w:marBottom w:val="0"/>
      <w:divBdr>
        <w:top w:val="none" w:sz="0" w:space="0" w:color="auto"/>
        <w:left w:val="none" w:sz="0" w:space="0" w:color="auto"/>
        <w:bottom w:val="none" w:sz="0" w:space="0" w:color="auto"/>
        <w:right w:val="none" w:sz="0" w:space="0" w:color="auto"/>
      </w:divBdr>
    </w:div>
    <w:div w:id="539439559">
      <w:bodyDiv w:val="1"/>
      <w:marLeft w:val="0"/>
      <w:marRight w:val="0"/>
      <w:marTop w:val="0"/>
      <w:marBottom w:val="0"/>
      <w:divBdr>
        <w:top w:val="none" w:sz="0" w:space="0" w:color="auto"/>
        <w:left w:val="none" w:sz="0" w:space="0" w:color="auto"/>
        <w:bottom w:val="none" w:sz="0" w:space="0" w:color="auto"/>
        <w:right w:val="none" w:sz="0" w:space="0" w:color="auto"/>
      </w:divBdr>
    </w:div>
    <w:div w:id="544491937">
      <w:bodyDiv w:val="1"/>
      <w:marLeft w:val="0"/>
      <w:marRight w:val="0"/>
      <w:marTop w:val="0"/>
      <w:marBottom w:val="0"/>
      <w:divBdr>
        <w:top w:val="none" w:sz="0" w:space="0" w:color="auto"/>
        <w:left w:val="none" w:sz="0" w:space="0" w:color="auto"/>
        <w:bottom w:val="none" w:sz="0" w:space="0" w:color="auto"/>
        <w:right w:val="none" w:sz="0" w:space="0" w:color="auto"/>
      </w:divBdr>
    </w:div>
    <w:div w:id="817500250">
      <w:bodyDiv w:val="1"/>
      <w:marLeft w:val="0"/>
      <w:marRight w:val="0"/>
      <w:marTop w:val="0"/>
      <w:marBottom w:val="0"/>
      <w:divBdr>
        <w:top w:val="none" w:sz="0" w:space="0" w:color="auto"/>
        <w:left w:val="none" w:sz="0" w:space="0" w:color="auto"/>
        <w:bottom w:val="none" w:sz="0" w:space="0" w:color="auto"/>
        <w:right w:val="none" w:sz="0" w:space="0" w:color="auto"/>
      </w:divBdr>
      <w:divsChild>
        <w:div w:id="130828250">
          <w:marLeft w:val="0"/>
          <w:marRight w:val="0"/>
          <w:marTop w:val="0"/>
          <w:marBottom w:val="0"/>
          <w:divBdr>
            <w:top w:val="single" w:sz="2" w:space="0" w:color="D9D9E3"/>
            <w:left w:val="single" w:sz="2" w:space="0" w:color="D9D9E3"/>
            <w:bottom w:val="single" w:sz="2" w:space="0" w:color="D9D9E3"/>
            <w:right w:val="single" w:sz="2" w:space="0" w:color="D9D9E3"/>
          </w:divBdr>
          <w:divsChild>
            <w:div w:id="286667613">
              <w:marLeft w:val="0"/>
              <w:marRight w:val="0"/>
              <w:marTop w:val="0"/>
              <w:marBottom w:val="0"/>
              <w:divBdr>
                <w:top w:val="single" w:sz="2" w:space="0" w:color="D9D9E3"/>
                <w:left w:val="single" w:sz="2" w:space="0" w:color="D9D9E3"/>
                <w:bottom w:val="single" w:sz="2" w:space="0" w:color="D9D9E3"/>
                <w:right w:val="single" w:sz="2" w:space="0" w:color="D9D9E3"/>
              </w:divBdr>
              <w:divsChild>
                <w:div w:id="766775895">
                  <w:marLeft w:val="0"/>
                  <w:marRight w:val="0"/>
                  <w:marTop w:val="0"/>
                  <w:marBottom w:val="0"/>
                  <w:divBdr>
                    <w:top w:val="single" w:sz="2" w:space="0" w:color="D9D9E3"/>
                    <w:left w:val="single" w:sz="2" w:space="0" w:color="D9D9E3"/>
                    <w:bottom w:val="single" w:sz="2" w:space="0" w:color="D9D9E3"/>
                    <w:right w:val="single" w:sz="2" w:space="0" w:color="D9D9E3"/>
                  </w:divBdr>
                  <w:divsChild>
                    <w:div w:id="1467360346">
                      <w:marLeft w:val="0"/>
                      <w:marRight w:val="0"/>
                      <w:marTop w:val="0"/>
                      <w:marBottom w:val="0"/>
                      <w:divBdr>
                        <w:top w:val="single" w:sz="2" w:space="0" w:color="D9D9E3"/>
                        <w:left w:val="single" w:sz="2" w:space="0" w:color="D9D9E3"/>
                        <w:bottom w:val="single" w:sz="2" w:space="0" w:color="D9D9E3"/>
                        <w:right w:val="single" w:sz="2" w:space="0" w:color="D9D9E3"/>
                      </w:divBdr>
                      <w:divsChild>
                        <w:div w:id="789978123">
                          <w:marLeft w:val="0"/>
                          <w:marRight w:val="0"/>
                          <w:marTop w:val="0"/>
                          <w:marBottom w:val="0"/>
                          <w:divBdr>
                            <w:top w:val="single" w:sz="2" w:space="0" w:color="auto"/>
                            <w:left w:val="single" w:sz="2" w:space="0" w:color="auto"/>
                            <w:bottom w:val="single" w:sz="6" w:space="0" w:color="auto"/>
                            <w:right w:val="single" w:sz="2" w:space="0" w:color="auto"/>
                          </w:divBdr>
                          <w:divsChild>
                            <w:div w:id="420880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6251">
                                  <w:marLeft w:val="0"/>
                                  <w:marRight w:val="0"/>
                                  <w:marTop w:val="0"/>
                                  <w:marBottom w:val="0"/>
                                  <w:divBdr>
                                    <w:top w:val="single" w:sz="2" w:space="0" w:color="D9D9E3"/>
                                    <w:left w:val="single" w:sz="2" w:space="0" w:color="D9D9E3"/>
                                    <w:bottom w:val="single" w:sz="2" w:space="0" w:color="D9D9E3"/>
                                    <w:right w:val="single" w:sz="2" w:space="0" w:color="D9D9E3"/>
                                  </w:divBdr>
                                  <w:divsChild>
                                    <w:div w:id="469580">
                                      <w:marLeft w:val="0"/>
                                      <w:marRight w:val="0"/>
                                      <w:marTop w:val="0"/>
                                      <w:marBottom w:val="0"/>
                                      <w:divBdr>
                                        <w:top w:val="single" w:sz="2" w:space="0" w:color="D9D9E3"/>
                                        <w:left w:val="single" w:sz="2" w:space="0" w:color="D9D9E3"/>
                                        <w:bottom w:val="single" w:sz="2" w:space="0" w:color="D9D9E3"/>
                                        <w:right w:val="single" w:sz="2" w:space="0" w:color="D9D9E3"/>
                                      </w:divBdr>
                                      <w:divsChild>
                                        <w:div w:id="1623729171">
                                          <w:marLeft w:val="0"/>
                                          <w:marRight w:val="0"/>
                                          <w:marTop w:val="0"/>
                                          <w:marBottom w:val="0"/>
                                          <w:divBdr>
                                            <w:top w:val="single" w:sz="2" w:space="0" w:color="D9D9E3"/>
                                            <w:left w:val="single" w:sz="2" w:space="0" w:color="D9D9E3"/>
                                            <w:bottom w:val="single" w:sz="2" w:space="0" w:color="D9D9E3"/>
                                            <w:right w:val="single" w:sz="2" w:space="0" w:color="D9D9E3"/>
                                          </w:divBdr>
                                          <w:divsChild>
                                            <w:div w:id="45976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4762864">
                          <w:marLeft w:val="0"/>
                          <w:marRight w:val="0"/>
                          <w:marTop w:val="0"/>
                          <w:marBottom w:val="0"/>
                          <w:divBdr>
                            <w:top w:val="single" w:sz="2" w:space="0" w:color="auto"/>
                            <w:left w:val="single" w:sz="2" w:space="0" w:color="auto"/>
                            <w:bottom w:val="single" w:sz="6" w:space="0" w:color="auto"/>
                            <w:right w:val="single" w:sz="2" w:space="0" w:color="auto"/>
                          </w:divBdr>
                          <w:divsChild>
                            <w:div w:id="81803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370227">
                                  <w:marLeft w:val="0"/>
                                  <w:marRight w:val="0"/>
                                  <w:marTop w:val="0"/>
                                  <w:marBottom w:val="0"/>
                                  <w:divBdr>
                                    <w:top w:val="single" w:sz="2" w:space="0" w:color="D9D9E3"/>
                                    <w:left w:val="single" w:sz="2" w:space="0" w:color="D9D9E3"/>
                                    <w:bottom w:val="single" w:sz="2" w:space="0" w:color="D9D9E3"/>
                                    <w:right w:val="single" w:sz="2" w:space="0" w:color="D9D9E3"/>
                                  </w:divBdr>
                                  <w:divsChild>
                                    <w:div w:id="137504119">
                                      <w:marLeft w:val="0"/>
                                      <w:marRight w:val="0"/>
                                      <w:marTop w:val="0"/>
                                      <w:marBottom w:val="0"/>
                                      <w:divBdr>
                                        <w:top w:val="single" w:sz="2" w:space="0" w:color="D9D9E3"/>
                                        <w:left w:val="single" w:sz="2" w:space="0" w:color="D9D9E3"/>
                                        <w:bottom w:val="single" w:sz="2" w:space="0" w:color="D9D9E3"/>
                                        <w:right w:val="single" w:sz="2" w:space="0" w:color="D9D9E3"/>
                                      </w:divBdr>
                                      <w:divsChild>
                                        <w:div w:id="133137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310292">
                                  <w:marLeft w:val="0"/>
                                  <w:marRight w:val="0"/>
                                  <w:marTop w:val="0"/>
                                  <w:marBottom w:val="0"/>
                                  <w:divBdr>
                                    <w:top w:val="single" w:sz="2" w:space="0" w:color="D9D9E3"/>
                                    <w:left w:val="single" w:sz="2" w:space="0" w:color="D9D9E3"/>
                                    <w:bottom w:val="single" w:sz="2" w:space="0" w:color="D9D9E3"/>
                                    <w:right w:val="single" w:sz="2" w:space="0" w:color="D9D9E3"/>
                                  </w:divBdr>
                                  <w:divsChild>
                                    <w:div w:id="974413434">
                                      <w:marLeft w:val="0"/>
                                      <w:marRight w:val="0"/>
                                      <w:marTop w:val="0"/>
                                      <w:marBottom w:val="0"/>
                                      <w:divBdr>
                                        <w:top w:val="single" w:sz="2" w:space="0" w:color="D9D9E3"/>
                                        <w:left w:val="single" w:sz="2" w:space="0" w:color="D9D9E3"/>
                                        <w:bottom w:val="single" w:sz="2" w:space="0" w:color="D9D9E3"/>
                                        <w:right w:val="single" w:sz="2" w:space="0" w:color="D9D9E3"/>
                                      </w:divBdr>
                                      <w:divsChild>
                                        <w:div w:id="60176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391907">
                          <w:marLeft w:val="0"/>
                          <w:marRight w:val="0"/>
                          <w:marTop w:val="0"/>
                          <w:marBottom w:val="0"/>
                          <w:divBdr>
                            <w:top w:val="single" w:sz="2" w:space="0" w:color="auto"/>
                            <w:left w:val="single" w:sz="2" w:space="0" w:color="auto"/>
                            <w:bottom w:val="single" w:sz="6" w:space="0" w:color="auto"/>
                            <w:right w:val="single" w:sz="2" w:space="0" w:color="auto"/>
                          </w:divBdr>
                          <w:divsChild>
                            <w:div w:id="16648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841466">
                                  <w:marLeft w:val="0"/>
                                  <w:marRight w:val="0"/>
                                  <w:marTop w:val="0"/>
                                  <w:marBottom w:val="0"/>
                                  <w:divBdr>
                                    <w:top w:val="single" w:sz="2" w:space="0" w:color="D9D9E3"/>
                                    <w:left w:val="single" w:sz="2" w:space="0" w:color="D9D9E3"/>
                                    <w:bottom w:val="single" w:sz="2" w:space="0" w:color="D9D9E3"/>
                                    <w:right w:val="single" w:sz="2" w:space="0" w:color="D9D9E3"/>
                                  </w:divBdr>
                                  <w:divsChild>
                                    <w:div w:id="2005474265">
                                      <w:marLeft w:val="0"/>
                                      <w:marRight w:val="0"/>
                                      <w:marTop w:val="0"/>
                                      <w:marBottom w:val="0"/>
                                      <w:divBdr>
                                        <w:top w:val="single" w:sz="2" w:space="0" w:color="D9D9E3"/>
                                        <w:left w:val="single" w:sz="2" w:space="0" w:color="D9D9E3"/>
                                        <w:bottom w:val="single" w:sz="2" w:space="0" w:color="D9D9E3"/>
                                        <w:right w:val="single" w:sz="2" w:space="0" w:color="D9D9E3"/>
                                      </w:divBdr>
                                      <w:divsChild>
                                        <w:div w:id="166358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139165">
                                  <w:marLeft w:val="0"/>
                                  <w:marRight w:val="0"/>
                                  <w:marTop w:val="0"/>
                                  <w:marBottom w:val="0"/>
                                  <w:divBdr>
                                    <w:top w:val="single" w:sz="2" w:space="0" w:color="D9D9E3"/>
                                    <w:left w:val="single" w:sz="2" w:space="0" w:color="D9D9E3"/>
                                    <w:bottom w:val="single" w:sz="2" w:space="0" w:color="D9D9E3"/>
                                    <w:right w:val="single" w:sz="2" w:space="0" w:color="D9D9E3"/>
                                  </w:divBdr>
                                  <w:divsChild>
                                    <w:div w:id="2038970834">
                                      <w:marLeft w:val="0"/>
                                      <w:marRight w:val="0"/>
                                      <w:marTop w:val="0"/>
                                      <w:marBottom w:val="0"/>
                                      <w:divBdr>
                                        <w:top w:val="single" w:sz="2" w:space="0" w:color="D9D9E3"/>
                                        <w:left w:val="single" w:sz="2" w:space="0" w:color="D9D9E3"/>
                                        <w:bottom w:val="single" w:sz="2" w:space="0" w:color="D9D9E3"/>
                                        <w:right w:val="single" w:sz="2" w:space="0" w:color="D9D9E3"/>
                                      </w:divBdr>
                                      <w:divsChild>
                                        <w:div w:id="191842055">
                                          <w:marLeft w:val="0"/>
                                          <w:marRight w:val="0"/>
                                          <w:marTop w:val="0"/>
                                          <w:marBottom w:val="0"/>
                                          <w:divBdr>
                                            <w:top w:val="single" w:sz="2" w:space="0" w:color="D9D9E3"/>
                                            <w:left w:val="single" w:sz="2" w:space="0" w:color="D9D9E3"/>
                                            <w:bottom w:val="single" w:sz="2" w:space="0" w:color="D9D9E3"/>
                                            <w:right w:val="single" w:sz="2" w:space="0" w:color="D9D9E3"/>
                                          </w:divBdr>
                                          <w:divsChild>
                                            <w:div w:id="149017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1356017">
          <w:marLeft w:val="0"/>
          <w:marRight w:val="0"/>
          <w:marTop w:val="0"/>
          <w:marBottom w:val="0"/>
          <w:divBdr>
            <w:top w:val="none" w:sz="0" w:space="0" w:color="auto"/>
            <w:left w:val="none" w:sz="0" w:space="0" w:color="auto"/>
            <w:bottom w:val="none" w:sz="0" w:space="0" w:color="auto"/>
            <w:right w:val="none" w:sz="0" w:space="0" w:color="auto"/>
          </w:divBdr>
        </w:div>
      </w:divsChild>
    </w:div>
    <w:div w:id="1323968028">
      <w:bodyDiv w:val="1"/>
      <w:marLeft w:val="0"/>
      <w:marRight w:val="0"/>
      <w:marTop w:val="0"/>
      <w:marBottom w:val="0"/>
      <w:divBdr>
        <w:top w:val="none" w:sz="0" w:space="0" w:color="auto"/>
        <w:left w:val="none" w:sz="0" w:space="0" w:color="auto"/>
        <w:bottom w:val="none" w:sz="0" w:space="0" w:color="auto"/>
        <w:right w:val="none" w:sz="0" w:space="0" w:color="auto"/>
      </w:divBdr>
      <w:divsChild>
        <w:div w:id="89158445">
          <w:marLeft w:val="0"/>
          <w:marRight w:val="0"/>
          <w:marTop w:val="0"/>
          <w:marBottom w:val="0"/>
          <w:divBdr>
            <w:top w:val="none" w:sz="0" w:space="0" w:color="auto"/>
            <w:left w:val="none" w:sz="0" w:space="0" w:color="auto"/>
            <w:bottom w:val="none" w:sz="0" w:space="0" w:color="auto"/>
            <w:right w:val="none" w:sz="0" w:space="0" w:color="auto"/>
          </w:divBdr>
        </w:div>
      </w:divsChild>
    </w:div>
    <w:div w:id="1624533116">
      <w:bodyDiv w:val="1"/>
      <w:marLeft w:val="0"/>
      <w:marRight w:val="0"/>
      <w:marTop w:val="0"/>
      <w:marBottom w:val="0"/>
      <w:divBdr>
        <w:top w:val="none" w:sz="0" w:space="0" w:color="auto"/>
        <w:left w:val="none" w:sz="0" w:space="0" w:color="auto"/>
        <w:bottom w:val="none" w:sz="0" w:space="0" w:color="auto"/>
        <w:right w:val="none" w:sz="0" w:space="0" w:color="auto"/>
      </w:divBdr>
      <w:divsChild>
        <w:div w:id="12739026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36084-30C6-48B4-B73C-B3182F70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6301</TotalTime>
  <Pages>1</Pages>
  <Words>9395</Words>
  <Characters>53555</Characters>
  <Application>Microsoft Office Word</Application>
  <DocSecurity>0</DocSecurity>
  <Lines>446</Lines>
  <Paragraphs>125</Paragraphs>
  <ScaleCrop>false</ScaleCrop>
  <Company/>
  <LinksUpToDate>false</LinksUpToDate>
  <CharactersWithSpaces>62825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dc:creator>
  <cp:lastModifiedBy>HDULAB601</cp:lastModifiedBy>
  <cp:revision>145</cp:revision>
  <dcterms:created xsi:type="dcterms:W3CDTF">2022-10-20T06:06:00Z</dcterms:created>
  <dcterms:modified xsi:type="dcterms:W3CDTF">2023-06-12T12:02:00Z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9FEEDF82903D41829ACF1ACBED375F91</vt:lpwstr>
  </property>
</Properties>
</file>